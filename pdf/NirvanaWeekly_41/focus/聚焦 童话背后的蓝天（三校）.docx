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5A" w:rsidRPr="00F15122" w:rsidRDefault="00A27B78">
      <w:pPr>
        <w:jc w:val="center"/>
        <w:rPr>
          <w:rFonts w:ascii="迷你简黑体" w:eastAsia="迷你简黑体" w:hAnsi="华文细黑"/>
          <w:b/>
          <w:sz w:val="32"/>
          <w:szCs w:val="32"/>
          <w:rPrChange w:id="0" w:author="Peter Lei" w:date="2013-03-31T22:08:00Z">
            <w:rPr>
              <w:rFonts w:ascii="华文细黑" w:eastAsia="华文细黑" w:hAnsi="华文细黑"/>
              <w:b/>
              <w:sz w:val="24"/>
            </w:rPr>
          </w:rPrChange>
        </w:rPr>
        <w:pPrChange w:id="1" w:author="Peter Lei" w:date="2013-03-31T22:08:00Z">
          <w:pPr/>
        </w:pPrChange>
      </w:pPr>
      <w:r w:rsidRPr="00F15122">
        <w:rPr>
          <w:rFonts w:ascii="迷你简黑体" w:eastAsia="迷你简黑体" w:hAnsi="华文细黑" w:hint="eastAsia"/>
          <w:b/>
          <w:sz w:val="32"/>
          <w:szCs w:val="32"/>
          <w:rPrChange w:id="2" w:author="Peter Lei" w:date="2013-03-31T22:08:00Z">
            <w:rPr>
              <w:rFonts w:ascii="华文细黑" w:eastAsia="华文细黑" w:hAnsi="华文细黑" w:hint="eastAsia"/>
              <w:b/>
              <w:sz w:val="24"/>
            </w:rPr>
          </w:rPrChange>
        </w:rPr>
        <w:t>童话背后</w:t>
      </w:r>
      <w:r w:rsidR="00DF5477" w:rsidRPr="00F15122">
        <w:rPr>
          <w:rFonts w:ascii="迷你简黑体" w:eastAsia="迷你简黑体" w:hAnsi="华文细黑" w:hint="eastAsia"/>
          <w:b/>
          <w:sz w:val="32"/>
          <w:szCs w:val="32"/>
          <w:rPrChange w:id="3" w:author="Peter Lei" w:date="2013-03-31T22:08:00Z">
            <w:rPr>
              <w:rFonts w:ascii="华文细黑" w:eastAsia="华文细黑" w:hAnsi="华文细黑" w:hint="eastAsia"/>
              <w:b/>
              <w:sz w:val="24"/>
            </w:rPr>
          </w:rPrChange>
        </w:rPr>
        <w:t>的蓝天</w:t>
      </w:r>
    </w:p>
    <w:p w:rsidR="00BA5721" w:rsidRPr="00BA5721" w:rsidRDefault="00A667E0">
      <w:pPr>
        <w:rPr>
          <w:rFonts w:ascii="华文细黑" w:eastAsia="华文细黑" w:hAnsi="华文细黑"/>
          <w:b/>
          <w:sz w:val="24"/>
        </w:rPr>
      </w:pPr>
      <w:r w:rsidRPr="00C476AB">
        <w:rPr>
          <w:rFonts w:ascii="华文细黑" w:eastAsia="华文细黑" w:hAnsi="华文细黑" w:hint="eastAsia"/>
          <w:b/>
          <w:sz w:val="24"/>
        </w:rPr>
        <w:t>文/</w:t>
      </w:r>
      <w:proofErr w:type="gramStart"/>
      <w:r w:rsidRPr="00C476AB">
        <w:rPr>
          <w:rFonts w:ascii="华文细黑" w:eastAsia="华文细黑" w:hAnsi="华文细黑" w:hint="eastAsia"/>
          <w:b/>
          <w:sz w:val="24"/>
        </w:rPr>
        <w:t>潇</w:t>
      </w:r>
      <w:proofErr w:type="gramEnd"/>
      <w:r w:rsidRPr="00C476AB">
        <w:rPr>
          <w:rFonts w:ascii="华文细黑" w:eastAsia="华文细黑" w:hAnsi="华文细黑" w:hint="eastAsia"/>
          <w:b/>
          <w:sz w:val="24"/>
        </w:rPr>
        <w:t>梦</w:t>
      </w:r>
    </w:p>
    <w:p w:rsidR="00BA5721" w:rsidRDefault="00BA5721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  <w:noProof/>
        </w:rPr>
        <w:drawing>
          <wp:inline distT="0" distB="0" distL="0" distR="0">
            <wp:extent cx="5267325" cy="4391025"/>
            <wp:effectExtent l="0" t="0" r="9525" b="9525"/>
            <wp:docPr id="1" name="图片 1" descr="C:\Users\christineM\Desktop\hulu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M\Desktop\huluw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21" w:rsidRDefault="00BA5721">
      <w:pPr>
        <w:rPr>
          <w:rFonts w:ascii="华文细黑" w:eastAsia="华文细黑" w:hAnsi="华文细黑"/>
        </w:rPr>
      </w:pPr>
    </w:p>
    <w:p w:rsidR="006D4882" w:rsidRPr="00161A41" w:rsidRDefault="006D4882">
      <w:pPr>
        <w:rPr>
          <w:rFonts w:ascii="Georgia" w:eastAsia="华文细黑" w:hAnsi="Georgia"/>
          <w:rPrChange w:id="4" w:author="林柏翰" w:date="2013-04-08T16:11:00Z">
            <w:rPr>
              <w:rFonts w:ascii="华文细黑" w:eastAsia="华文细黑" w:hAnsi="华文细黑"/>
            </w:rPr>
          </w:rPrChange>
        </w:rPr>
      </w:pPr>
      <w:r>
        <w:rPr>
          <w:rFonts w:ascii="华文细黑" w:eastAsia="华文细黑" w:hAnsi="华文细黑" w:hint="eastAsia"/>
        </w:rPr>
        <w:tab/>
      </w:r>
      <w:r w:rsidRPr="00161A41">
        <w:rPr>
          <w:rFonts w:ascii="Georgia" w:eastAsia="华文细黑" w:hAnsi="Georgia"/>
          <w:rPrChange w:id="5" w:author="林柏翰" w:date="2013-04-08T16:11:00Z">
            <w:rPr>
              <w:rFonts w:ascii="华文细黑" w:eastAsia="华文细黑" w:hAnsi="华文细黑" w:hint="eastAsia"/>
            </w:rPr>
          </w:rPrChange>
        </w:rPr>
        <w:t>“</w:t>
      </w:r>
      <w:r w:rsidRPr="00161A41">
        <w:rPr>
          <w:rFonts w:ascii="Georgia" w:eastAsia="华文细黑" w:hAnsi="Georgia"/>
          <w:rPrChange w:id="6" w:author="林柏翰" w:date="2013-04-08T16:11:00Z">
            <w:rPr>
              <w:rFonts w:ascii="华文细黑" w:eastAsia="华文细黑" w:hAnsi="华文细黑" w:hint="eastAsia"/>
            </w:rPr>
          </w:rPrChange>
        </w:rPr>
        <w:t>你不觉得</w:t>
      </w:r>
      <w:r w:rsidR="006B38A7" w:rsidRPr="00161A41">
        <w:rPr>
          <w:rFonts w:ascii="Georgia" w:eastAsia="华文细黑" w:hAnsi="Georgia"/>
          <w:rPrChange w:id="7" w:author="林柏翰" w:date="2013-04-08T16:11:00Z">
            <w:rPr>
              <w:rFonts w:ascii="华文细黑" w:eastAsia="华文细黑" w:hAnsi="华文细黑" w:hint="eastAsia"/>
            </w:rPr>
          </w:rPrChange>
        </w:rPr>
        <w:t>王子和灰姑娘跳了一晚上的舞连她的相貌都没记住，还要拿着鞋子去试是否合脚，</w:t>
      </w:r>
      <w:del w:id="8" w:author="Peter Lei" w:date="2013-03-31T22:09:00Z">
        <w:r w:rsidR="006B38A7" w:rsidRPr="00161A41" w:rsidDel="00F15122">
          <w:rPr>
            <w:rFonts w:ascii="Georgia" w:eastAsia="华文细黑" w:hAnsi="Georgia"/>
            <w:rPrChange w:id="9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这还</w:delText>
        </w:r>
      </w:del>
      <w:r w:rsidR="006B38A7" w:rsidRPr="00161A41">
        <w:rPr>
          <w:rFonts w:ascii="Georgia" w:eastAsia="华文细黑" w:hAnsi="Georgia"/>
          <w:rPrChange w:id="10" w:author="林柏翰" w:date="2013-04-08T16:11:00Z">
            <w:rPr>
              <w:rFonts w:ascii="华文细黑" w:eastAsia="华文细黑" w:hAnsi="华文细黑" w:hint="eastAsia"/>
            </w:rPr>
          </w:rPrChange>
        </w:rPr>
        <w:t>能是真爱吗？</w:t>
      </w:r>
      <w:r w:rsidR="006B38A7" w:rsidRPr="00161A41">
        <w:rPr>
          <w:rFonts w:ascii="Georgia" w:eastAsia="华文细黑" w:hAnsi="Georgia"/>
          <w:rPrChange w:id="11" w:author="林柏翰" w:date="2013-04-08T16:11:00Z">
            <w:rPr>
              <w:rFonts w:ascii="华文细黑" w:eastAsia="华文细黑" w:hAnsi="华文细黑" w:hint="eastAsia"/>
            </w:rPr>
          </w:rPrChange>
        </w:rPr>
        <w:t>”</w:t>
      </w:r>
      <w:r w:rsidR="006B38A7" w:rsidRPr="00161A41">
        <w:rPr>
          <w:rFonts w:ascii="Georgia" w:eastAsia="华文细黑" w:hAnsi="Georgia"/>
          <w:rPrChange w:id="12" w:author="林柏翰" w:date="2013-04-08T16:11:00Z">
            <w:rPr>
              <w:rFonts w:ascii="华文细黑" w:eastAsia="华文细黑" w:hAnsi="华文细黑" w:hint="eastAsia"/>
            </w:rPr>
          </w:rPrChange>
        </w:rPr>
        <w:t>坐在对面的好友拿着</w:t>
      </w:r>
      <w:proofErr w:type="gramStart"/>
      <w:r w:rsidR="006B38A7" w:rsidRPr="00161A41">
        <w:rPr>
          <w:rFonts w:ascii="Georgia" w:eastAsia="华文细黑" w:hAnsi="Georgia"/>
          <w:rPrChange w:id="13" w:author="林柏翰" w:date="2013-04-08T16:11:00Z">
            <w:rPr>
              <w:rFonts w:ascii="华文细黑" w:eastAsia="华文细黑" w:hAnsi="华文细黑" w:hint="eastAsia"/>
            </w:rPr>
          </w:rPrChange>
        </w:rPr>
        <w:t>手机边刷微博边</w:t>
      </w:r>
      <w:proofErr w:type="gramEnd"/>
      <w:r w:rsidR="006B38A7" w:rsidRPr="00161A41">
        <w:rPr>
          <w:rFonts w:ascii="Georgia" w:eastAsia="华文细黑" w:hAnsi="Georgia"/>
          <w:rPrChange w:id="14" w:author="林柏翰" w:date="2013-04-08T16:11:00Z">
            <w:rPr>
              <w:rFonts w:ascii="华文细黑" w:eastAsia="华文细黑" w:hAnsi="华文细黑" w:hint="eastAsia"/>
            </w:rPr>
          </w:rPrChange>
        </w:rPr>
        <w:t>对我说道。</w:t>
      </w:r>
    </w:p>
    <w:p w:rsidR="003A1114" w:rsidRPr="00161A41" w:rsidRDefault="003A1114">
      <w:pPr>
        <w:rPr>
          <w:rFonts w:ascii="Georgia" w:eastAsia="华文细黑" w:hAnsi="Georgia"/>
          <w:rPrChange w:id="15" w:author="林柏翰" w:date="2013-04-08T16:11:00Z">
            <w:rPr>
              <w:rFonts w:ascii="华文细黑" w:eastAsia="华文细黑" w:hAnsi="华文细黑"/>
            </w:rPr>
          </w:rPrChange>
        </w:rPr>
      </w:pPr>
    </w:p>
    <w:p w:rsidR="0066433C" w:rsidRPr="00161A41" w:rsidRDefault="00906F55">
      <w:pPr>
        <w:rPr>
          <w:rFonts w:ascii="Georgia" w:eastAsia="华文细黑" w:hAnsi="Georgia"/>
          <w:rPrChange w:id="16" w:author="林柏翰" w:date="2013-04-08T16:11:00Z">
            <w:rPr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17" w:author="林柏翰" w:date="2013-04-08T16:11:00Z">
            <w:rPr>
              <w:rFonts w:ascii="华文细黑" w:eastAsia="华文细黑" w:hAnsi="华文细黑" w:hint="eastAsia"/>
            </w:rPr>
          </w:rPrChange>
        </w:rPr>
        <w:tab/>
      </w:r>
      <w:r w:rsidRPr="00161A41">
        <w:rPr>
          <w:rFonts w:ascii="Georgia" w:eastAsia="华文细黑" w:hAnsi="Georgia"/>
          <w:rPrChange w:id="18" w:author="林柏翰" w:date="2013-04-08T16:11:00Z">
            <w:rPr>
              <w:rFonts w:ascii="华文细黑" w:eastAsia="华文细黑" w:hAnsi="华文细黑" w:hint="eastAsia"/>
            </w:rPr>
          </w:rPrChange>
        </w:rPr>
        <w:t>近日，与毁童年有关的帖子、图片和视频屡见不鲜，从课本插图、</w:t>
      </w:r>
      <w:proofErr w:type="gramStart"/>
      <w:r w:rsidRPr="00161A41">
        <w:rPr>
          <w:rFonts w:ascii="Georgia" w:eastAsia="华文细黑" w:hAnsi="Georgia"/>
          <w:rPrChange w:id="19" w:author="林柏翰" w:date="2013-04-08T16:11:00Z">
            <w:rPr>
              <w:rFonts w:ascii="华文细黑" w:eastAsia="华文细黑" w:hAnsi="华文细黑" w:hint="eastAsia"/>
            </w:rPr>
          </w:rPrChange>
        </w:rPr>
        <w:t>动漫人物</w:t>
      </w:r>
      <w:proofErr w:type="gramEnd"/>
      <w:r w:rsidRPr="00161A41">
        <w:rPr>
          <w:rFonts w:ascii="Georgia" w:eastAsia="华文细黑" w:hAnsi="Georgia"/>
          <w:rPrChange w:id="20" w:author="林柏翰" w:date="2013-04-08T16:11:00Z">
            <w:rPr>
              <w:rFonts w:ascii="华文细黑" w:eastAsia="华文细黑" w:hAnsi="华文细黑" w:hint="eastAsia"/>
            </w:rPr>
          </w:rPrChange>
        </w:rPr>
        <w:t>，到经典童话、幽默短片，都被网友进行了疯狂的转发与评论。笔者在百度里敲入</w:t>
      </w:r>
      <w:r w:rsidRPr="00161A41">
        <w:rPr>
          <w:rFonts w:ascii="Georgia" w:eastAsia="华文细黑" w:hAnsi="Georgia"/>
          <w:rPrChange w:id="21" w:author="林柏翰" w:date="2013-04-08T16:11:00Z">
            <w:rPr>
              <w:rFonts w:ascii="华文细黑" w:eastAsia="华文细黑" w:hAnsi="华文细黑" w:hint="eastAsia"/>
            </w:rPr>
          </w:rPrChange>
        </w:rPr>
        <w:t>“</w:t>
      </w:r>
      <w:r w:rsidRPr="00161A41">
        <w:rPr>
          <w:rFonts w:ascii="Georgia" w:eastAsia="华文细黑" w:hAnsi="Georgia"/>
          <w:rPrChange w:id="22" w:author="林柏翰" w:date="2013-04-08T16:11:00Z">
            <w:rPr>
              <w:rFonts w:ascii="华文细黑" w:eastAsia="华文细黑" w:hAnsi="华文细黑" w:hint="eastAsia"/>
            </w:rPr>
          </w:rPrChange>
        </w:rPr>
        <w:t>毁童年</w:t>
      </w:r>
      <w:r w:rsidRPr="00161A41">
        <w:rPr>
          <w:rFonts w:ascii="Georgia" w:eastAsia="华文细黑" w:hAnsi="Georgia"/>
          <w:rPrChange w:id="23" w:author="林柏翰" w:date="2013-04-08T16:11:00Z">
            <w:rPr>
              <w:rFonts w:ascii="华文细黑" w:eastAsia="华文细黑" w:hAnsi="华文细黑" w:hint="eastAsia"/>
            </w:rPr>
          </w:rPrChange>
        </w:rPr>
        <w:t>”</w:t>
      </w:r>
      <w:r w:rsidRPr="00161A41">
        <w:rPr>
          <w:rFonts w:ascii="Georgia" w:eastAsia="华文细黑" w:hAnsi="Georgia"/>
          <w:rPrChange w:id="24" w:author="林柏翰" w:date="2013-04-08T16:11:00Z">
            <w:rPr>
              <w:rFonts w:ascii="华文细黑" w:eastAsia="华文细黑" w:hAnsi="华文细黑" w:hint="eastAsia"/>
            </w:rPr>
          </w:rPrChange>
        </w:rPr>
        <w:t>三字后，立刻搜索出了</w:t>
      </w:r>
      <w:r w:rsidR="00440D5E" w:rsidRPr="00161A41">
        <w:rPr>
          <w:rFonts w:ascii="Georgia" w:eastAsia="华文细黑" w:hAnsi="Georgia"/>
          <w:rPrChange w:id="25" w:author="林柏翰" w:date="2013-04-08T16:11:00Z">
            <w:rPr>
              <w:rFonts w:ascii="华文细黑" w:eastAsia="华文细黑" w:hAnsi="华文细黑" w:hint="eastAsia"/>
            </w:rPr>
          </w:rPrChange>
        </w:rPr>
        <w:t>近</w:t>
      </w:r>
      <w:r w:rsidRPr="00161A41">
        <w:rPr>
          <w:rFonts w:ascii="Georgia" w:eastAsia="华文细黑" w:hAnsi="Georgia"/>
          <w:rPrChange w:id="26" w:author="林柏翰" w:date="2013-04-08T16:11:00Z">
            <w:rPr>
              <w:rFonts w:ascii="华文细黑" w:eastAsia="华文细黑" w:hAnsi="华文细黑" w:hint="eastAsia"/>
            </w:rPr>
          </w:rPrChange>
        </w:rPr>
        <w:t>150</w:t>
      </w:r>
      <w:r w:rsidRPr="00161A41">
        <w:rPr>
          <w:rFonts w:ascii="Georgia" w:eastAsia="华文细黑" w:hAnsi="Georgia"/>
          <w:rPrChange w:id="27" w:author="林柏翰" w:date="2013-04-08T16:11:00Z">
            <w:rPr>
              <w:rFonts w:ascii="华文细黑" w:eastAsia="华文细黑" w:hAnsi="华文细黑" w:hint="eastAsia"/>
            </w:rPr>
          </w:rPrChange>
        </w:rPr>
        <w:t>万个相关结果，从专门的毁</w:t>
      </w:r>
      <w:proofErr w:type="gramStart"/>
      <w:r w:rsidRPr="00161A41">
        <w:rPr>
          <w:rFonts w:ascii="Georgia" w:eastAsia="华文细黑" w:hAnsi="Georgia"/>
          <w:rPrChange w:id="28" w:author="林柏翰" w:date="2013-04-08T16:11:00Z">
            <w:rPr>
              <w:rFonts w:ascii="华文细黑" w:eastAsia="华文细黑" w:hAnsi="华文细黑" w:hint="eastAsia"/>
            </w:rPr>
          </w:rPrChange>
        </w:rPr>
        <w:t>童年帖吧到</w:t>
      </w:r>
      <w:proofErr w:type="gramEnd"/>
      <w:r w:rsidRPr="00161A41">
        <w:rPr>
          <w:rFonts w:ascii="Georgia" w:eastAsia="华文细黑" w:hAnsi="Georgia"/>
          <w:rPrChange w:id="29" w:author="林柏翰" w:date="2013-04-08T16:11:00Z">
            <w:rPr>
              <w:rFonts w:ascii="华文细黑" w:eastAsia="华文细黑" w:hAnsi="华文细黑" w:hint="eastAsia"/>
            </w:rPr>
          </w:rPrChange>
        </w:rPr>
        <w:t>一系列内涵图</w:t>
      </w:r>
      <w:r w:rsidR="00440D5E" w:rsidRPr="00161A41">
        <w:rPr>
          <w:rFonts w:ascii="Georgia" w:eastAsia="华文细黑" w:hAnsi="Georgia"/>
          <w:rPrChange w:id="30" w:author="林柏翰" w:date="2013-04-08T16:11:00Z">
            <w:rPr>
              <w:rFonts w:ascii="华文细黑" w:eastAsia="华文细黑" w:hAnsi="华文细黑" w:hint="eastAsia"/>
            </w:rPr>
          </w:rPrChange>
        </w:rPr>
        <w:t>组</w:t>
      </w:r>
      <w:r w:rsidRPr="00161A41">
        <w:rPr>
          <w:rFonts w:ascii="Georgia" w:eastAsia="华文细黑" w:hAnsi="Georgia"/>
          <w:rPrChange w:id="31" w:author="林柏翰" w:date="2013-04-08T16:11:00Z">
            <w:rPr>
              <w:rFonts w:ascii="华文细黑" w:eastAsia="华文细黑" w:hAnsi="华文细黑" w:hint="eastAsia"/>
            </w:rPr>
          </w:rPrChange>
        </w:rPr>
        <w:t>，让人</w:t>
      </w:r>
      <w:r w:rsidR="002F231C" w:rsidRPr="00161A41">
        <w:rPr>
          <w:rFonts w:ascii="Georgia" w:eastAsia="华文细黑" w:hAnsi="Georgia"/>
          <w:rPrChange w:id="32" w:author="林柏翰" w:date="2013-04-08T16:11:00Z">
            <w:rPr>
              <w:rFonts w:ascii="华文细黑" w:eastAsia="华文细黑" w:hAnsi="华文细黑" w:hint="eastAsia"/>
            </w:rPr>
          </w:rPrChange>
        </w:rPr>
        <w:t>不禁</w:t>
      </w:r>
      <w:r w:rsidRPr="00161A41">
        <w:rPr>
          <w:rFonts w:ascii="Georgia" w:eastAsia="华文细黑" w:hAnsi="Georgia"/>
          <w:rPrChange w:id="33" w:author="林柏翰" w:date="2013-04-08T16:11:00Z">
            <w:rPr>
              <w:rFonts w:ascii="华文细黑" w:eastAsia="华文细黑" w:hAnsi="华文细黑" w:hint="eastAsia"/>
            </w:rPr>
          </w:rPrChange>
        </w:rPr>
        <w:t>眼花缭乱。</w:t>
      </w:r>
      <w:r w:rsidR="002F231C" w:rsidRPr="00161A41">
        <w:rPr>
          <w:rFonts w:ascii="Georgia" w:eastAsia="华文细黑" w:hAnsi="Georgia"/>
          <w:rPrChange w:id="34" w:author="林柏翰" w:date="2013-04-08T16:11:00Z">
            <w:rPr>
              <w:rFonts w:ascii="华文细黑" w:eastAsia="华文细黑" w:hAnsi="华文细黑" w:hint="eastAsia"/>
            </w:rPr>
          </w:rPrChange>
        </w:rPr>
        <w:t>同时，当代</w:t>
      </w:r>
      <w:proofErr w:type="gramStart"/>
      <w:r w:rsidR="002F231C" w:rsidRPr="00161A41">
        <w:rPr>
          <w:rFonts w:ascii="Georgia" w:eastAsia="华文细黑" w:hAnsi="Georgia"/>
          <w:rPrChange w:id="35" w:author="林柏翰" w:date="2013-04-08T16:11:00Z">
            <w:rPr>
              <w:rFonts w:ascii="华文细黑" w:eastAsia="华文细黑" w:hAnsi="华文细黑" w:hint="eastAsia"/>
            </w:rPr>
          </w:rPrChange>
        </w:rPr>
        <w:t>的动漫与</w:t>
      </w:r>
      <w:proofErr w:type="gramEnd"/>
      <w:r w:rsidR="002F231C" w:rsidRPr="00161A41">
        <w:rPr>
          <w:rFonts w:ascii="Georgia" w:eastAsia="华文细黑" w:hAnsi="Georgia"/>
          <w:rPrChange w:id="36" w:author="林柏翰" w:date="2013-04-08T16:11:00Z">
            <w:rPr>
              <w:rFonts w:ascii="华文细黑" w:eastAsia="华文细黑" w:hAnsi="华文细黑" w:hint="eastAsia"/>
            </w:rPr>
          </w:rPrChange>
        </w:rPr>
        <w:t>童话故事都日趋成人化，如在经典国产动画片喜羊</w:t>
      </w:r>
      <w:proofErr w:type="gramStart"/>
      <w:r w:rsidR="002F231C" w:rsidRPr="00161A41">
        <w:rPr>
          <w:rFonts w:ascii="Georgia" w:eastAsia="华文细黑" w:hAnsi="Georgia"/>
          <w:rPrChange w:id="37" w:author="林柏翰" w:date="2013-04-08T16:11:00Z">
            <w:rPr>
              <w:rFonts w:ascii="华文细黑" w:eastAsia="华文细黑" w:hAnsi="华文细黑" w:hint="eastAsia"/>
            </w:rPr>
          </w:rPrChange>
        </w:rPr>
        <w:t>羊</w:t>
      </w:r>
      <w:proofErr w:type="gramEnd"/>
      <w:r w:rsidR="002F231C" w:rsidRPr="00161A41">
        <w:rPr>
          <w:rFonts w:ascii="Georgia" w:eastAsia="华文细黑" w:hAnsi="Georgia"/>
          <w:rPrChange w:id="38" w:author="林柏翰" w:date="2013-04-08T16:11:00Z">
            <w:rPr>
              <w:rFonts w:ascii="华文细黑" w:eastAsia="华文细黑" w:hAnsi="华文细黑" w:hint="eastAsia"/>
            </w:rPr>
          </w:rPrChange>
        </w:rPr>
        <w:t>与</w:t>
      </w:r>
      <w:r w:rsidR="00806BEB" w:rsidRPr="00161A41">
        <w:rPr>
          <w:rFonts w:ascii="Georgia" w:eastAsia="华文细黑" w:hAnsi="Georgia"/>
          <w:rPrChange w:id="39" w:author="林柏翰" w:date="2013-04-08T16:11:00Z">
            <w:rPr>
              <w:rFonts w:ascii="华文细黑" w:eastAsia="华文细黑" w:hAnsi="华文细黑" w:hint="eastAsia"/>
            </w:rPr>
          </w:rPrChange>
        </w:rPr>
        <w:t>灰</w:t>
      </w:r>
      <w:proofErr w:type="gramStart"/>
      <w:r w:rsidR="00806BEB" w:rsidRPr="00161A41">
        <w:rPr>
          <w:rFonts w:ascii="Georgia" w:eastAsia="华文细黑" w:hAnsi="Georgia"/>
          <w:rPrChange w:id="40" w:author="林柏翰" w:date="2013-04-08T16:11:00Z">
            <w:rPr>
              <w:rFonts w:ascii="华文细黑" w:eastAsia="华文细黑" w:hAnsi="华文细黑" w:hint="eastAsia"/>
            </w:rPr>
          </w:rPrChange>
        </w:rPr>
        <w:t>太</w:t>
      </w:r>
      <w:proofErr w:type="gramEnd"/>
      <w:r w:rsidR="00806BEB" w:rsidRPr="00161A41">
        <w:rPr>
          <w:rFonts w:ascii="Georgia" w:eastAsia="华文细黑" w:hAnsi="Georgia"/>
          <w:rPrChange w:id="41" w:author="林柏翰" w:date="2013-04-08T16:11:00Z">
            <w:rPr>
              <w:rFonts w:ascii="华文细黑" w:eastAsia="华文细黑" w:hAnsi="华文细黑" w:hint="eastAsia"/>
            </w:rPr>
          </w:rPrChange>
        </w:rPr>
        <w:t>狼中，就有抗议强拆的内容，在这些极高受众的</w:t>
      </w:r>
      <w:r w:rsidR="00375DB1" w:rsidRPr="00161A41">
        <w:rPr>
          <w:rFonts w:ascii="Georgia" w:eastAsia="华文细黑" w:hAnsi="Georgia"/>
          <w:rPrChange w:id="42" w:author="林柏翰" w:date="2013-04-08T16:11:00Z">
            <w:rPr>
              <w:rFonts w:ascii="华文细黑" w:eastAsia="华文细黑" w:hAnsi="华文细黑" w:hint="eastAsia"/>
            </w:rPr>
          </w:rPrChange>
        </w:rPr>
        <w:t>童话</w:t>
      </w:r>
      <w:r w:rsidR="00D700C3" w:rsidRPr="00161A41">
        <w:rPr>
          <w:rFonts w:ascii="Georgia" w:eastAsia="华文细黑" w:hAnsi="Georgia"/>
          <w:rPrChange w:id="43" w:author="林柏翰" w:date="2013-04-08T16:11:00Z">
            <w:rPr>
              <w:rFonts w:ascii="华文细黑" w:eastAsia="华文细黑" w:hAnsi="华文细黑" w:hint="eastAsia"/>
            </w:rPr>
          </w:rPrChange>
        </w:rPr>
        <w:t>现象背后到底</w:t>
      </w:r>
      <w:del w:id="44" w:author="林柏翰" w:date="2013-04-08T15:46:00Z">
        <w:r w:rsidR="00D700C3" w:rsidRPr="00161A41" w:rsidDel="00676A91">
          <w:rPr>
            <w:rFonts w:ascii="Georgia" w:eastAsia="华文细黑" w:hAnsi="Georgia"/>
            <w:rPrChange w:id="45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有</w:delText>
        </w:r>
      </w:del>
      <w:r w:rsidR="00D700C3" w:rsidRPr="00161A41">
        <w:rPr>
          <w:rFonts w:ascii="Georgia" w:eastAsia="华文细黑" w:hAnsi="Georgia"/>
          <w:rPrChange w:id="46" w:author="林柏翰" w:date="2013-04-08T16:11:00Z">
            <w:rPr>
              <w:rFonts w:ascii="华文细黑" w:eastAsia="华文细黑" w:hAnsi="华文细黑" w:hint="eastAsia"/>
            </w:rPr>
          </w:rPrChange>
        </w:rPr>
        <w:t>存在怎样的社会现象以及原因，还有待</w:t>
      </w:r>
      <w:ins w:id="47" w:author="china" w:date="2013-03-31T15:15:00Z">
        <w:del w:id="48" w:author="Peter Lei" w:date="2013-03-31T22:11:00Z">
          <w:r w:rsidR="00374CAA" w:rsidRPr="00161A41" w:rsidDel="00F15122">
            <w:rPr>
              <w:rFonts w:ascii="Georgia" w:eastAsia="华文细黑" w:hAnsi="Georgia"/>
              <w:rPrChange w:id="49" w:author="林柏翰" w:date="2013-04-08T16:11:00Z">
                <w:rPr>
                  <w:rFonts w:ascii="华文细黑" w:eastAsia="华文细黑" w:hAnsi="华文细黑" w:hint="eastAsia"/>
                </w:rPr>
              </w:rPrChange>
            </w:rPr>
            <w:delText>我们</w:delText>
          </w:r>
        </w:del>
      </w:ins>
      <w:r w:rsidR="00D700C3" w:rsidRPr="00161A41">
        <w:rPr>
          <w:rFonts w:ascii="Georgia" w:eastAsia="华文细黑" w:hAnsi="Georgia"/>
          <w:rPrChange w:id="50" w:author="林柏翰" w:date="2013-04-08T16:11:00Z">
            <w:rPr>
              <w:rFonts w:ascii="华文细黑" w:eastAsia="华文细黑" w:hAnsi="华文细黑" w:hint="eastAsia"/>
            </w:rPr>
          </w:rPrChange>
        </w:rPr>
        <w:t>更深的思考</w:t>
      </w:r>
      <w:r w:rsidR="00806BEB" w:rsidRPr="00161A41">
        <w:rPr>
          <w:rFonts w:ascii="Georgia" w:eastAsia="华文细黑" w:hAnsi="Georgia"/>
          <w:rPrChange w:id="51" w:author="林柏翰" w:date="2013-04-08T16:11:00Z">
            <w:rPr>
              <w:rFonts w:ascii="华文细黑" w:eastAsia="华文细黑" w:hAnsi="华文细黑" w:hint="eastAsia"/>
            </w:rPr>
          </w:rPrChange>
        </w:rPr>
        <w:t>。</w:t>
      </w:r>
    </w:p>
    <w:p w:rsidR="009218D8" w:rsidRPr="00161A41" w:rsidRDefault="007E0E92" w:rsidP="009A71CD">
      <w:pPr>
        <w:rPr>
          <w:rFonts w:ascii="Georgia" w:eastAsia="华文细黑" w:hAnsi="Georgia"/>
          <w:rPrChange w:id="52" w:author="林柏翰" w:date="2013-04-08T16:11:00Z">
            <w:rPr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53" w:author="林柏翰" w:date="2013-04-08T16:11:00Z">
            <w:rPr>
              <w:rFonts w:ascii="华文细黑" w:eastAsia="华文细黑" w:hAnsi="华文细黑" w:hint="eastAsia"/>
            </w:rPr>
          </w:rPrChange>
        </w:rPr>
        <w:tab/>
      </w:r>
      <w:r w:rsidR="00321DCE" w:rsidRPr="00161A41">
        <w:rPr>
          <w:rFonts w:ascii="Georgia" w:eastAsia="华文细黑" w:hAnsi="Georgia"/>
          <w:rPrChange w:id="54" w:author="林柏翰" w:date="2013-04-08T16:11:00Z">
            <w:rPr>
              <w:rFonts w:ascii="华文细黑" w:eastAsia="华文细黑" w:hAnsi="华文细黑" w:hint="eastAsia"/>
            </w:rPr>
          </w:rPrChange>
        </w:rPr>
        <w:t>从网络时间轴上追溯，毁童年系列于</w:t>
      </w:r>
      <w:r w:rsidR="00321DCE" w:rsidRPr="00161A41">
        <w:rPr>
          <w:rFonts w:ascii="Georgia" w:eastAsia="华文细黑" w:hAnsi="Georgia"/>
          <w:rPrChange w:id="55" w:author="林柏翰" w:date="2013-04-08T16:11:00Z">
            <w:rPr>
              <w:rFonts w:ascii="华文细黑" w:eastAsia="华文细黑" w:hAnsi="华文细黑" w:hint="eastAsia"/>
            </w:rPr>
          </w:rPrChange>
        </w:rPr>
        <w:t>12</w:t>
      </w:r>
      <w:r w:rsidR="00321DCE" w:rsidRPr="00161A41">
        <w:rPr>
          <w:rFonts w:ascii="Georgia" w:eastAsia="华文细黑" w:hAnsi="Georgia"/>
          <w:rPrChange w:id="56" w:author="林柏翰" w:date="2013-04-08T16:11:00Z">
            <w:rPr>
              <w:rFonts w:ascii="华文细黑" w:eastAsia="华文细黑" w:hAnsi="华文细黑" w:hint="eastAsia"/>
            </w:rPr>
          </w:rPrChange>
        </w:rPr>
        <w:t>年</w:t>
      </w:r>
      <w:r w:rsidR="00321DCE" w:rsidRPr="00161A41">
        <w:rPr>
          <w:rFonts w:ascii="Georgia" w:eastAsia="华文细黑" w:hAnsi="Georgia"/>
          <w:rPrChange w:id="57" w:author="林柏翰" w:date="2013-04-08T16:11:00Z">
            <w:rPr>
              <w:rFonts w:ascii="华文细黑" w:eastAsia="华文细黑" w:hAnsi="华文细黑" w:hint="eastAsia"/>
            </w:rPr>
          </w:rPrChange>
        </w:rPr>
        <w:t>7</w:t>
      </w:r>
      <w:r w:rsidR="00321DCE" w:rsidRPr="00161A41">
        <w:rPr>
          <w:rFonts w:ascii="Georgia" w:eastAsia="华文细黑" w:hAnsi="Georgia"/>
          <w:rPrChange w:id="58" w:author="林柏翰" w:date="2013-04-08T16:11:00Z">
            <w:rPr>
              <w:rFonts w:ascii="华文细黑" w:eastAsia="华文细黑" w:hAnsi="华文细黑" w:hint="eastAsia"/>
            </w:rPr>
          </w:rPrChange>
        </w:rPr>
        <w:t>月开端，在短短的</w:t>
      </w:r>
      <w:r w:rsidR="00321DCE" w:rsidRPr="00161A41">
        <w:rPr>
          <w:rFonts w:ascii="Georgia" w:eastAsia="华文细黑" w:hAnsi="Georgia"/>
          <w:rPrChange w:id="59" w:author="林柏翰" w:date="2013-04-08T16:11:00Z">
            <w:rPr>
              <w:rFonts w:ascii="华文细黑" w:eastAsia="华文细黑" w:hAnsi="华文细黑" w:hint="eastAsia"/>
            </w:rPr>
          </w:rPrChange>
        </w:rPr>
        <w:t>5</w:t>
      </w:r>
      <w:r w:rsidR="00321DCE" w:rsidRPr="00161A41">
        <w:rPr>
          <w:rFonts w:ascii="Georgia" w:eastAsia="华文细黑" w:hAnsi="Georgia"/>
          <w:rPrChange w:id="60" w:author="林柏翰" w:date="2013-04-08T16:11:00Z">
            <w:rPr>
              <w:rFonts w:ascii="华文细黑" w:eastAsia="华文细黑" w:hAnsi="华文细黑" w:hint="eastAsia"/>
            </w:rPr>
          </w:rPrChange>
        </w:rPr>
        <w:t>个月内迅速盛行并传播；而</w:t>
      </w:r>
      <w:r w:rsidR="00224254" w:rsidRPr="00161A41">
        <w:rPr>
          <w:rFonts w:ascii="Georgia" w:eastAsia="华文细黑" w:hAnsi="Georgia"/>
          <w:rPrChange w:id="61" w:author="林柏翰" w:date="2013-04-08T16:11:00Z">
            <w:rPr>
              <w:rFonts w:ascii="华文细黑" w:eastAsia="华文细黑" w:hAnsi="华文细黑" w:hint="eastAsia"/>
            </w:rPr>
          </w:rPrChange>
        </w:rPr>
        <w:t>童话成人化的趋向则在过去几年中一直有</w:t>
      </w:r>
      <w:proofErr w:type="gramStart"/>
      <w:r w:rsidR="00224254" w:rsidRPr="00161A41">
        <w:rPr>
          <w:rFonts w:ascii="Georgia" w:eastAsia="华文细黑" w:hAnsi="Georgia"/>
          <w:rPrChange w:id="62" w:author="林柏翰" w:date="2013-04-08T16:11:00Z">
            <w:rPr>
              <w:rFonts w:ascii="华文细黑" w:eastAsia="华文细黑" w:hAnsi="华文细黑" w:hint="eastAsia"/>
            </w:rPr>
          </w:rPrChange>
        </w:rPr>
        <w:t>所热议</w:t>
      </w:r>
      <w:proofErr w:type="gramEnd"/>
      <w:r w:rsidR="00224254" w:rsidRPr="00161A41">
        <w:rPr>
          <w:rFonts w:ascii="Georgia" w:eastAsia="华文细黑" w:hAnsi="Georgia"/>
          <w:rPrChange w:id="63" w:author="林柏翰" w:date="2013-04-08T16:11:00Z">
            <w:rPr>
              <w:rFonts w:ascii="华文细黑" w:eastAsia="华文细黑" w:hAnsi="华文细黑" w:hint="eastAsia"/>
            </w:rPr>
          </w:rPrChange>
        </w:rPr>
        <w:t>，其中《令人战栗的格林童话》与郑渊洁的《大灰狼罗克》</w:t>
      </w:r>
      <w:r w:rsidR="00EC3DC3" w:rsidRPr="00161A41">
        <w:rPr>
          <w:rFonts w:ascii="Georgia" w:eastAsia="华文细黑" w:hAnsi="Georgia"/>
          <w:rPrChange w:id="64" w:author="林柏翰" w:date="2013-04-08T16:11:00Z">
            <w:rPr>
              <w:rFonts w:ascii="华文细黑" w:eastAsia="华文细黑" w:hAnsi="华文细黑" w:hint="eastAsia"/>
            </w:rPr>
          </w:rPrChange>
        </w:rPr>
        <w:t>都曾遭到过质疑，著名的如小红帽与大灰狼的故事改编</w:t>
      </w:r>
      <w:r w:rsidR="00985B15" w:rsidRPr="00161A41">
        <w:rPr>
          <w:rFonts w:ascii="Georgia" w:eastAsia="华文细黑" w:hAnsi="Georgia"/>
          <w:rPrChange w:id="65" w:author="林柏翰" w:date="2013-04-08T16:11:00Z">
            <w:rPr>
              <w:rFonts w:ascii="华文细黑" w:eastAsia="华文细黑" w:hAnsi="华文细黑" w:hint="eastAsia"/>
            </w:rPr>
          </w:rPrChange>
        </w:rPr>
        <w:t>，甚至</w:t>
      </w:r>
      <w:del w:id="66" w:author="林柏翰" w:date="2013-04-08T16:07:00Z">
        <w:r w:rsidR="00985B15" w:rsidRPr="00161A41" w:rsidDel="0087760D">
          <w:rPr>
            <w:rFonts w:ascii="Georgia" w:eastAsia="华文细黑" w:hAnsi="Georgia"/>
            <w:rPrChange w:id="67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是</w:delText>
        </w:r>
      </w:del>
      <w:r w:rsidR="00985B15" w:rsidRPr="00161A41">
        <w:rPr>
          <w:rFonts w:ascii="Georgia" w:eastAsia="华文细黑" w:hAnsi="Georgia"/>
          <w:rPrChange w:id="68" w:author="林柏翰" w:date="2013-04-08T16:11:00Z">
            <w:rPr>
              <w:rFonts w:ascii="华文细黑" w:eastAsia="华文细黑" w:hAnsi="华文细黑" w:hint="eastAsia"/>
            </w:rPr>
          </w:rPrChange>
        </w:rPr>
        <w:t>其之后的电影《小红帽》</w:t>
      </w:r>
      <w:ins w:id="69" w:author="林柏翰" w:date="2013-04-08T16:07:00Z">
        <w:r w:rsidR="0087760D" w:rsidRPr="00161A41">
          <w:rPr>
            <w:rFonts w:ascii="Georgia" w:eastAsia="华文细黑" w:hAnsi="Georgia"/>
            <w:rPrChange w:id="70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，</w:t>
        </w:r>
      </w:ins>
      <w:r w:rsidR="00985B15" w:rsidRPr="00161A41">
        <w:rPr>
          <w:rFonts w:ascii="Georgia" w:eastAsia="华文细黑" w:hAnsi="Georgia"/>
          <w:rPrChange w:id="71" w:author="林柏翰" w:date="2013-04-08T16:11:00Z">
            <w:rPr>
              <w:rFonts w:ascii="华文细黑" w:eastAsia="华文细黑" w:hAnsi="华文细黑" w:hint="eastAsia"/>
            </w:rPr>
          </w:rPrChange>
        </w:rPr>
        <w:t>亦受到了极大的关注。而在国外，连载漫画《成人童话》、</w:t>
      </w:r>
      <w:proofErr w:type="gramStart"/>
      <w:r w:rsidR="00985B15" w:rsidRPr="00161A41">
        <w:rPr>
          <w:rFonts w:ascii="Georgia" w:eastAsia="华文细黑" w:hAnsi="Georgia"/>
          <w:rPrChange w:id="72" w:author="林柏翰" w:date="2013-04-08T16:11:00Z">
            <w:rPr>
              <w:rFonts w:ascii="华文细黑" w:eastAsia="华文细黑" w:hAnsi="华文细黑" w:hint="eastAsia"/>
            </w:rPr>
          </w:rPrChange>
        </w:rPr>
        <w:t>11</w:t>
      </w:r>
      <w:r w:rsidR="00985B15" w:rsidRPr="00161A41">
        <w:rPr>
          <w:rFonts w:ascii="Georgia" w:eastAsia="华文细黑" w:hAnsi="Georgia"/>
          <w:rPrChange w:id="73" w:author="林柏翰" w:date="2013-04-08T16:11:00Z">
            <w:rPr>
              <w:rFonts w:ascii="华文细黑" w:eastAsia="华文细黑" w:hAnsi="华文细黑" w:hint="eastAsia"/>
            </w:rPr>
          </w:rPrChange>
        </w:rPr>
        <w:t>年</w:t>
      </w:r>
      <w:r w:rsidR="007B5693" w:rsidRPr="00161A41">
        <w:rPr>
          <w:rFonts w:ascii="Georgia" w:eastAsia="华文细黑" w:hAnsi="Georgia"/>
          <w:rPrChange w:id="74" w:author="林柏翰" w:date="2013-04-08T16:11:00Z">
            <w:rPr>
              <w:rFonts w:ascii="华文细黑" w:eastAsia="华文细黑" w:hAnsi="华文细黑" w:hint="eastAsia"/>
            </w:rPr>
          </w:rPrChange>
        </w:rPr>
        <w:t>美剧《童话镇》</w:t>
      </w:r>
      <w:proofErr w:type="gramEnd"/>
      <w:r w:rsidR="00EC3DC3" w:rsidRPr="00161A41">
        <w:rPr>
          <w:rFonts w:ascii="Georgia" w:eastAsia="华文细黑" w:hAnsi="Georgia"/>
          <w:rPrChange w:id="75" w:author="林柏翰" w:date="2013-04-08T16:11:00Z">
            <w:rPr>
              <w:rFonts w:ascii="华文细黑" w:eastAsia="华文细黑" w:hAnsi="华文细黑" w:hint="eastAsia"/>
            </w:rPr>
          </w:rPrChange>
        </w:rPr>
        <w:t>更是遭到</w:t>
      </w:r>
      <w:r w:rsidR="0029575A" w:rsidRPr="00161A41">
        <w:rPr>
          <w:rFonts w:ascii="Georgia" w:eastAsia="华文细黑" w:hAnsi="Georgia"/>
          <w:rPrChange w:id="76" w:author="林柏翰" w:date="2013-04-08T16:11:00Z">
            <w:rPr>
              <w:rFonts w:ascii="华文细黑" w:eastAsia="华文细黑" w:hAnsi="华文细黑" w:hint="eastAsia"/>
            </w:rPr>
          </w:rPrChange>
        </w:rPr>
        <w:t>国内网友的追捧，可见外国人在</w:t>
      </w:r>
      <w:r w:rsidR="00CF7A7B" w:rsidRPr="00161A41">
        <w:rPr>
          <w:rFonts w:ascii="Georgia" w:eastAsia="华文细黑" w:hAnsi="Georgia"/>
          <w:rPrChange w:id="77" w:author="林柏翰" w:date="2013-04-08T16:11:00Z">
            <w:rPr>
              <w:rFonts w:ascii="华文细黑" w:eastAsia="华文细黑" w:hAnsi="华文细黑" w:hint="eastAsia"/>
            </w:rPr>
          </w:rPrChange>
        </w:rPr>
        <w:t>童话成人化的过程上比国人要更为先知先觉。有网友说：</w:t>
      </w:r>
      <w:r w:rsidR="00CF7A7B" w:rsidRPr="00161A41">
        <w:rPr>
          <w:rFonts w:ascii="Georgia" w:eastAsia="华文细黑" w:hAnsi="Georgia"/>
          <w:rPrChange w:id="78" w:author="林柏翰" w:date="2013-04-08T16:11:00Z">
            <w:rPr>
              <w:rFonts w:ascii="华文细黑" w:eastAsia="华文细黑" w:hAnsi="华文细黑" w:hint="eastAsia"/>
            </w:rPr>
          </w:rPrChange>
        </w:rPr>
        <w:t>“</w:t>
      </w:r>
      <w:r w:rsidR="00CF7A7B" w:rsidRPr="00161A41">
        <w:rPr>
          <w:rFonts w:ascii="Georgia" w:eastAsia="华文细黑" w:hAnsi="Georgia"/>
          <w:rPrChange w:id="79" w:author="林柏翰" w:date="2013-04-08T16:11:00Z">
            <w:rPr>
              <w:rFonts w:ascii="华文细黑" w:eastAsia="华文细黑" w:hAnsi="华文细黑" w:hint="eastAsia"/>
            </w:rPr>
          </w:rPrChange>
        </w:rPr>
        <w:t>当童话人物被迫按照另一个不完美的结局生存，对于我们这些</w:t>
      </w:r>
      <w:r w:rsidR="00F96D09" w:rsidRPr="00161A41">
        <w:rPr>
          <w:rFonts w:ascii="Georgia" w:eastAsia="华文细黑" w:hAnsi="Georgia"/>
          <w:rPrChange w:id="80" w:author="林柏翰" w:date="2013-04-08T16:11:00Z">
            <w:rPr>
              <w:rFonts w:ascii="华文细黑" w:eastAsia="华文细黑" w:hAnsi="华文细黑"/>
            </w:rPr>
          </w:rPrChange>
        </w:rPr>
        <w:t>观众来说，恐怕</w:t>
      </w:r>
      <w:r w:rsidR="00CF7A7B" w:rsidRPr="00161A41">
        <w:rPr>
          <w:rFonts w:ascii="Georgia" w:eastAsia="华文细黑" w:hAnsi="Georgia"/>
          <w:rPrChange w:id="81" w:author="林柏翰" w:date="2013-04-08T16:11:00Z">
            <w:rPr>
              <w:rFonts w:ascii="华文细黑" w:eastAsia="华文细黑" w:hAnsi="华文细黑"/>
            </w:rPr>
          </w:rPrChange>
        </w:rPr>
        <w:t>才是符合现实逻辑的真正的童话尽头。</w:t>
      </w:r>
      <w:r w:rsidR="00CF7A7B" w:rsidRPr="00161A41">
        <w:rPr>
          <w:rFonts w:ascii="Georgia" w:eastAsia="华文细黑" w:hAnsi="Georgia"/>
          <w:rPrChange w:id="82" w:author="林柏翰" w:date="2013-04-08T16:11:00Z">
            <w:rPr>
              <w:rFonts w:ascii="华文细黑" w:eastAsia="华文细黑" w:hAnsi="华文细黑" w:hint="eastAsia"/>
            </w:rPr>
          </w:rPrChange>
        </w:rPr>
        <w:t>”</w:t>
      </w:r>
      <w:r w:rsidR="000A522A" w:rsidRPr="00161A41">
        <w:rPr>
          <w:rFonts w:ascii="Georgia" w:eastAsia="华文细黑" w:hAnsi="Georgia"/>
          <w:rPrChange w:id="83" w:author="林柏翰" w:date="2013-04-08T16:11:00Z">
            <w:rPr>
              <w:rFonts w:ascii="华文细黑" w:eastAsia="华文细黑" w:hAnsi="华文细黑" w:hint="eastAsia"/>
            </w:rPr>
          </w:rPrChange>
        </w:rPr>
        <w:t>亦有人称：</w:t>
      </w:r>
      <w:r w:rsidR="000A522A" w:rsidRPr="00161A41">
        <w:rPr>
          <w:rFonts w:ascii="Georgia" w:eastAsia="华文细黑" w:hAnsi="Georgia"/>
          <w:rPrChange w:id="84" w:author="林柏翰" w:date="2013-04-08T16:11:00Z">
            <w:rPr>
              <w:rFonts w:ascii="华文细黑" w:eastAsia="华文细黑" w:hAnsi="华文细黑" w:hint="eastAsia"/>
            </w:rPr>
          </w:rPrChange>
        </w:rPr>
        <w:t>“</w:t>
      </w:r>
      <w:r w:rsidR="000A522A" w:rsidRPr="00161A41">
        <w:rPr>
          <w:rFonts w:ascii="Georgia" w:eastAsia="华文细黑" w:hAnsi="Georgia"/>
          <w:rPrChange w:id="85" w:author="林柏翰" w:date="2013-04-08T16:11:00Z">
            <w:rPr>
              <w:rFonts w:ascii="华文细黑" w:eastAsia="华文细黑" w:hAnsi="华文细黑" w:hint="eastAsia"/>
            </w:rPr>
          </w:rPrChange>
        </w:rPr>
        <w:t>生硬、俗套、浓重的商业味道充斥了这</w:t>
      </w:r>
      <w:r w:rsidR="000A522A" w:rsidRPr="00161A41">
        <w:rPr>
          <w:rFonts w:ascii="Georgia" w:eastAsia="华文细黑" w:hAnsi="Georgia"/>
          <w:rPrChange w:id="86" w:author="林柏翰" w:date="2013-04-08T16:11:00Z">
            <w:rPr>
              <w:rFonts w:ascii="华文细黑" w:eastAsia="华文细黑" w:hAnsi="华文细黑" w:hint="eastAsia"/>
            </w:rPr>
          </w:rPrChange>
        </w:rPr>
        <w:lastRenderedPageBreak/>
        <w:t>整个文化趋势，在这些编剧强大的想象力面前，童话、童年被他们肢解的</w:t>
      </w:r>
      <w:bookmarkStart w:id="87" w:name="_GoBack"/>
      <w:bookmarkEnd w:id="87"/>
      <w:r w:rsidR="000E3255" w:rsidRPr="00161A41">
        <w:rPr>
          <w:rFonts w:ascii="Georgia" w:eastAsia="华文细黑" w:hAnsi="Georgia"/>
          <w:rPrChange w:id="88" w:author="林柏翰" w:date="2013-04-08T16:11:00Z">
            <w:rPr>
              <w:rFonts w:ascii="华文细黑" w:eastAsia="华文细黑" w:hAnsi="华文细黑" w:hint="eastAsia"/>
            </w:rPr>
          </w:rPrChange>
        </w:rPr>
        <w:t>四分五裂</w:t>
      </w:r>
      <w:r w:rsidR="00B53427" w:rsidRPr="00161A41">
        <w:rPr>
          <w:rFonts w:ascii="Georgia" w:eastAsia="华文细黑" w:hAnsi="Georgia"/>
          <w:rPrChange w:id="89" w:author="林柏翰" w:date="2013-04-08T16:11:00Z">
            <w:rPr>
              <w:rFonts w:ascii="华文细黑" w:eastAsia="华文细黑" w:hAnsi="华文细黑" w:hint="eastAsia"/>
            </w:rPr>
          </w:rPrChange>
        </w:rPr>
        <w:t>。</w:t>
      </w:r>
      <w:r w:rsidR="000A522A" w:rsidRPr="00161A41">
        <w:rPr>
          <w:rFonts w:ascii="Georgia" w:eastAsia="华文细黑" w:hAnsi="Georgia"/>
          <w:rPrChange w:id="90" w:author="林柏翰" w:date="2013-04-08T16:11:00Z">
            <w:rPr>
              <w:rFonts w:ascii="华文细黑" w:eastAsia="华文细黑" w:hAnsi="华文细黑" w:hint="eastAsia"/>
            </w:rPr>
          </w:rPrChange>
        </w:rPr>
        <w:t>”</w:t>
      </w:r>
      <w:r w:rsidR="00FA5C7A" w:rsidRPr="00161A41">
        <w:rPr>
          <w:rFonts w:ascii="Georgia" w:eastAsia="华文细黑" w:hAnsi="Georgia"/>
          <w:rPrChange w:id="91" w:author="林柏翰" w:date="2013-04-08T16:11:00Z">
            <w:rPr>
              <w:rFonts w:ascii="华文细黑" w:eastAsia="华文细黑" w:hAnsi="华文细黑" w:hint="eastAsia"/>
            </w:rPr>
          </w:rPrChange>
        </w:rPr>
        <w:t>细察一下这些网民所试图毁灭的纯真：从强拆、</w:t>
      </w:r>
      <w:r w:rsidR="00CC57DC" w:rsidRPr="00161A41">
        <w:rPr>
          <w:rFonts w:ascii="Georgia" w:eastAsia="华文细黑" w:hAnsi="Georgia"/>
          <w:rPrChange w:id="92" w:author="林柏翰" w:date="2013-04-08T16:11:00Z">
            <w:rPr>
              <w:rFonts w:ascii="华文细黑" w:eastAsia="华文细黑" w:hAnsi="华文细黑" w:hint="eastAsia"/>
            </w:rPr>
          </w:rPrChange>
        </w:rPr>
        <w:t>房价</w:t>
      </w:r>
      <w:r w:rsidR="00FA5C7A" w:rsidRPr="00161A41">
        <w:rPr>
          <w:rFonts w:ascii="Georgia" w:eastAsia="华文细黑" w:hAnsi="Georgia"/>
          <w:rPrChange w:id="93" w:author="林柏翰" w:date="2013-04-08T16:11:00Z">
            <w:rPr>
              <w:rFonts w:ascii="华文细黑" w:eastAsia="华文细黑" w:hAnsi="华文细黑" w:hint="eastAsia"/>
            </w:rPr>
          </w:rPrChange>
        </w:rPr>
        <w:t>，到</w:t>
      </w:r>
      <w:r w:rsidR="008135DE" w:rsidRPr="00161A41">
        <w:rPr>
          <w:rFonts w:ascii="Georgia" w:eastAsia="华文细黑" w:hAnsi="Georgia"/>
          <w:rPrChange w:id="94" w:author="林柏翰" w:date="2013-04-08T16:11:00Z">
            <w:rPr>
              <w:rFonts w:ascii="华文细黑" w:eastAsia="华文细黑" w:hAnsi="华文细黑" w:hint="eastAsia"/>
            </w:rPr>
          </w:rPrChange>
        </w:rPr>
        <w:t>性开放、</w:t>
      </w:r>
      <w:r w:rsidR="003F6687" w:rsidRPr="00161A41">
        <w:rPr>
          <w:rFonts w:ascii="Georgia" w:eastAsia="华文细黑" w:hAnsi="Georgia"/>
          <w:rPrChange w:id="95" w:author="林柏翰" w:date="2013-04-08T16:11:00Z">
            <w:rPr>
              <w:rFonts w:ascii="华文细黑" w:eastAsia="华文细黑" w:hAnsi="华文细黑" w:hint="eastAsia"/>
            </w:rPr>
          </w:rPrChange>
        </w:rPr>
        <w:t>婚姻关系</w:t>
      </w:r>
      <w:r w:rsidR="00385EE9" w:rsidRPr="00161A41">
        <w:rPr>
          <w:rFonts w:ascii="Georgia" w:eastAsia="华文细黑" w:hAnsi="Georgia"/>
          <w:rPrChange w:id="96" w:author="林柏翰" w:date="2013-04-08T16:11:00Z">
            <w:rPr>
              <w:rFonts w:ascii="华文细黑" w:eastAsia="华文细黑" w:hAnsi="华文细黑" w:hint="eastAsia"/>
            </w:rPr>
          </w:rPrChange>
        </w:rPr>
        <w:t>，每一项</w:t>
      </w:r>
      <w:del w:id="97" w:author="Peter Lei" w:date="2013-03-31T22:12:00Z">
        <w:r w:rsidR="00385EE9" w:rsidRPr="00161A41" w:rsidDel="00F15122">
          <w:rPr>
            <w:rFonts w:ascii="Georgia" w:eastAsia="华文细黑" w:hAnsi="Georgia"/>
            <w:rPrChange w:id="98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恰恰</w:delText>
        </w:r>
      </w:del>
      <w:r w:rsidR="00E422CF" w:rsidRPr="00161A41">
        <w:rPr>
          <w:rFonts w:ascii="Georgia" w:eastAsia="华文细黑" w:hAnsi="Georgia"/>
          <w:rPrChange w:id="99" w:author="林柏翰" w:date="2013-04-08T16:11:00Z">
            <w:rPr>
              <w:rFonts w:ascii="华文细黑" w:eastAsia="华文细黑" w:hAnsi="华文细黑" w:hint="eastAsia"/>
            </w:rPr>
          </w:rPrChange>
        </w:rPr>
        <w:t>都</w:t>
      </w:r>
      <w:ins w:id="100" w:author="Peter Lei" w:date="2013-03-31T22:12:00Z">
        <w:r w:rsidR="00F15122" w:rsidRPr="00161A41">
          <w:rPr>
            <w:rFonts w:ascii="Georgia" w:eastAsia="华文细黑" w:hAnsi="Georgia"/>
            <w:rPrChange w:id="101" w:author="林柏翰" w:date="2013-04-08T16:11:00Z">
              <w:rPr>
                <w:rFonts w:ascii="华文细黑" w:eastAsia="华文细黑" w:hAnsi="华文细黑" w:hint="eastAsia"/>
              </w:rPr>
            </w:rPrChange>
          </w:rPr>
          <w:t>恰恰</w:t>
        </w:r>
      </w:ins>
      <w:r w:rsidR="00385EE9" w:rsidRPr="00161A41">
        <w:rPr>
          <w:rFonts w:ascii="Georgia" w:eastAsia="华文细黑" w:hAnsi="Georgia"/>
          <w:rPrChange w:id="102" w:author="林柏翰" w:date="2013-04-08T16:11:00Z">
            <w:rPr>
              <w:rFonts w:ascii="华文细黑" w:eastAsia="华文细黑" w:hAnsi="华文细黑" w:hint="eastAsia"/>
            </w:rPr>
          </w:rPrChange>
        </w:rPr>
        <w:t>是相关社会问题的焦点。</w:t>
      </w:r>
    </w:p>
    <w:p w:rsidR="0025251F" w:rsidRPr="00161A41" w:rsidRDefault="00385EE9" w:rsidP="009218D8">
      <w:pPr>
        <w:ind w:firstLine="420"/>
        <w:rPr>
          <w:rFonts w:ascii="Georgia" w:eastAsia="华文细黑" w:hAnsi="Georgia"/>
          <w:rPrChange w:id="103" w:author="林柏翰" w:date="2013-04-08T16:11:00Z">
            <w:rPr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104" w:author="林柏翰" w:date="2013-04-08T16:11:00Z">
            <w:rPr>
              <w:rFonts w:ascii="华文细黑" w:eastAsia="华文细黑" w:hAnsi="华文细黑" w:hint="eastAsia"/>
            </w:rPr>
          </w:rPrChange>
        </w:rPr>
        <w:t>而这些段子后，网友</w:t>
      </w:r>
      <w:r w:rsidR="00323C43" w:rsidRPr="00161A41">
        <w:rPr>
          <w:rFonts w:ascii="Georgia" w:eastAsia="华文细黑" w:hAnsi="Georgia"/>
          <w:rPrChange w:id="105" w:author="林柏翰" w:date="2013-04-08T16:11:00Z">
            <w:rPr>
              <w:rFonts w:ascii="华文细黑" w:eastAsia="华文细黑" w:hAnsi="华文细黑" w:hint="eastAsia"/>
            </w:rPr>
          </w:rPrChange>
        </w:rPr>
        <w:t>的疯狂传播更是对这些</w:t>
      </w:r>
      <w:r w:rsidR="007F6710" w:rsidRPr="00161A41">
        <w:rPr>
          <w:rFonts w:ascii="Georgia" w:eastAsia="华文细黑" w:hAnsi="Georgia"/>
          <w:rPrChange w:id="106" w:author="林柏翰" w:date="2013-04-08T16:11:00Z">
            <w:rPr>
              <w:rFonts w:ascii="华文细黑" w:eastAsia="华文细黑" w:hAnsi="华文细黑" w:hint="eastAsia"/>
            </w:rPr>
          </w:rPrChange>
        </w:rPr>
        <w:t>问题存在的认同</w:t>
      </w:r>
      <w:r w:rsidR="00E422CF" w:rsidRPr="00161A41">
        <w:rPr>
          <w:rFonts w:ascii="Georgia" w:eastAsia="华文细黑" w:hAnsi="Georgia"/>
          <w:rPrChange w:id="107" w:author="林柏翰" w:date="2013-04-08T16:11:00Z">
            <w:rPr>
              <w:rFonts w:ascii="华文细黑" w:eastAsia="华文细黑" w:hAnsi="华文细黑" w:hint="eastAsia"/>
            </w:rPr>
          </w:rPrChange>
        </w:rPr>
        <w:t>以及</w:t>
      </w:r>
      <w:r w:rsidR="00323C43" w:rsidRPr="00161A41">
        <w:rPr>
          <w:rFonts w:ascii="Georgia" w:eastAsia="华文细黑" w:hAnsi="Georgia"/>
          <w:rPrChange w:id="108" w:author="林柏翰" w:date="2013-04-08T16:11:00Z">
            <w:rPr>
              <w:rFonts w:ascii="华文细黑" w:eastAsia="华文细黑" w:hAnsi="华文细黑" w:hint="eastAsia"/>
            </w:rPr>
          </w:rPrChange>
        </w:rPr>
        <w:t>其不合理</w:t>
      </w:r>
      <w:r w:rsidR="00E422CF" w:rsidRPr="00161A41">
        <w:rPr>
          <w:rFonts w:ascii="Georgia" w:eastAsia="华文细黑" w:hAnsi="Georgia"/>
          <w:rPrChange w:id="109" w:author="林柏翰" w:date="2013-04-08T16:11:00Z">
            <w:rPr>
              <w:rFonts w:ascii="华文细黑" w:eastAsia="华文细黑" w:hAnsi="华文细黑" w:hint="eastAsia"/>
            </w:rPr>
          </w:rPrChange>
        </w:rPr>
        <w:t>现象的顾虑，这</w:t>
      </w:r>
      <w:r w:rsidR="00DD78BC" w:rsidRPr="00161A41">
        <w:rPr>
          <w:rFonts w:ascii="Georgia" w:eastAsia="华文细黑" w:hAnsi="Georgia"/>
          <w:rPrChange w:id="110" w:author="林柏翰" w:date="2013-04-08T16:11:00Z">
            <w:rPr>
              <w:rFonts w:ascii="华文细黑" w:eastAsia="华文细黑" w:hAnsi="华文细黑" w:hint="eastAsia"/>
            </w:rPr>
          </w:rPrChange>
        </w:rPr>
        <w:t>都</w:t>
      </w:r>
      <w:r w:rsidR="00E422CF" w:rsidRPr="00161A41">
        <w:rPr>
          <w:rFonts w:ascii="Georgia" w:eastAsia="华文细黑" w:hAnsi="Georgia"/>
          <w:rPrChange w:id="111" w:author="林柏翰" w:date="2013-04-08T16:11:00Z">
            <w:rPr>
              <w:rFonts w:ascii="华文细黑" w:eastAsia="华文细黑" w:hAnsi="华文细黑" w:hint="eastAsia"/>
            </w:rPr>
          </w:rPrChange>
        </w:rPr>
        <w:t>对</w:t>
      </w:r>
      <w:del w:id="112" w:author="Peter Lei" w:date="2013-03-31T22:12:00Z">
        <w:r w:rsidR="00E422CF" w:rsidRPr="00161A41" w:rsidDel="00F15122">
          <w:rPr>
            <w:rFonts w:ascii="Georgia" w:eastAsia="华文细黑" w:hAnsi="Georgia"/>
            <w:rPrChange w:id="113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于</w:delText>
        </w:r>
      </w:del>
      <w:r w:rsidR="00E422CF" w:rsidRPr="00161A41">
        <w:rPr>
          <w:rFonts w:ascii="Georgia" w:eastAsia="华文细黑" w:hAnsi="Georgia"/>
          <w:rPrChange w:id="114" w:author="林柏翰" w:date="2013-04-08T16:11:00Z">
            <w:rPr>
              <w:rFonts w:ascii="华文细黑" w:eastAsia="华文细黑" w:hAnsi="华文细黑" w:hint="eastAsia"/>
            </w:rPr>
          </w:rPrChange>
        </w:rPr>
        <w:t>童话成人化的</w:t>
      </w:r>
      <w:r w:rsidRPr="00161A41">
        <w:rPr>
          <w:rFonts w:ascii="Georgia" w:eastAsia="华文细黑" w:hAnsi="Georgia"/>
          <w:rPrChange w:id="115" w:author="林柏翰" w:date="2013-04-08T16:11:00Z">
            <w:rPr>
              <w:rFonts w:ascii="华文细黑" w:eastAsia="华文细黑" w:hAnsi="华文细黑" w:hint="eastAsia"/>
            </w:rPr>
          </w:rPrChange>
        </w:rPr>
        <w:t>趋势</w:t>
      </w:r>
      <w:r w:rsidR="00E422CF" w:rsidRPr="00161A41">
        <w:rPr>
          <w:rFonts w:ascii="Georgia" w:eastAsia="华文细黑" w:hAnsi="Georgia"/>
          <w:rPrChange w:id="116" w:author="林柏翰" w:date="2013-04-08T16:11:00Z">
            <w:rPr>
              <w:rFonts w:ascii="华文细黑" w:eastAsia="华文细黑" w:hAnsi="华文细黑" w:hint="eastAsia"/>
            </w:rPr>
          </w:rPrChange>
        </w:rPr>
        <w:t>起到了</w:t>
      </w:r>
      <w:r w:rsidRPr="00161A41">
        <w:rPr>
          <w:rFonts w:ascii="Georgia" w:eastAsia="华文细黑" w:hAnsi="Georgia"/>
          <w:rPrChange w:id="117" w:author="林柏翰" w:date="2013-04-08T16:11:00Z">
            <w:rPr>
              <w:rFonts w:ascii="华文细黑" w:eastAsia="华文细黑" w:hAnsi="华文细黑" w:hint="eastAsia"/>
            </w:rPr>
          </w:rPrChange>
        </w:rPr>
        <w:t>推波助澜</w:t>
      </w:r>
      <w:r w:rsidR="003862DC" w:rsidRPr="00161A41">
        <w:rPr>
          <w:rFonts w:ascii="Georgia" w:eastAsia="华文细黑" w:hAnsi="Georgia"/>
          <w:rPrChange w:id="118" w:author="林柏翰" w:date="2013-04-08T16:11:00Z">
            <w:rPr>
              <w:rFonts w:ascii="华文细黑" w:eastAsia="华文细黑" w:hAnsi="华文细黑" w:hint="eastAsia"/>
            </w:rPr>
          </w:rPrChange>
        </w:rPr>
        <w:t>的作用。</w:t>
      </w:r>
      <w:r w:rsidR="007E059C" w:rsidRPr="00161A41">
        <w:rPr>
          <w:rFonts w:ascii="Georgia" w:eastAsia="华文细黑" w:hAnsi="Georgia"/>
          <w:rPrChange w:id="119" w:author="林柏翰" w:date="2013-04-08T16:11:00Z">
            <w:rPr>
              <w:rFonts w:ascii="华文细黑" w:eastAsia="华文细黑" w:hAnsi="华文细黑" w:hint="eastAsia"/>
            </w:rPr>
          </w:rPrChange>
        </w:rPr>
        <w:t>所谓</w:t>
      </w:r>
      <w:r w:rsidR="001939C2" w:rsidRPr="00161A41">
        <w:rPr>
          <w:rFonts w:ascii="Georgia" w:eastAsia="华文细黑" w:hAnsi="Georgia"/>
          <w:rPrChange w:id="120" w:author="林柏翰" w:date="2013-04-08T16:11:00Z">
            <w:rPr>
              <w:rFonts w:ascii="华文细黑" w:eastAsia="华文细黑" w:hAnsi="华文细黑" w:hint="eastAsia"/>
            </w:rPr>
          </w:rPrChange>
        </w:rPr>
        <w:t>人情现实，可见一斑</w:t>
      </w:r>
      <w:r w:rsidR="007E059C" w:rsidRPr="00161A41">
        <w:rPr>
          <w:rFonts w:ascii="Georgia" w:eastAsia="华文细黑" w:hAnsi="Georgia"/>
          <w:rPrChange w:id="121" w:author="林柏翰" w:date="2013-04-08T16:11:00Z">
            <w:rPr>
              <w:rFonts w:ascii="华文细黑" w:eastAsia="华文细黑" w:hAnsi="华文细黑" w:hint="eastAsia"/>
            </w:rPr>
          </w:rPrChange>
        </w:rPr>
        <w:t>。</w:t>
      </w:r>
      <w:r w:rsidR="00F331FE" w:rsidRPr="00161A41">
        <w:rPr>
          <w:rFonts w:ascii="Georgia" w:eastAsia="华文细黑" w:hAnsi="Georgia"/>
          <w:rPrChange w:id="122" w:author="林柏翰" w:date="2013-04-08T16:11:00Z">
            <w:rPr>
              <w:rFonts w:ascii="华文细黑" w:eastAsia="华文细黑" w:hAnsi="华文细黑" w:hint="eastAsia"/>
            </w:rPr>
          </w:rPrChange>
        </w:rPr>
        <w:t>当然更多的时候，</w:t>
      </w:r>
      <w:r w:rsidR="00C124AF" w:rsidRPr="00161A41">
        <w:rPr>
          <w:rFonts w:ascii="Georgia" w:eastAsia="华文细黑" w:hAnsi="Georgia"/>
          <w:rPrChange w:id="123" w:author="林柏翰" w:date="2013-04-08T16:11:00Z">
            <w:rPr>
              <w:rFonts w:ascii="华文细黑" w:eastAsia="华文细黑" w:hAnsi="华文细黑" w:hint="eastAsia"/>
            </w:rPr>
          </w:rPrChange>
        </w:rPr>
        <w:t>连带</w:t>
      </w:r>
      <w:r w:rsidR="00C124AF" w:rsidRPr="00161A41">
        <w:rPr>
          <w:rFonts w:ascii="Georgia" w:eastAsia="华文细黑" w:hAnsi="Georgia"/>
          <w:rPrChange w:id="124" w:author="林柏翰" w:date="2013-04-08T16:11:00Z">
            <w:rPr>
              <w:rFonts w:ascii="华文细黑" w:eastAsia="华文细黑" w:hAnsi="华文细黑" w:hint="eastAsia"/>
            </w:rPr>
          </w:rPrChange>
        </w:rPr>
        <w:t>“</w:t>
      </w:r>
      <w:r w:rsidR="00C124AF" w:rsidRPr="00161A41">
        <w:rPr>
          <w:rFonts w:ascii="Georgia" w:eastAsia="华文细黑" w:hAnsi="Georgia"/>
          <w:rPrChange w:id="125" w:author="林柏翰" w:date="2013-04-08T16:11:00Z">
            <w:rPr>
              <w:rFonts w:ascii="华文细黑" w:eastAsia="华文细黑" w:hAnsi="华文细黑" w:hint="eastAsia"/>
            </w:rPr>
          </w:rPrChange>
        </w:rPr>
        <w:t>毁三观</w:t>
      </w:r>
      <w:r w:rsidR="00C124AF" w:rsidRPr="00161A41">
        <w:rPr>
          <w:rFonts w:ascii="Georgia" w:eastAsia="华文细黑" w:hAnsi="Georgia"/>
          <w:rPrChange w:id="126" w:author="林柏翰" w:date="2013-04-08T16:11:00Z">
            <w:rPr>
              <w:rFonts w:ascii="华文细黑" w:eastAsia="华文细黑" w:hAnsi="华文细黑" w:hint="eastAsia"/>
            </w:rPr>
          </w:rPrChange>
        </w:rPr>
        <w:t>”</w:t>
      </w:r>
      <w:r w:rsidR="00C124AF" w:rsidRPr="00161A41">
        <w:rPr>
          <w:rFonts w:ascii="Georgia" w:eastAsia="华文细黑" w:hAnsi="Georgia"/>
          <w:rPrChange w:id="127" w:author="林柏翰" w:date="2013-04-08T16:11:00Z">
            <w:rPr>
              <w:rFonts w:ascii="华文细黑" w:eastAsia="华文细黑" w:hAnsi="华文细黑" w:hint="eastAsia"/>
            </w:rPr>
          </w:rPrChange>
        </w:rPr>
        <w:t>（人生观、世界观和价值观）一词，</w:t>
      </w:r>
      <w:r w:rsidR="00F331FE" w:rsidRPr="00161A41">
        <w:rPr>
          <w:rFonts w:ascii="Georgia" w:eastAsia="华文细黑" w:hAnsi="Georgia"/>
          <w:rPrChange w:id="128" w:author="林柏翰" w:date="2013-04-08T16:11:00Z">
            <w:rPr>
              <w:rFonts w:ascii="华文细黑" w:eastAsia="华文细黑" w:hAnsi="华文细黑" w:hint="eastAsia"/>
            </w:rPr>
          </w:rPrChange>
        </w:rPr>
        <w:t>“</w:t>
      </w:r>
      <w:r w:rsidR="00F331FE" w:rsidRPr="00161A41">
        <w:rPr>
          <w:rFonts w:ascii="Georgia" w:eastAsia="华文细黑" w:hAnsi="Georgia"/>
          <w:rPrChange w:id="129" w:author="林柏翰" w:date="2013-04-08T16:11:00Z">
            <w:rPr>
              <w:rFonts w:ascii="华文细黑" w:eastAsia="华文细黑" w:hAnsi="华文细黑" w:hint="eastAsia"/>
            </w:rPr>
          </w:rPrChange>
        </w:rPr>
        <w:t>毁童年</w:t>
      </w:r>
      <w:r w:rsidR="00F331FE" w:rsidRPr="00161A41">
        <w:rPr>
          <w:rFonts w:ascii="Georgia" w:eastAsia="华文细黑" w:hAnsi="Georgia"/>
          <w:rPrChange w:id="130" w:author="林柏翰" w:date="2013-04-08T16:11:00Z">
            <w:rPr>
              <w:rFonts w:ascii="华文细黑" w:eastAsia="华文细黑" w:hAnsi="华文细黑" w:hint="eastAsia"/>
            </w:rPr>
          </w:rPrChange>
        </w:rPr>
        <w:t>”</w:t>
      </w:r>
      <w:r w:rsidR="00595FE0" w:rsidRPr="00161A41">
        <w:rPr>
          <w:rFonts w:ascii="Georgia" w:eastAsia="华文细黑" w:hAnsi="Georgia"/>
          <w:rPrChange w:id="131" w:author="林柏翰" w:date="2013-04-08T16:11:00Z">
            <w:rPr>
              <w:rFonts w:ascii="华文细黑" w:eastAsia="华文细黑" w:hAnsi="华文细黑" w:hint="eastAsia"/>
            </w:rPr>
          </w:rPrChange>
        </w:rPr>
        <w:t>系列的盛行</w:t>
      </w:r>
      <w:ins w:id="132" w:author="Peter Lei" w:date="2013-03-31T22:12:00Z">
        <w:r w:rsidR="00F15122" w:rsidRPr="00161A41">
          <w:rPr>
            <w:rFonts w:ascii="Georgia" w:eastAsia="华文细黑" w:hAnsi="Georgia"/>
            <w:rPrChange w:id="133" w:author="林柏翰" w:date="2013-04-08T16:11:00Z">
              <w:rPr>
                <w:rFonts w:ascii="华文细黑" w:eastAsia="华文细黑" w:hAnsi="华文细黑" w:hint="eastAsia"/>
              </w:rPr>
            </w:rPrChange>
          </w:rPr>
          <w:t>都</w:t>
        </w:r>
      </w:ins>
      <w:r w:rsidR="00595FE0" w:rsidRPr="00161A41">
        <w:rPr>
          <w:rFonts w:ascii="Georgia" w:eastAsia="华文细黑" w:hAnsi="Georgia"/>
          <w:rPrChange w:id="134" w:author="林柏翰" w:date="2013-04-08T16:11:00Z">
            <w:rPr>
              <w:rFonts w:ascii="华文细黑" w:eastAsia="华文细黑" w:hAnsi="华文细黑" w:hint="eastAsia"/>
            </w:rPr>
          </w:rPrChange>
        </w:rPr>
        <w:t>反</w:t>
      </w:r>
      <w:r w:rsidR="00C124AF" w:rsidRPr="00161A41">
        <w:rPr>
          <w:rFonts w:ascii="Georgia" w:eastAsia="华文细黑" w:hAnsi="Georgia"/>
          <w:rPrChange w:id="135" w:author="林柏翰" w:date="2013-04-08T16:11:00Z">
            <w:rPr>
              <w:rFonts w:ascii="华文细黑" w:eastAsia="华文细黑" w:hAnsi="华文细黑" w:hint="eastAsia"/>
            </w:rPr>
          </w:rPrChange>
        </w:rPr>
        <w:t>映了全民娱乐化的事实</w:t>
      </w:r>
      <w:del w:id="136" w:author="china" w:date="2013-03-31T15:16:00Z">
        <w:r w:rsidR="00C124AF" w:rsidRPr="00161A41" w:rsidDel="00374CAA">
          <w:rPr>
            <w:rFonts w:ascii="Georgia" w:eastAsia="华文细黑" w:hAnsi="Georgia"/>
            <w:rPrChange w:id="137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，</w:delText>
        </w:r>
      </w:del>
      <w:ins w:id="138" w:author="china" w:date="2013-03-31T15:16:00Z">
        <w:r w:rsidR="00374CAA" w:rsidRPr="00161A41">
          <w:rPr>
            <w:rFonts w:ascii="Georgia" w:eastAsia="华文细黑" w:hAnsi="Georgia"/>
            <w:rPrChange w:id="139" w:author="林柏翰" w:date="2013-04-08T16:11:00Z">
              <w:rPr>
                <w:rFonts w:ascii="华文细黑" w:eastAsia="华文细黑" w:hAnsi="华文细黑" w:hint="eastAsia"/>
              </w:rPr>
            </w:rPrChange>
          </w:rPr>
          <w:t>。</w:t>
        </w:r>
      </w:ins>
      <w:r w:rsidR="00367502" w:rsidRPr="00161A41">
        <w:rPr>
          <w:rFonts w:ascii="Georgia" w:eastAsia="华文细黑" w:hAnsi="Georgia"/>
          <w:rPrChange w:id="140" w:author="林柏翰" w:date="2013-04-08T16:11:00Z">
            <w:rPr>
              <w:rFonts w:ascii="华文细黑" w:eastAsia="华文细黑" w:hAnsi="华文细黑" w:hint="eastAsia"/>
            </w:rPr>
          </w:rPrChange>
        </w:rPr>
        <w:t>对于童年时代</w:t>
      </w:r>
      <w:ins w:id="141" w:author="林柏翰" w:date="2013-04-08T15:52:00Z">
        <w:r w:rsidR="00757E33" w:rsidRPr="00161A41">
          <w:rPr>
            <w:rFonts w:ascii="Georgia" w:eastAsia="华文细黑" w:hAnsi="Georgia"/>
            <w:rPrChange w:id="142" w:author="林柏翰" w:date="2013-04-08T16:11:00Z">
              <w:rPr>
                <w:rFonts w:ascii="华文细黑" w:eastAsia="华文细黑" w:hAnsi="华文细黑" w:hint="eastAsia"/>
              </w:rPr>
            </w:rPrChange>
          </w:rPr>
          <w:t>的</w:t>
        </w:r>
      </w:ins>
      <w:r w:rsidR="00367502" w:rsidRPr="00161A41">
        <w:rPr>
          <w:rFonts w:ascii="Georgia" w:eastAsia="华文细黑" w:hAnsi="Georgia"/>
          <w:rPrChange w:id="143" w:author="林柏翰" w:date="2013-04-08T16:11:00Z">
            <w:rPr>
              <w:rFonts w:ascii="华文细黑" w:eastAsia="华文细黑" w:hAnsi="华文细黑" w:hint="eastAsia"/>
            </w:rPr>
          </w:rPrChange>
        </w:rPr>
        <w:t>美好</w:t>
      </w:r>
      <w:del w:id="144" w:author="林柏翰" w:date="2013-04-08T15:52:00Z">
        <w:r w:rsidR="00367502" w:rsidRPr="00161A41" w:rsidDel="00757E33">
          <w:rPr>
            <w:rFonts w:ascii="Georgia" w:eastAsia="华文细黑" w:hAnsi="Georgia"/>
            <w:rPrChange w:id="145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的</w:delText>
        </w:r>
      </w:del>
      <w:r w:rsidR="00367502" w:rsidRPr="00161A41">
        <w:rPr>
          <w:rFonts w:ascii="Georgia" w:eastAsia="华文细黑" w:hAnsi="Georgia"/>
          <w:rPrChange w:id="146" w:author="林柏翰" w:date="2013-04-08T16:11:00Z">
            <w:rPr>
              <w:rFonts w:ascii="华文细黑" w:eastAsia="华文细黑" w:hAnsi="华文细黑" w:hint="eastAsia"/>
            </w:rPr>
          </w:rPrChange>
        </w:rPr>
        <w:t>回忆，网友们选择以更为讽刺和悲观的态度面对</w:t>
      </w:r>
      <w:del w:id="147" w:author="Peter Lei" w:date="2013-03-31T22:12:00Z">
        <w:r w:rsidR="00BD1C15" w:rsidRPr="00161A41" w:rsidDel="00F15122">
          <w:rPr>
            <w:rFonts w:ascii="Georgia" w:eastAsia="华文细黑" w:hAnsi="Georgia"/>
            <w:rPrChange w:id="148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过去</w:delText>
        </w:r>
      </w:del>
      <w:r w:rsidR="00BD1C15" w:rsidRPr="00161A41">
        <w:rPr>
          <w:rFonts w:ascii="Georgia" w:eastAsia="华文细黑" w:hAnsi="Georgia"/>
          <w:rPrChange w:id="149" w:author="林柏翰" w:date="2013-04-08T16:11:00Z">
            <w:rPr>
              <w:rFonts w:ascii="华文细黑" w:eastAsia="华文细黑" w:hAnsi="华文细黑" w:hint="eastAsia"/>
            </w:rPr>
          </w:rPrChange>
        </w:rPr>
        <w:t>，并以此嘲讽当年的纯真浪漫</w:t>
      </w:r>
      <w:ins w:id="150" w:author="林柏翰" w:date="2013-04-08T15:52:00Z">
        <w:r w:rsidR="00757E33" w:rsidRPr="00161A41">
          <w:rPr>
            <w:rFonts w:ascii="Georgia" w:eastAsia="华文细黑" w:hAnsi="Georgia"/>
            <w:rPrChange w:id="151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，</w:t>
        </w:r>
      </w:ins>
      <w:ins w:id="152" w:author="Peter Lei" w:date="2013-03-31T22:13:00Z">
        <w:del w:id="153" w:author="林柏翰" w:date="2013-04-08T15:52:00Z">
          <w:r w:rsidR="00F15122" w:rsidRPr="00161A41" w:rsidDel="00757E33">
            <w:rPr>
              <w:rFonts w:ascii="Georgia" w:eastAsia="华文细黑" w:hAnsi="Georgia"/>
              <w:rPrChange w:id="154" w:author="林柏翰" w:date="2013-04-08T16:11:00Z">
                <w:rPr>
                  <w:rFonts w:ascii="华文细黑" w:eastAsia="华文细黑" w:hAnsi="华文细黑" w:hint="eastAsia"/>
                </w:rPr>
              </w:rPrChange>
            </w:rPr>
            <w:delText>。</w:delText>
          </w:r>
        </w:del>
      </w:ins>
      <w:del w:id="155" w:author="Peter Lei" w:date="2013-03-31T22:12:00Z">
        <w:r w:rsidR="00BD1C15" w:rsidRPr="00161A41" w:rsidDel="00F15122">
          <w:rPr>
            <w:rFonts w:ascii="Georgia" w:eastAsia="华文细黑" w:hAnsi="Georgia"/>
            <w:rPrChange w:id="156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，</w:delText>
        </w:r>
      </w:del>
      <w:r w:rsidR="00C302B5" w:rsidRPr="00161A41">
        <w:rPr>
          <w:rFonts w:ascii="Georgia" w:eastAsia="华文细黑" w:hAnsi="Georgia"/>
          <w:rPrChange w:id="157" w:author="林柏翰" w:date="2013-04-08T16:11:00Z">
            <w:rPr>
              <w:rFonts w:ascii="华文细黑" w:eastAsia="华文细黑" w:hAnsi="华文细黑" w:hint="eastAsia"/>
            </w:rPr>
          </w:rPrChange>
        </w:rPr>
        <w:t>这无疑是一种对</w:t>
      </w:r>
      <w:del w:id="158" w:author="林柏翰" w:date="2013-04-08T15:53:00Z">
        <w:r w:rsidR="00C302B5" w:rsidRPr="00161A41" w:rsidDel="00757E33">
          <w:rPr>
            <w:rFonts w:ascii="Georgia" w:eastAsia="华文细黑" w:hAnsi="Georgia"/>
            <w:rPrChange w:id="159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社会</w:delText>
        </w:r>
      </w:del>
      <w:r w:rsidR="00C302B5" w:rsidRPr="00161A41">
        <w:rPr>
          <w:rFonts w:ascii="Georgia" w:eastAsia="华文细黑" w:hAnsi="Georgia"/>
          <w:rPrChange w:id="160" w:author="林柏翰" w:date="2013-04-08T16:11:00Z">
            <w:rPr>
              <w:rFonts w:ascii="华文细黑" w:eastAsia="华文细黑" w:hAnsi="华文细黑" w:hint="eastAsia"/>
            </w:rPr>
          </w:rPrChange>
        </w:rPr>
        <w:t>残酷</w:t>
      </w:r>
      <w:ins w:id="161" w:author="林柏翰" w:date="2013-04-08T15:53:00Z">
        <w:r w:rsidR="00757E33" w:rsidRPr="00161A41">
          <w:rPr>
            <w:rFonts w:ascii="Georgia" w:eastAsia="华文细黑" w:hAnsi="Georgia"/>
            <w:rPrChange w:id="162" w:author="林柏翰" w:date="2013-04-08T16:11:00Z">
              <w:rPr>
                <w:rFonts w:ascii="华文细黑" w:eastAsia="华文细黑" w:hAnsi="华文细黑" w:hint="eastAsia"/>
              </w:rPr>
            </w:rPrChange>
          </w:rPr>
          <w:t>社会</w:t>
        </w:r>
      </w:ins>
      <w:r w:rsidR="00C302B5" w:rsidRPr="00161A41">
        <w:rPr>
          <w:rFonts w:ascii="Georgia" w:eastAsia="华文细黑" w:hAnsi="Georgia"/>
          <w:rPrChange w:id="163" w:author="林柏翰" w:date="2013-04-08T16:11:00Z">
            <w:rPr>
              <w:rFonts w:ascii="华文细黑" w:eastAsia="华文细黑" w:hAnsi="华文细黑" w:hint="eastAsia"/>
            </w:rPr>
          </w:rPrChange>
        </w:rPr>
        <w:t>现实的不堪，以及寻求表达其不满的途径</w:t>
      </w:r>
      <w:r w:rsidR="009F18A9" w:rsidRPr="00161A41">
        <w:rPr>
          <w:rFonts w:ascii="Georgia" w:eastAsia="华文细黑" w:hAnsi="Georgia"/>
          <w:rPrChange w:id="164" w:author="林柏翰" w:date="2013-04-08T16:11:00Z">
            <w:rPr>
              <w:rFonts w:ascii="华文细黑" w:eastAsia="华文细黑" w:hAnsi="华文细黑" w:hint="eastAsia"/>
            </w:rPr>
          </w:rPrChange>
        </w:rPr>
        <w:t>，但</w:t>
      </w:r>
      <w:del w:id="165" w:author="Peter Lei" w:date="2013-03-31T22:13:00Z">
        <w:r w:rsidR="009F18A9" w:rsidRPr="00161A41" w:rsidDel="00F15122">
          <w:rPr>
            <w:rFonts w:ascii="Georgia" w:eastAsia="华文细黑" w:hAnsi="Georgia"/>
            <w:rPrChange w:id="166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以此</w:delText>
        </w:r>
      </w:del>
      <w:ins w:id="167" w:author="Peter Lei" w:date="2013-03-31T22:13:00Z">
        <w:r w:rsidR="00F15122" w:rsidRPr="00161A41">
          <w:rPr>
            <w:rFonts w:ascii="Georgia" w:eastAsia="华文细黑" w:hAnsi="Georgia"/>
            <w:rPrChange w:id="168" w:author="林柏翰" w:date="2013-04-08T16:11:00Z">
              <w:rPr>
                <w:rFonts w:ascii="华文细黑" w:eastAsia="华文细黑" w:hAnsi="华文细黑" w:hint="eastAsia"/>
              </w:rPr>
            </w:rPrChange>
          </w:rPr>
          <w:t>由此</w:t>
        </w:r>
      </w:ins>
      <w:r w:rsidR="009F18A9" w:rsidRPr="00161A41">
        <w:rPr>
          <w:rFonts w:ascii="Georgia" w:eastAsia="华文细黑" w:hAnsi="Georgia"/>
          <w:rPrChange w:id="169" w:author="林柏翰" w:date="2013-04-08T16:11:00Z">
            <w:rPr>
              <w:rFonts w:ascii="华文细黑" w:eastAsia="华文细黑" w:hAnsi="华文细黑" w:hint="eastAsia"/>
            </w:rPr>
          </w:rPrChange>
        </w:rPr>
        <w:t>给儿童带来的负面影响同样难以衡量，</w:t>
      </w:r>
      <w:del w:id="170" w:author="Peter Lei" w:date="2013-03-31T22:13:00Z">
        <w:r w:rsidR="009F18A9" w:rsidRPr="00161A41" w:rsidDel="00F15122">
          <w:rPr>
            <w:rFonts w:ascii="Georgia" w:eastAsia="华文细黑" w:hAnsi="Georgia"/>
            <w:rPrChange w:id="171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他们</w:delText>
        </w:r>
      </w:del>
      <w:ins w:id="172" w:author="Peter Lei" w:date="2013-03-31T22:13:00Z">
        <w:r w:rsidR="00F15122" w:rsidRPr="00161A41">
          <w:rPr>
            <w:rFonts w:ascii="Georgia" w:eastAsia="华文细黑" w:hAnsi="Georgia"/>
            <w:rPrChange w:id="173" w:author="林柏翰" w:date="2013-04-08T16:11:00Z">
              <w:rPr>
                <w:rFonts w:ascii="华文细黑" w:eastAsia="华文细黑" w:hAnsi="华文细黑" w:hint="eastAsia"/>
              </w:rPr>
            </w:rPrChange>
          </w:rPr>
          <w:t>网友们的</w:t>
        </w:r>
      </w:ins>
      <w:del w:id="174" w:author="林柏翰" w:date="2013-04-08T16:08:00Z">
        <w:r w:rsidR="009F18A9" w:rsidRPr="00161A41" w:rsidDel="0087760D">
          <w:rPr>
            <w:rFonts w:ascii="Georgia" w:eastAsia="华文细黑" w:hAnsi="Georgia"/>
            <w:rPrChange w:id="175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的</w:delText>
        </w:r>
      </w:del>
      <w:r w:rsidR="009F18A9" w:rsidRPr="00161A41">
        <w:rPr>
          <w:rFonts w:ascii="Georgia" w:eastAsia="华文细黑" w:hAnsi="Georgia"/>
          <w:rPrChange w:id="176" w:author="林柏翰" w:date="2013-04-08T16:11:00Z">
            <w:rPr>
              <w:rFonts w:ascii="华文细黑" w:eastAsia="华文细黑" w:hAnsi="华文细黑" w:hint="eastAsia"/>
            </w:rPr>
          </w:rPrChange>
        </w:rPr>
        <w:t>行为也遭到了</w:t>
      </w:r>
      <w:r w:rsidR="000635C9" w:rsidRPr="00161A41">
        <w:rPr>
          <w:rFonts w:ascii="Georgia" w:eastAsia="华文细黑" w:hAnsi="Georgia"/>
          <w:rPrChange w:id="177" w:author="林柏翰" w:date="2013-04-08T16:11:00Z">
            <w:rPr>
              <w:rFonts w:ascii="华文细黑" w:eastAsia="华文细黑" w:hAnsi="华文细黑" w:hint="eastAsia"/>
            </w:rPr>
          </w:rPrChange>
        </w:rPr>
        <w:t>极大的反弹，不少</w:t>
      </w:r>
      <w:r w:rsidR="000776C1" w:rsidRPr="00161A41">
        <w:rPr>
          <w:rFonts w:ascii="Georgia" w:eastAsia="华文细黑" w:hAnsi="Georgia"/>
          <w:rPrChange w:id="178" w:author="林柏翰" w:date="2013-04-08T16:11:00Z">
            <w:rPr>
              <w:rFonts w:ascii="华文细黑" w:eastAsia="华文细黑" w:hAnsi="华文细黑" w:hint="eastAsia"/>
            </w:rPr>
          </w:rPrChange>
        </w:rPr>
        <w:t>家长</w:t>
      </w:r>
      <w:r w:rsidR="000635C9" w:rsidRPr="00161A41">
        <w:rPr>
          <w:rFonts w:ascii="Georgia" w:eastAsia="华文细黑" w:hAnsi="Georgia"/>
          <w:rPrChange w:id="179" w:author="林柏翰" w:date="2013-04-08T16:11:00Z">
            <w:rPr>
              <w:rFonts w:ascii="华文细黑" w:eastAsia="华文细黑" w:hAnsi="华文细黑" w:hint="eastAsia"/>
            </w:rPr>
          </w:rPrChange>
        </w:rPr>
        <w:t>与学者对此发表质疑并提出</w:t>
      </w:r>
      <w:r w:rsidR="000776C1" w:rsidRPr="00161A41">
        <w:rPr>
          <w:rFonts w:ascii="Georgia" w:eastAsia="华文细黑" w:hAnsi="Georgia"/>
          <w:rPrChange w:id="180" w:author="林柏翰" w:date="2013-04-08T16:11:00Z">
            <w:rPr>
              <w:rFonts w:ascii="华文细黑" w:eastAsia="华文细黑" w:hAnsi="华文细黑" w:hint="eastAsia"/>
            </w:rPr>
          </w:rPrChange>
        </w:rPr>
        <w:t>批评</w:t>
      </w:r>
      <w:r w:rsidR="00D52E6B" w:rsidRPr="00161A41">
        <w:rPr>
          <w:rFonts w:ascii="Georgia" w:eastAsia="华文细黑" w:hAnsi="Georgia"/>
          <w:rPrChange w:id="181" w:author="林柏翰" w:date="2013-04-08T16:11:00Z">
            <w:rPr>
              <w:rFonts w:ascii="华文细黑" w:eastAsia="华文细黑" w:hAnsi="华文细黑" w:hint="eastAsia"/>
            </w:rPr>
          </w:rPrChange>
        </w:rPr>
        <w:t>，这同样</w:t>
      </w:r>
      <w:r w:rsidR="000776C1" w:rsidRPr="00161A41">
        <w:rPr>
          <w:rFonts w:ascii="Georgia" w:eastAsia="华文细黑" w:hAnsi="Georgia"/>
          <w:rPrChange w:id="182" w:author="林柏翰" w:date="2013-04-08T16:11:00Z">
            <w:rPr>
              <w:rFonts w:ascii="华文细黑" w:eastAsia="华文细黑" w:hAnsi="华文细黑" w:hint="eastAsia"/>
            </w:rPr>
          </w:rPrChange>
        </w:rPr>
        <w:t>说明</w:t>
      </w:r>
      <w:r w:rsidR="00E85339" w:rsidRPr="00161A41">
        <w:rPr>
          <w:rFonts w:ascii="Georgia" w:eastAsia="华文细黑" w:hAnsi="Georgia"/>
          <w:rPrChange w:id="183" w:author="林柏翰" w:date="2013-04-08T16:11:00Z">
            <w:rPr>
              <w:rFonts w:ascii="华文细黑" w:eastAsia="华文细黑" w:hAnsi="华文细黑" w:hint="eastAsia"/>
            </w:rPr>
          </w:rPrChange>
        </w:rPr>
        <w:t>了童话</w:t>
      </w:r>
      <w:r w:rsidR="00D52E6B" w:rsidRPr="00161A41">
        <w:rPr>
          <w:rFonts w:ascii="Georgia" w:eastAsia="华文细黑" w:hAnsi="Georgia"/>
          <w:rPrChange w:id="184" w:author="林柏翰" w:date="2013-04-08T16:11:00Z">
            <w:rPr>
              <w:rFonts w:ascii="华文细黑" w:eastAsia="华文细黑" w:hAnsi="华文细黑" w:hint="eastAsia"/>
            </w:rPr>
          </w:rPrChange>
        </w:rPr>
        <w:t>破坏对于少儿读物带来的冲击。</w:t>
      </w:r>
    </w:p>
    <w:p w:rsidR="00A46A4C" w:rsidRPr="00161A41" w:rsidRDefault="00A46A4C" w:rsidP="002615C3">
      <w:pPr>
        <w:ind w:firstLine="420"/>
        <w:rPr>
          <w:rFonts w:ascii="Georgia" w:eastAsia="华文细黑" w:hAnsi="Georgia"/>
          <w:rPrChange w:id="185" w:author="林柏翰" w:date="2013-04-08T16:11:00Z">
            <w:rPr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186" w:author="林柏翰" w:date="2013-04-08T16:11:00Z">
            <w:rPr>
              <w:rFonts w:ascii="华文细黑" w:eastAsia="华文细黑" w:hAnsi="华文细黑" w:hint="eastAsia"/>
            </w:rPr>
          </w:rPrChange>
        </w:rPr>
        <w:t>不可否认，当今</w:t>
      </w:r>
      <w:del w:id="187" w:author="林柏翰" w:date="2013-04-08T15:53:00Z">
        <w:r w:rsidRPr="00161A41" w:rsidDel="00762603">
          <w:rPr>
            <w:rFonts w:ascii="Georgia" w:eastAsia="华文细黑" w:hAnsi="Georgia"/>
            <w:rPrChange w:id="188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的</w:delText>
        </w:r>
      </w:del>
      <w:r w:rsidRPr="00161A41">
        <w:rPr>
          <w:rFonts w:ascii="Georgia" w:eastAsia="华文细黑" w:hAnsi="Georgia"/>
          <w:rPrChange w:id="189" w:author="林柏翰" w:date="2013-04-08T16:11:00Z">
            <w:rPr>
              <w:rFonts w:ascii="华文细黑" w:eastAsia="华文细黑" w:hAnsi="华文细黑" w:hint="eastAsia"/>
            </w:rPr>
          </w:rPrChange>
        </w:rPr>
        <w:t>少儿读物的出版行业存在着不少</w:t>
      </w:r>
      <w:del w:id="190" w:author="林柏翰" w:date="2013-04-08T15:56:00Z">
        <w:r w:rsidRPr="00161A41" w:rsidDel="00762603">
          <w:rPr>
            <w:rFonts w:ascii="Georgia" w:eastAsia="华文细黑" w:hAnsi="Georgia"/>
            <w:rPrChange w:id="191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的</w:delText>
        </w:r>
      </w:del>
      <w:r w:rsidRPr="00161A41">
        <w:rPr>
          <w:rFonts w:ascii="Georgia" w:eastAsia="华文细黑" w:hAnsi="Georgia"/>
          <w:rPrChange w:id="192" w:author="林柏翰" w:date="2013-04-08T16:11:00Z">
            <w:rPr>
              <w:rFonts w:ascii="华文细黑" w:eastAsia="华文细黑" w:hAnsi="华文细黑" w:hint="eastAsia"/>
            </w:rPr>
          </w:rPrChange>
        </w:rPr>
        <w:t>问题，如利用豪华艳丽的装订吸引眼球；故事缺乏深度</w:t>
      </w:r>
      <w:r w:rsidR="00C3700E" w:rsidRPr="00161A41">
        <w:rPr>
          <w:rFonts w:ascii="Georgia" w:eastAsia="华文细黑" w:hAnsi="Georgia"/>
          <w:rPrChange w:id="193" w:author="林柏翰" w:date="2013-04-08T16:11:00Z">
            <w:rPr>
              <w:rFonts w:ascii="华文细黑" w:eastAsia="华文细黑" w:hAnsi="华文细黑" w:hint="eastAsia"/>
            </w:rPr>
          </w:rPrChange>
        </w:rPr>
        <w:t>、幼稚</w:t>
      </w:r>
      <w:r w:rsidRPr="00161A41">
        <w:rPr>
          <w:rFonts w:ascii="Georgia" w:eastAsia="华文细黑" w:hAnsi="Georgia"/>
          <w:rPrChange w:id="194" w:author="林柏翰" w:date="2013-04-08T16:11:00Z">
            <w:rPr>
              <w:rFonts w:ascii="华文细黑" w:eastAsia="华文细黑" w:hAnsi="华文细黑" w:hint="eastAsia"/>
            </w:rPr>
          </w:rPrChange>
        </w:rPr>
        <w:t>，缺少原创；</w:t>
      </w:r>
      <w:r w:rsidR="001B7F8B" w:rsidRPr="00161A41">
        <w:rPr>
          <w:rFonts w:ascii="Georgia" w:eastAsia="华文细黑" w:hAnsi="Georgia"/>
          <w:rPrChange w:id="195" w:author="林柏翰" w:date="2013-04-08T16:11:00Z">
            <w:rPr>
              <w:rFonts w:ascii="华文细黑" w:eastAsia="华文细黑" w:hAnsi="华文细黑" w:hint="eastAsia"/>
            </w:rPr>
          </w:rPrChange>
        </w:rPr>
        <w:t>与实际年龄段孩童心智脱节；</w:t>
      </w:r>
      <w:r w:rsidRPr="00161A41">
        <w:rPr>
          <w:rFonts w:ascii="Georgia" w:eastAsia="华文细黑" w:hAnsi="Georgia"/>
          <w:rPrChange w:id="196" w:author="林柏翰" w:date="2013-04-08T16:11:00Z">
            <w:rPr>
              <w:rFonts w:ascii="华文细黑" w:eastAsia="华文细黑" w:hAnsi="华文细黑" w:hint="eastAsia"/>
            </w:rPr>
          </w:rPrChange>
        </w:rPr>
        <w:t>宣扬一些暴力、色情、恐怖内容等。</w:t>
      </w:r>
      <w:r w:rsidR="00B036FF" w:rsidRPr="00161A41">
        <w:rPr>
          <w:rFonts w:ascii="Georgia" w:eastAsia="华文细黑" w:hAnsi="Georgia"/>
          <w:rPrChange w:id="197" w:author="林柏翰" w:date="2013-04-08T16:11:00Z">
            <w:rPr>
              <w:rFonts w:ascii="华文细黑" w:eastAsia="华文细黑" w:hAnsi="华文细黑" w:hint="eastAsia"/>
            </w:rPr>
          </w:rPrChange>
        </w:rPr>
        <w:t>而好的童话，却是帮助一个孩子从文字图画中认知世界的最初</w:t>
      </w:r>
      <w:ins w:id="198" w:author="林柏翰" w:date="2013-04-08T15:57:00Z">
        <w:r w:rsidR="00762603" w:rsidRPr="00161A41">
          <w:rPr>
            <w:rFonts w:ascii="Georgia" w:eastAsia="华文细黑" w:hAnsi="Georgia"/>
            <w:rPrChange w:id="199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，</w:t>
        </w:r>
      </w:ins>
      <w:del w:id="200" w:author="林柏翰" w:date="2013-04-08T15:57:00Z">
        <w:r w:rsidR="00B036FF" w:rsidRPr="00161A41" w:rsidDel="00762603">
          <w:rPr>
            <w:rFonts w:ascii="Georgia" w:eastAsia="华文细黑" w:hAnsi="Georgia"/>
            <w:rPrChange w:id="201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、也</w:delText>
        </w:r>
      </w:del>
      <w:r w:rsidR="00B036FF" w:rsidRPr="00161A41">
        <w:rPr>
          <w:rFonts w:ascii="Georgia" w:eastAsia="华文细黑" w:hAnsi="Georgia"/>
          <w:rPrChange w:id="202" w:author="林柏翰" w:date="2013-04-08T16:11:00Z">
            <w:rPr>
              <w:rFonts w:ascii="华文细黑" w:eastAsia="华文细黑" w:hAnsi="华文细黑" w:hint="eastAsia"/>
            </w:rPr>
          </w:rPrChange>
        </w:rPr>
        <w:t>是最重要的媒介</w:t>
      </w:r>
      <w:del w:id="203" w:author="china" w:date="2013-03-31T15:17:00Z">
        <w:r w:rsidR="00B036FF" w:rsidRPr="00161A41" w:rsidDel="00374CAA">
          <w:rPr>
            <w:rFonts w:ascii="Georgia" w:eastAsia="华文细黑" w:hAnsi="Georgia"/>
            <w:rPrChange w:id="204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，</w:delText>
        </w:r>
      </w:del>
      <w:ins w:id="205" w:author="china" w:date="2013-03-31T15:17:00Z">
        <w:del w:id="206" w:author="Peter Lei" w:date="2013-03-31T22:13:00Z">
          <w:r w:rsidR="00374CAA" w:rsidRPr="00161A41" w:rsidDel="00F15122">
            <w:rPr>
              <w:rFonts w:ascii="Georgia" w:eastAsia="华文细黑" w:hAnsi="Georgia"/>
              <w:rPrChange w:id="207" w:author="林柏翰" w:date="2013-04-08T16:11:00Z">
                <w:rPr>
                  <w:rFonts w:ascii="华文细黑" w:eastAsia="华文细黑" w:hAnsi="华文细黑" w:hint="eastAsia"/>
                </w:rPr>
              </w:rPrChange>
            </w:rPr>
            <w:delText>。</w:delText>
          </w:r>
        </w:del>
      </w:ins>
      <w:ins w:id="208" w:author="Peter Lei" w:date="2013-03-31T22:13:00Z">
        <w:r w:rsidR="00F15122" w:rsidRPr="00161A41">
          <w:rPr>
            <w:rFonts w:ascii="Georgia" w:eastAsia="华文细黑" w:hAnsi="Georgia"/>
            <w:rPrChange w:id="209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，</w:t>
        </w:r>
      </w:ins>
      <w:r w:rsidR="00B036FF" w:rsidRPr="00161A41">
        <w:rPr>
          <w:rFonts w:ascii="Georgia" w:eastAsia="华文细黑" w:hAnsi="Georgia"/>
          <w:rPrChange w:id="210" w:author="林柏翰" w:date="2013-04-08T16:11:00Z">
            <w:rPr>
              <w:rFonts w:ascii="华文细黑" w:eastAsia="华文细黑" w:hAnsi="华文细黑" w:hint="eastAsia"/>
            </w:rPr>
          </w:rPrChange>
        </w:rPr>
        <w:t>是儿童教育的第一大关</w:t>
      </w:r>
      <w:del w:id="211" w:author="Peter Lei" w:date="2013-03-31T22:13:00Z">
        <w:r w:rsidR="00B036FF" w:rsidRPr="00161A41" w:rsidDel="00F15122">
          <w:rPr>
            <w:rFonts w:ascii="Georgia" w:eastAsia="华文细黑" w:hAnsi="Georgia"/>
            <w:rPrChange w:id="212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，</w:delText>
        </w:r>
      </w:del>
      <w:ins w:id="213" w:author="Peter Lei" w:date="2013-03-31T22:13:00Z">
        <w:r w:rsidR="00F15122" w:rsidRPr="00161A41">
          <w:rPr>
            <w:rFonts w:ascii="Georgia" w:eastAsia="华文细黑" w:hAnsi="Georgia"/>
            <w:rPrChange w:id="214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；</w:t>
        </w:r>
      </w:ins>
      <w:r w:rsidR="00B036FF" w:rsidRPr="00161A41">
        <w:rPr>
          <w:rFonts w:ascii="Georgia" w:eastAsia="华文细黑" w:hAnsi="Georgia"/>
          <w:rPrChange w:id="215" w:author="林柏翰" w:date="2013-04-08T16:11:00Z">
            <w:rPr>
              <w:rFonts w:ascii="华文细黑" w:eastAsia="华文细黑" w:hAnsi="华文细黑" w:hint="eastAsia"/>
            </w:rPr>
          </w:rPrChange>
        </w:rPr>
        <w:t>对于这一行业的怠慢与忽视</w:t>
      </w:r>
      <w:ins w:id="216" w:author="林柏翰" w:date="2013-04-08T16:09:00Z">
        <w:r w:rsidR="0087760D" w:rsidRPr="00161A41">
          <w:rPr>
            <w:rFonts w:ascii="Georgia" w:eastAsia="华文细黑" w:hAnsi="Georgia"/>
            <w:rPrChange w:id="217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，</w:t>
        </w:r>
      </w:ins>
      <w:r w:rsidR="00BB0037" w:rsidRPr="00161A41">
        <w:rPr>
          <w:rFonts w:ascii="Georgia" w:eastAsia="华文细黑" w:hAnsi="Georgia"/>
          <w:rPrChange w:id="218" w:author="林柏翰" w:date="2013-04-08T16:11:00Z">
            <w:rPr>
              <w:rFonts w:ascii="华文细黑" w:eastAsia="华文细黑" w:hAnsi="华文细黑" w:hint="eastAsia"/>
            </w:rPr>
          </w:rPrChange>
        </w:rPr>
        <w:t>更是整个社会的问题。在愈加成人化的童话面前，</w:t>
      </w:r>
      <w:del w:id="219" w:author="Peter Lei" w:date="2013-03-31T22:14:00Z">
        <w:r w:rsidR="00BB0037" w:rsidRPr="00161A41" w:rsidDel="00F15122">
          <w:rPr>
            <w:rFonts w:ascii="Georgia" w:eastAsia="华文细黑" w:hAnsi="Georgia"/>
            <w:rPrChange w:id="220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要</w:delText>
        </w:r>
      </w:del>
      <w:r w:rsidR="00BB0037" w:rsidRPr="00161A41">
        <w:rPr>
          <w:rFonts w:ascii="Georgia" w:eastAsia="华文细黑" w:hAnsi="Georgia"/>
          <w:rPrChange w:id="221" w:author="林柏翰" w:date="2013-04-08T16:11:00Z">
            <w:rPr>
              <w:rFonts w:ascii="华文细黑" w:eastAsia="华文细黑" w:hAnsi="华文细黑" w:hint="eastAsia"/>
            </w:rPr>
          </w:rPrChange>
        </w:rPr>
        <w:t>做到</w:t>
      </w:r>
      <w:r w:rsidR="008D6966" w:rsidRPr="00161A41">
        <w:rPr>
          <w:rFonts w:ascii="Georgia" w:eastAsia="华文细黑" w:hAnsi="Georgia"/>
          <w:rPrChange w:id="222" w:author="林柏翰" w:date="2013-04-08T16:11:00Z">
            <w:rPr>
              <w:rFonts w:ascii="华文细黑" w:eastAsia="华文细黑" w:hAnsi="华文细黑" w:hint="eastAsia"/>
            </w:rPr>
          </w:rPrChange>
        </w:rPr>
        <w:t>对儿童</w:t>
      </w:r>
      <w:r w:rsidR="00BB0037" w:rsidRPr="00161A41">
        <w:rPr>
          <w:rFonts w:ascii="Georgia" w:eastAsia="华文细黑" w:hAnsi="Georgia"/>
          <w:rPrChange w:id="223" w:author="林柏翰" w:date="2013-04-08T16:11:00Z">
            <w:rPr>
              <w:rFonts w:ascii="华文细黑" w:eastAsia="华文细黑" w:hAnsi="华文细黑" w:hint="eastAsia"/>
            </w:rPr>
          </w:rPrChange>
        </w:rPr>
        <w:t>的自我救赎，更需要</w:t>
      </w:r>
      <w:r w:rsidR="008D6966" w:rsidRPr="00161A41">
        <w:rPr>
          <w:rFonts w:ascii="Georgia" w:eastAsia="华文细黑" w:hAnsi="Georgia"/>
          <w:rPrChange w:id="224" w:author="林柏翰" w:date="2013-04-08T16:11:00Z">
            <w:rPr>
              <w:rFonts w:ascii="华文细黑" w:eastAsia="华文细黑" w:hAnsi="华文细黑" w:hint="eastAsia"/>
            </w:rPr>
          </w:rPrChange>
        </w:rPr>
        <w:t>作者在创作时的谨慎</w:t>
      </w:r>
      <w:del w:id="225" w:author="林柏翰" w:date="2013-04-08T15:58:00Z">
        <w:r w:rsidR="008D6966" w:rsidRPr="00161A41" w:rsidDel="00762603">
          <w:rPr>
            <w:rFonts w:ascii="Georgia" w:eastAsia="华文细黑" w:hAnsi="Georgia"/>
            <w:rPrChange w:id="226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、</w:delText>
        </w:r>
      </w:del>
      <w:r w:rsidR="008D6966" w:rsidRPr="00161A41">
        <w:rPr>
          <w:rFonts w:ascii="Georgia" w:eastAsia="华文细黑" w:hAnsi="Georgia"/>
          <w:rPrChange w:id="227" w:author="林柏翰" w:date="2013-04-08T16:11:00Z">
            <w:rPr>
              <w:rFonts w:ascii="华文细黑" w:eastAsia="华文细黑" w:hAnsi="华文细黑" w:hint="eastAsia"/>
            </w:rPr>
          </w:rPrChange>
        </w:rPr>
        <w:t>以及社会对出版的监督，培养好儿童文学的创作，将其与成人化童话分而对待，</w:t>
      </w:r>
      <w:r w:rsidR="00721889" w:rsidRPr="00161A41">
        <w:rPr>
          <w:rFonts w:ascii="Georgia" w:eastAsia="华文细黑" w:hAnsi="Georgia"/>
          <w:rPrChange w:id="228" w:author="林柏翰" w:date="2013-04-08T16:11:00Z">
            <w:rPr>
              <w:rFonts w:ascii="华文细黑" w:eastAsia="华文细黑" w:hAnsi="华文细黑" w:hint="eastAsia"/>
            </w:rPr>
          </w:rPrChange>
        </w:rPr>
        <w:t>并对儿童进行更好的引导，</w:t>
      </w:r>
      <w:ins w:id="229" w:author="Peter Lei" w:date="2013-03-31T22:14:00Z">
        <w:r w:rsidR="00F15122" w:rsidRPr="00161A41">
          <w:rPr>
            <w:rFonts w:ascii="Georgia" w:eastAsia="华文细黑" w:hAnsi="Georgia"/>
            <w:rPrChange w:id="230" w:author="林柏翰" w:date="2013-04-08T16:11:00Z">
              <w:rPr>
                <w:rFonts w:ascii="华文细黑" w:eastAsia="华文细黑" w:hAnsi="华文细黑" w:hint="eastAsia"/>
              </w:rPr>
            </w:rPrChange>
          </w:rPr>
          <w:t>这</w:t>
        </w:r>
      </w:ins>
      <w:r w:rsidR="008D6966" w:rsidRPr="00161A41">
        <w:rPr>
          <w:rFonts w:ascii="Georgia" w:eastAsia="华文细黑" w:hAnsi="Georgia"/>
          <w:rPrChange w:id="231" w:author="林柏翰" w:date="2013-04-08T16:11:00Z">
            <w:rPr>
              <w:rFonts w:ascii="华文细黑" w:eastAsia="华文细黑" w:hAnsi="华文细黑" w:hint="eastAsia"/>
            </w:rPr>
          </w:rPrChange>
        </w:rPr>
        <w:t>应是中国社会</w:t>
      </w:r>
      <w:ins w:id="232" w:author="林柏翰" w:date="2013-04-08T15:59:00Z">
        <w:r w:rsidR="00163F33" w:rsidRPr="00161A41">
          <w:rPr>
            <w:rFonts w:ascii="Georgia" w:eastAsia="华文细黑" w:hAnsi="Georgia"/>
            <w:rPrChange w:id="233" w:author="林柏翰" w:date="2013-04-08T16:11:00Z">
              <w:rPr>
                <w:rFonts w:ascii="华文细黑" w:eastAsia="华文细黑" w:hAnsi="华文细黑" w:hint="eastAsia"/>
              </w:rPr>
            </w:rPrChange>
          </w:rPr>
          <w:t>今后</w:t>
        </w:r>
      </w:ins>
      <w:del w:id="234" w:author="林柏翰" w:date="2013-04-08T15:59:00Z">
        <w:r w:rsidR="008D6966" w:rsidRPr="00161A41" w:rsidDel="00163F33">
          <w:rPr>
            <w:rFonts w:ascii="Georgia" w:eastAsia="华文细黑" w:hAnsi="Georgia"/>
            <w:rPrChange w:id="235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在之后</w:delText>
        </w:r>
      </w:del>
      <w:r w:rsidR="008D6966" w:rsidRPr="00161A41">
        <w:rPr>
          <w:rFonts w:ascii="Georgia" w:eastAsia="华文细黑" w:hAnsi="Georgia"/>
          <w:rPrChange w:id="236" w:author="林柏翰" w:date="2013-04-08T16:11:00Z">
            <w:rPr>
              <w:rFonts w:ascii="华文细黑" w:eastAsia="华文细黑" w:hAnsi="华文细黑" w:hint="eastAsia"/>
            </w:rPr>
          </w:rPrChange>
        </w:rPr>
        <w:t>关注和努力的方向。</w:t>
      </w:r>
    </w:p>
    <w:p w:rsidR="002D5EDD" w:rsidRPr="00161A41" w:rsidRDefault="00721889" w:rsidP="00721889">
      <w:pPr>
        <w:ind w:firstLine="420"/>
        <w:rPr>
          <w:rFonts w:ascii="Georgia" w:eastAsia="华文细黑" w:hAnsi="Georgia"/>
          <w:rPrChange w:id="237" w:author="林柏翰" w:date="2013-04-08T16:11:00Z">
            <w:rPr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238" w:author="林柏翰" w:date="2013-04-08T16:11:00Z">
            <w:rPr>
              <w:rFonts w:ascii="华文细黑" w:eastAsia="华文细黑" w:hAnsi="华文细黑" w:hint="eastAsia"/>
            </w:rPr>
          </w:rPrChange>
        </w:rPr>
        <w:t>就</w:t>
      </w:r>
      <w:r w:rsidR="0077025A" w:rsidRPr="00161A41">
        <w:rPr>
          <w:rFonts w:ascii="Georgia" w:eastAsia="华文细黑" w:hAnsi="Georgia"/>
          <w:rPrChange w:id="239" w:author="林柏翰" w:date="2013-04-08T16:11:00Z">
            <w:rPr>
              <w:rFonts w:ascii="华文细黑" w:eastAsia="华文细黑" w:hAnsi="华文细黑" w:hint="eastAsia"/>
            </w:rPr>
          </w:rPrChange>
        </w:rPr>
        <w:t>笔者</w:t>
      </w:r>
      <w:r w:rsidR="00A9027A" w:rsidRPr="00161A41">
        <w:rPr>
          <w:rFonts w:ascii="Georgia" w:eastAsia="华文细黑" w:hAnsi="Georgia"/>
          <w:rPrChange w:id="240" w:author="林柏翰" w:date="2013-04-08T16:11:00Z">
            <w:rPr>
              <w:rFonts w:ascii="华文细黑" w:eastAsia="华文细黑" w:hAnsi="华文细黑" w:hint="eastAsia"/>
            </w:rPr>
          </w:rPrChange>
        </w:rPr>
        <w:t>和身边人</w:t>
      </w:r>
      <w:r w:rsidR="0077025A" w:rsidRPr="00161A41">
        <w:rPr>
          <w:rFonts w:ascii="Georgia" w:eastAsia="华文细黑" w:hAnsi="Georgia"/>
          <w:rPrChange w:id="241" w:author="林柏翰" w:date="2013-04-08T16:11:00Z">
            <w:rPr>
              <w:rFonts w:ascii="华文细黑" w:eastAsia="华文细黑" w:hAnsi="华文细黑" w:hint="eastAsia"/>
            </w:rPr>
          </w:rPrChange>
        </w:rPr>
        <w:t>的</w:t>
      </w:r>
      <w:r w:rsidRPr="00161A41">
        <w:rPr>
          <w:rFonts w:ascii="Georgia" w:eastAsia="华文细黑" w:hAnsi="Georgia"/>
          <w:rPrChange w:id="242" w:author="林柏翰" w:date="2013-04-08T16:11:00Z">
            <w:rPr>
              <w:rFonts w:ascii="华文细黑" w:eastAsia="华文细黑" w:hAnsi="华文细黑" w:hint="eastAsia"/>
            </w:rPr>
          </w:rPrChange>
        </w:rPr>
        <w:t>经历</w:t>
      </w:r>
      <w:r w:rsidR="00EF3F7C" w:rsidRPr="00161A41">
        <w:rPr>
          <w:rFonts w:ascii="Georgia" w:eastAsia="华文细黑" w:hAnsi="Georgia"/>
          <w:rPrChange w:id="243" w:author="林柏翰" w:date="2013-04-08T16:11:00Z">
            <w:rPr>
              <w:rFonts w:ascii="华文细黑" w:eastAsia="华文细黑" w:hAnsi="华文细黑" w:hint="eastAsia"/>
            </w:rPr>
          </w:rPrChange>
        </w:rPr>
        <w:t>来</w:t>
      </w:r>
      <w:r w:rsidR="0077025A" w:rsidRPr="00161A41">
        <w:rPr>
          <w:rFonts w:ascii="Georgia" w:eastAsia="华文细黑" w:hAnsi="Georgia"/>
          <w:rPrChange w:id="244" w:author="林柏翰" w:date="2013-04-08T16:11:00Z">
            <w:rPr>
              <w:rFonts w:ascii="华文细黑" w:eastAsia="华文细黑" w:hAnsi="华文细黑" w:hint="eastAsia"/>
            </w:rPr>
          </w:rPrChange>
        </w:rPr>
        <w:t>看</w:t>
      </w:r>
      <w:r w:rsidR="002D5EDD" w:rsidRPr="00161A41">
        <w:rPr>
          <w:rFonts w:ascii="Georgia" w:eastAsia="华文细黑" w:hAnsi="Georgia"/>
          <w:rPrChange w:id="245" w:author="林柏翰" w:date="2013-04-08T16:11:00Z">
            <w:rPr>
              <w:rFonts w:ascii="华文细黑" w:eastAsia="华文细黑" w:hAnsi="华文细黑" w:hint="eastAsia"/>
            </w:rPr>
          </w:rPrChange>
        </w:rPr>
        <w:t>，</w:t>
      </w:r>
      <w:r w:rsidRPr="00161A41">
        <w:rPr>
          <w:rFonts w:ascii="Georgia" w:eastAsia="华文细黑" w:hAnsi="Georgia"/>
          <w:rPrChange w:id="246" w:author="林柏翰" w:date="2013-04-08T16:11:00Z">
            <w:rPr>
              <w:rFonts w:ascii="华文细黑" w:eastAsia="华文细黑" w:hAnsi="华文细黑" w:hint="eastAsia"/>
            </w:rPr>
          </w:rPrChange>
        </w:rPr>
        <w:t>对于幼时的童话更多时候是抱有</w:t>
      </w:r>
      <w:del w:id="247" w:author="Peter Lei" w:date="2013-03-31T22:14:00Z">
        <w:r w:rsidRPr="00161A41" w:rsidDel="00F15122">
          <w:rPr>
            <w:rFonts w:ascii="Georgia" w:eastAsia="华文细黑" w:hAnsi="Georgia"/>
            <w:rPrChange w:id="248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着</w:delText>
        </w:r>
      </w:del>
      <w:r w:rsidRPr="00161A41">
        <w:rPr>
          <w:rFonts w:ascii="Georgia" w:eastAsia="华文细黑" w:hAnsi="Georgia"/>
          <w:rPrChange w:id="249" w:author="林柏翰" w:date="2013-04-08T16:11:00Z">
            <w:rPr>
              <w:rFonts w:ascii="华文细黑" w:eastAsia="华文细黑" w:hAnsi="华文细黑" w:hint="eastAsia"/>
            </w:rPr>
          </w:rPrChange>
        </w:rPr>
        <w:t>缅怀的情绪，感叹纯真</w:t>
      </w:r>
      <w:r w:rsidR="008C0A00" w:rsidRPr="00161A41">
        <w:rPr>
          <w:rFonts w:ascii="Georgia" w:eastAsia="华文细黑" w:hAnsi="Georgia"/>
          <w:rPrChange w:id="250" w:author="林柏翰" w:date="2013-04-08T16:11:00Z">
            <w:rPr>
              <w:rFonts w:ascii="华文细黑" w:eastAsia="华文细黑" w:hAnsi="华文细黑" w:hint="eastAsia"/>
            </w:rPr>
          </w:rPrChange>
        </w:rPr>
        <w:t>、美好一去不复</w:t>
      </w:r>
      <w:r w:rsidRPr="00161A41">
        <w:rPr>
          <w:rFonts w:ascii="Georgia" w:eastAsia="华文细黑" w:hAnsi="Georgia"/>
          <w:rPrChange w:id="251" w:author="林柏翰" w:date="2013-04-08T16:11:00Z">
            <w:rPr>
              <w:rFonts w:ascii="华文细黑" w:eastAsia="华文细黑" w:hAnsi="华文细黑" w:hint="eastAsia"/>
            </w:rPr>
          </w:rPrChange>
        </w:rPr>
        <w:t>，而对于成人化后的童话</w:t>
      </w:r>
      <w:del w:id="252" w:author="Peter Lei" w:date="2013-03-31T22:15:00Z">
        <w:r w:rsidRPr="00161A41" w:rsidDel="00F15122">
          <w:rPr>
            <w:rFonts w:ascii="Georgia" w:eastAsia="华文细黑" w:hAnsi="Georgia"/>
            <w:rPrChange w:id="253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，</w:delText>
        </w:r>
      </w:del>
      <w:r w:rsidRPr="00161A41">
        <w:rPr>
          <w:rFonts w:ascii="Georgia" w:eastAsia="华文细黑" w:hAnsi="Georgia"/>
          <w:rPrChange w:id="254" w:author="林柏翰" w:date="2013-04-08T16:11:00Z">
            <w:rPr>
              <w:rFonts w:ascii="华文细黑" w:eastAsia="华文细黑" w:hAnsi="华文细黑" w:hint="eastAsia"/>
            </w:rPr>
          </w:rPrChange>
        </w:rPr>
        <w:t>也不</w:t>
      </w:r>
      <w:del w:id="255" w:author="Peter Lei" w:date="2013-03-31T22:15:00Z">
        <w:r w:rsidRPr="00161A41" w:rsidDel="00F15122">
          <w:rPr>
            <w:rFonts w:ascii="Georgia" w:eastAsia="华文细黑" w:hAnsi="Georgia"/>
            <w:rPrChange w:id="256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抱</w:delText>
        </w:r>
      </w:del>
      <w:r w:rsidRPr="00161A41">
        <w:rPr>
          <w:rFonts w:ascii="Georgia" w:eastAsia="华文细黑" w:hAnsi="Georgia"/>
          <w:rPrChange w:id="257" w:author="林柏翰" w:date="2013-04-08T16:11:00Z">
            <w:rPr>
              <w:rFonts w:ascii="华文细黑" w:eastAsia="华文细黑" w:hAnsi="华文细黑" w:hint="eastAsia"/>
            </w:rPr>
          </w:rPrChange>
        </w:rPr>
        <w:t>抵触，在寻找笑料娱乐的同时，也会关注其</w:t>
      </w:r>
      <w:del w:id="258" w:author="林柏翰" w:date="2013-04-08T16:00:00Z">
        <w:r w:rsidRPr="00161A41" w:rsidDel="00163F33">
          <w:rPr>
            <w:rFonts w:ascii="Georgia" w:eastAsia="华文细黑" w:hAnsi="Georgia"/>
            <w:rPrChange w:id="259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系列后所关注和</w:delText>
        </w:r>
      </w:del>
      <w:r w:rsidRPr="00161A41">
        <w:rPr>
          <w:rFonts w:ascii="Georgia" w:eastAsia="华文细黑" w:hAnsi="Georgia"/>
          <w:rPrChange w:id="260" w:author="林柏翰" w:date="2013-04-08T16:11:00Z">
            <w:rPr>
              <w:rFonts w:ascii="华文细黑" w:eastAsia="华文细黑" w:hAnsi="华文细黑" w:hint="eastAsia"/>
            </w:rPr>
          </w:rPrChange>
        </w:rPr>
        <w:t>突出的社会话题，并思考其可能的解决方案。这样的一种态度，</w:t>
      </w:r>
      <w:r w:rsidR="00A667E0" w:rsidRPr="00161A41">
        <w:rPr>
          <w:rFonts w:ascii="Georgia" w:eastAsia="华文细黑" w:hAnsi="Georgia"/>
          <w:rPrChange w:id="261" w:author="林柏翰" w:date="2013-04-08T16:11:00Z">
            <w:rPr>
              <w:rFonts w:ascii="华文细黑" w:eastAsia="华文细黑" w:hAnsi="华文细黑" w:hint="eastAsia"/>
            </w:rPr>
          </w:rPrChange>
        </w:rPr>
        <w:t>对于高中生来说，既躲开了娱乐化的浪潮，又避免了</w:t>
      </w:r>
      <w:r w:rsidR="008C0A00" w:rsidRPr="00161A41">
        <w:rPr>
          <w:rFonts w:ascii="Georgia" w:eastAsia="华文细黑" w:hAnsi="Georgia"/>
          <w:rPrChange w:id="262" w:author="林柏翰" w:date="2013-04-08T16:11:00Z">
            <w:rPr>
              <w:rFonts w:ascii="华文细黑" w:eastAsia="华文细黑" w:hAnsi="华文细黑" w:hint="eastAsia"/>
            </w:rPr>
          </w:rPrChange>
        </w:rPr>
        <w:t>丧失童真、乐观的心态</w:t>
      </w:r>
      <w:r w:rsidR="00A667E0" w:rsidRPr="00161A41">
        <w:rPr>
          <w:rFonts w:ascii="Georgia" w:eastAsia="华文细黑" w:hAnsi="Georgia"/>
          <w:rPrChange w:id="263" w:author="林柏翰" w:date="2013-04-08T16:11:00Z">
            <w:rPr>
              <w:rFonts w:ascii="华文细黑" w:eastAsia="华文细黑" w:hAnsi="华文细黑" w:hint="eastAsia"/>
            </w:rPr>
          </w:rPrChange>
        </w:rPr>
        <w:t>，</w:t>
      </w:r>
      <w:r w:rsidR="008C0A00" w:rsidRPr="00161A41">
        <w:rPr>
          <w:rFonts w:ascii="Georgia" w:eastAsia="华文细黑" w:hAnsi="Georgia"/>
          <w:rPrChange w:id="264" w:author="林柏翰" w:date="2013-04-08T16:11:00Z">
            <w:rPr>
              <w:rFonts w:ascii="华文细黑" w:eastAsia="华文细黑" w:hAnsi="华文细黑" w:hint="eastAsia"/>
            </w:rPr>
          </w:rPrChange>
        </w:rPr>
        <w:t>实则</w:t>
      </w:r>
      <w:r w:rsidR="00A667E0" w:rsidRPr="00161A41">
        <w:rPr>
          <w:rFonts w:ascii="Georgia" w:eastAsia="华文细黑" w:hAnsi="Georgia"/>
          <w:rPrChange w:id="265" w:author="林柏翰" w:date="2013-04-08T16:11:00Z">
            <w:rPr>
              <w:rFonts w:ascii="华文细黑" w:eastAsia="华文细黑" w:hAnsi="华文细黑" w:hint="eastAsia"/>
            </w:rPr>
          </w:rPrChange>
        </w:rPr>
        <w:t>更为可取。</w:t>
      </w:r>
    </w:p>
    <w:p w:rsidR="008A22AD" w:rsidRPr="00161A41" w:rsidRDefault="003751CE" w:rsidP="008A4E51">
      <w:pPr>
        <w:ind w:firstLine="420"/>
        <w:rPr>
          <w:rFonts w:ascii="Georgia" w:eastAsia="华文细黑" w:hAnsi="Georgia"/>
          <w:rPrChange w:id="266" w:author="林柏翰" w:date="2013-04-08T16:11:00Z">
            <w:rPr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267" w:author="林柏翰" w:date="2013-04-08T16:11:00Z">
            <w:rPr>
              <w:rFonts w:ascii="华文细黑" w:eastAsia="华文细黑" w:hAnsi="华文细黑" w:hint="eastAsia"/>
            </w:rPr>
          </w:rPrChange>
        </w:rPr>
        <w:t>就</w:t>
      </w:r>
      <w:proofErr w:type="gramStart"/>
      <w:r w:rsidRPr="00161A41">
        <w:rPr>
          <w:rFonts w:ascii="Georgia" w:eastAsia="华文细黑" w:hAnsi="Georgia"/>
          <w:rPrChange w:id="268" w:author="林柏翰" w:date="2013-04-08T16:11:00Z">
            <w:rPr>
              <w:rFonts w:ascii="华文细黑" w:eastAsia="华文细黑" w:hAnsi="华文细黑" w:hint="eastAsia"/>
            </w:rPr>
          </w:rPrChange>
        </w:rPr>
        <w:t>如现实</w:t>
      </w:r>
      <w:proofErr w:type="gramEnd"/>
      <w:r w:rsidRPr="00161A41">
        <w:rPr>
          <w:rFonts w:ascii="Georgia" w:eastAsia="华文细黑" w:hAnsi="Georgia"/>
          <w:rPrChange w:id="269" w:author="林柏翰" w:date="2013-04-08T16:11:00Z">
            <w:rPr>
              <w:rFonts w:ascii="华文细黑" w:eastAsia="华文细黑" w:hAnsi="华文细黑" w:hint="eastAsia"/>
            </w:rPr>
          </w:rPrChange>
        </w:rPr>
        <w:t>生活中所充斥的阶级、暴力、情色、斗争等波澜一样，童话世界</w:t>
      </w:r>
      <w:r w:rsidR="008A4E51" w:rsidRPr="00161A41">
        <w:rPr>
          <w:rFonts w:ascii="Georgia" w:eastAsia="华文细黑" w:hAnsi="Georgia"/>
          <w:rPrChange w:id="270" w:author="林柏翰" w:date="2013-04-08T16:11:00Z">
            <w:rPr>
              <w:rFonts w:ascii="华文细黑" w:eastAsia="华文细黑" w:hAnsi="华文细黑" w:hint="eastAsia"/>
            </w:rPr>
          </w:rPrChange>
        </w:rPr>
        <w:t>的剧情固然不应是</w:t>
      </w:r>
      <w:r w:rsidRPr="00161A41">
        <w:rPr>
          <w:rFonts w:ascii="Georgia" w:eastAsia="华文细黑" w:hAnsi="Georgia"/>
          <w:rPrChange w:id="271" w:author="林柏翰" w:date="2013-04-08T16:11:00Z">
            <w:rPr>
              <w:rFonts w:ascii="华文细黑" w:eastAsia="华文细黑" w:hAnsi="华文细黑" w:hint="eastAsia"/>
            </w:rPr>
          </w:rPrChange>
        </w:rPr>
        <w:t>风平浪静的</w:t>
      </w:r>
      <w:r w:rsidR="00C476AB" w:rsidRPr="00161A41">
        <w:rPr>
          <w:rFonts w:ascii="Georgia" w:eastAsia="华文细黑" w:hAnsi="Georgia"/>
          <w:rPrChange w:id="272" w:author="林柏翰" w:date="2013-04-08T16:11:00Z">
            <w:rPr>
              <w:rFonts w:ascii="华文细黑" w:eastAsia="华文细黑" w:hAnsi="华文细黑" w:hint="eastAsia"/>
            </w:rPr>
          </w:rPrChange>
        </w:rPr>
        <w:t>，</w:t>
      </w:r>
      <w:r w:rsidR="00B263B5" w:rsidRPr="00161A41">
        <w:rPr>
          <w:rFonts w:ascii="Georgia" w:eastAsia="华文细黑" w:hAnsi="Georgia"/>
          <w:rPrChange w:id="273" w:author="林柏翰" w:date="2013-04-08T16:11:00Z">
            <w:rPr>
              <w:rFonts w:ascii="华文细黑" w:eastAsia="华文细黑" w:hAnsi="华文细黑" w:hint="eastAsia"/>
            </w:rPr>
          </w:rPrChange>
        </w:rPr>
        <w:t>但</w:t>
      </w:r>
      <w:r w:rsidR="003A1114" w:rsidRPr="00161A41">
        <w:rPr>
          <w:rFonts w:ascii="Georgia" w:eastAsia="华文细黑" w:hAnsi="Georgia"/>
          <w:rPrChange w:id="274" w:author="林柏翰" w:date="2013-04-08T16:11:00Z">
            <w:rPr>
              <w:rFonts w:ascii="华文细黑" w:eastAsia="华文细黑" w:hAnsi="华文细黑" w:hint="eastAsia"/>
            </w:rPr>
          </w:rPrChange>
        </w:rPr>
        <w:t>更为重要的是，在了解儿童的心智成长，尊重合理童话想象并鼓励童话创新的同时，避免那些超出童话所能承载的成人世界的沉重。</w:t>
      </w:r>
      <w:r w:rsidR="00CA4C61" w:rsidRPr="00161A41">
        <w:rPr>
          <w:rFonts w:ascii="Georgia" w:eastAsia="华文细黑" w:hAnsi="Georgia"/>
          <w:rPrChange w:id="275" w:author="林柏翰" w:date="2013-04-08T16:11:00Z">
            <w:rPr>
              <w:rFonts w:ascii="华文细黑" w:eastAsia="华文细黑" w:hAnsi="华文细黑" w:hint="eastAsia"/>
            </w:rPr>
          </w:rPrChange>
        </w:rPr>
        <w:t>好的童话家，不应是刻意而造作</w:t>
      </w:r>
      <w:ins w:id="276" w:author="林柏翰" w:date="2013-04-08T16:01:00Z">
        <w:r w:rsidR="00163F33" w:rsidRPr="00161A41">
          <w:rPr>
            <w:rFonts w:ascii="Georgia" w:eastAsia="华文细黑" w:hAnsi="Georgia"/>
            <w:rPrChange w:id="277" w:author="林柏翰" w:date="2013-04-08T16:11:00Z">
              <w:rPr>
                <w:rFonts w:ascii="华文细黑" w:eastAsia="华文细黑" w:hAnsi="华文细黑" w:hint="eastAsia"/>
              </w:rPr>
            </w:rPrChange>
          </w:rPr>
          <w:t>地</w:t>
        </w:r>
      </w:ins>
      <w:del w:id="278" w:author="林柏翰" w:date="2013-04-08T16:01:00Z">
        <w:r w:rsidR="00CA4C61" w:rsidRPr="00161A41" w:rsidDel="00163F33">
          <w:rPr>
            <w:rFonts w:ascii="Georgia" w:eastAsia="华文细黑" w:hAnsi="Georgia"/>
            <w:rPrChange w:id="279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的</w:delText>
        </w:r>
      </w:del>
      <w:r w:rsidR="00CA4C61" w:rsidRPr="00161A41">
        <w:rPr>
          <w:rFonts w:ascii="Georgia" w:eastAsia="华文细黑" w:hAnsi="Georgia"/>
          <w:rPrChange w:id="280" w:author="林柏翰" w:date="2013-04-08T16:11:00Z">
            <w:rPr>
              <w:rFonts w:ascii="华文细黑" w:eastAsia="华文细黑" w:hAnsi="华文细黑" w:hint="eastAsia"/>
            </w:rPr>
          </w:rPrChange>
        </w:rPr>
        <w:t>扭曲故事置入童话这个名字，而是</w:t>
      </w:r>
      <w:r w:rsidR="00A57DAE" w:rsidRPr="00161A41">
        <w:rPr>
          <w:rFonts w:ascii="Georgia" w:eastAsia="华文细黑" w:hAnsi="Georgia"/>
          <w:rPrChange w:id="281" w:author="林柏翰" w:date="2013-04-08T16:11:00Z">
            <w:rPr>
              <w:rFonts w:ascii="华文细黑" w:eastAsia="华文细黑" w:hAnsi="华文细黑" w:hint="eastAsia"/>
            </w:rPr>
          </w:rPrChange>
        </w:rPr>
        <w:t>在</w:t>
      </w:r>
      <w:r w:rsidR="00CA4C61" w:rsidRPr="00161A41">
        <w:rPr>
          <w:rFonts w:ascii="Georgia" w:eastAsia="华文细黑" w:hAnsi="Georgia"/>
          <w:rPrChange w:id="282" w:author="林柏翰" w:date="2013-04-08T16:11:00Z">
            <w:rPr>
              <w:rFonts w:ascii="华文细黑" w:eastAsia="华文细黑" w:hAnsi="华文细黑" w:hint="eastAsia"/>
            </w:rPr>
          </w:rPrChange>
        </w:rPr>
        <w:t>面对社会</w:t>
      </w:r>
      <w:ins w:id="283" w:author="林柏翰" w:date="2013-04-08T16:04:00Z">
        <w:r w:rsidR="00163F33" w:rsidRPr="00161A41">
          <w:rPr>
            <w:rFonts w:ascii="Georgia" w:eastAsia="华文细黑" w:hAnsi="Georgia"/>
            <w:rPrChange w:id="284" w:author="林柏翰" w:date="2013-04-08T16:11:00Z">
              <w:rPr>
                <w:rFonts w:ascii="华文细黑" w:eastAsia="华文细黑" w:hAnsi="华文细黑" w:hint="eastAsia"/>
              </w:rPr>
            </w:rPrChange>
          </w:rPr>
          <w:t>当下</w:t>
        </w:r>
      </w:ins>
      <w:r w:rsidR="00CA4C61" w:rsidRPr="00161A41">
        <w:rPr>
          <w:rFonts w:ascii="Georgia" w:eastAsia="华文细黑" w:hAnsi="Georgia"/>
          <w:rPrChange w:id="285" w:author="林柏翰" w:date="2013-04-08T16:11:00Z">
            <w:rPr>
              <w:rFonts w:ascii="华文细黑" w:eastAsia="华文细黑" w:hAnsi="华文细黑" w:hint="eastAsia"/>
            </w:rPr>
          </w:rPrChange>
        </w:rPr>
        <w:t>现实</w:t>
      </w:r>
      <w:del w:id="286" w:author="林柏翰" w:date="2013-04-08T16:04:00Z">
        <w:r w:rsidR="00CA4C61" w:rsidRPr="00161A41" w:rsidDel="00163F33">
          <w:rPr>
            <w:rFonts w:ascii="Georgia" w:eastAsia="华文细黑" w:hAnsi="Georgia"/>
            <w:rPrChange w:id="287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之下</w:delText>
        </w:r>
      </w:del>
      <w:r w:rsidR="00CA4C61" w:rsidRPr="00161A41">
        <w:rPr>
          <w:rFonts w:ascii="Georgia" w:eastAsia="华文细黑" w:hAnsi="Georgia"/>
          <w:rPrChange w:id="288" w:author="林柏翰" w:date="2013-04-08T16:11:00Z">
            <w:rPr>
              <w:rFonts w:ascii="华文细黑" w:eastAsia="华文细黑" w:hAnsi="华文细黑" w:hint="eastAsia"/>
            </w:rPr>
          </w:rPrChange>
        </w:rPr>
        <w:t>，面对消逝的童年时代，写出自己内心深处的那个孩子，</w:t>
      </w:r>
      <w:r w:rsidR="00594DF4" w:rsidRPr="00161A41">
        <w:rPr>
          <w:rFonts w:ascii="Georgia" w:eastAsia="华文细黑" w:hAnsi="Georgia"/>
          <w:rPrChange w:id="289" w:author="林柏翰" w:date="2013-04-08T16:11:00Z">
            <w:rPr>
              <w:rFonts w:ascii="华文细黑" w:eastAsia="华文细黑" w:hAnsi="华文细黑" w:hint="eastAsia"/>
            </w:rPr>
          </w:rPrChange>
        </w:rPr>
        <w:t>青春、蓬勃、</w:t>
      </w:r>
      <w:del w:id="290" w:author="林柏翰" w:date="2013-04-08T16:02:00Z">
        <w:r w:rsidR="00594DF4" w:rsidRPr="00161A41" w:rsidDel="00163F33">
          <w:rPr>
            <w:rFonts w:ascii="Georgia" w:eastAsia="华文细黑" w:hAnsi="Georgia"/>
            <w:rPrChange w:id="291" w:author="林柏翰" w:date="2013-04-08T16:11:00Z">
              <w:rPr>
                <w:rFonts w:ascii="华文细黑" w:eastAsia="华文细黑" w:hAnsi="华文细黑" w:hint="eastAsia"/>
              </w:rPr>
            </w:rPrChange>
          </w:rPr>
          <w:delText>而</w:delText>
        </w:r>
      </w:del>
      <w:ins w:id="292" w:author="林柏翰" w:date="2013-04-08T16:02:00Z">
        <w:r w:rsidR="00163F33" w:rsidRPr="00161A41">
          <w:rPr>
            <w:rFonts w:ascii="Georgia" w:eastAsia="华文细黑" w:hAnsi="Georgia"/>
            <w:rPrChange w:id="293" w:author="林柏翰" w:date="2013-04-08T16:11:00Z">
              <w:rPr>
                <w:rFonts w:ascii="华文细黑" w:eastAsia="华文细黑" w:hAnsi="华文细黑" w:hint="eastAsia"/>
              </w:rPr>
            </w:rPrChange>
          </w:rPr>
          <w:t>同时</w:t>
        </w:r>
      </w:ins>
      <w:r w:rsidR="00594DF4" w:rsidRPr="00161A41">
        <w:rPr>
          <w:rFonts w:ascii="Georgia" w:eastAsia="华文细黑" w:hAnsi="Georgia"/>
          <w:rPrChange w:id="294" w:author="林柏翰" w:date="2013-04-08T16:11:00Z">
            <w:rPr>
              <w:rFonts w:ascii="华文细黑" w:eastAsia="华文细黑" w:hAnsi="华文细黑" w:hint="eastAsia"/>
            </w:rPr>
          </w:rPrChange>
        </w:rPr>
        <w:t>饱有好奇与奇趣</w:t>
      </w:r>
      <w:r w:rsidR="008A22AD" w:rsidRPr="00161A41">
        <w:rPr>
          <w:rFonts w:ascii="Georgia" w:eastAsia="华文细黑" w:hAnsi="Georgia"/>
          <w:rPrChange w:id="295" w:author="林柏翰" w:date="2013-04-08T16:11:00Z">
            <w:rPr>
              <w:rFonts w:ascii="华文细黑" w:eastAsia="华文细黑" w:hAnsi="华文细黑" w:hint="eastAsia"/>
            </w:rPr>
          </w:rPrChange>
        </w:rPr>
        <w:t>。</w:t>
      </w:r>
    </w:p>
    <w:p w:rsidR="003751CE" w:rsidRPr="00161A41" w:rsidRDefault="00EE6DA7" w:rsidP="008A4E51">
      <w:pPr>
        <w:ind w:firstLine="420"/>
        <w:rPr>
          <w:ins w:id="296" w:author="china" w:date="2013-03-31T15:17:00Z"/>
          <w:rFonts w:ascii="Georgia" w:eastAsia="华文细黑" w:hAnsi="Georgia"/>
          <w:rPrChange w:id="297" w:author="林柏翰" w:date="2013-04-08T16:11:00Z">
            <w:rPr>
              <w:ins w:id="298" w:author="china" w:date="2013-03-31T15:17:00Z"/>
              <w:rFonts w:ascii="华文细黑" w:eastAsia="华文细黑" w:hAnsi="华文细黑"/>
            </w:rPr>
          </w:rPrChange>
        </w:rPr>
      </w:pPr>
      <w:r w:rsidRPr="00161A41">
        <w:rPr>
          <w:rFonts w:ascii="Georgia" w:eastAsia="华文细黑" w:hAnsi="Georgia"/>
          <w:rPrChange w:id="299" w:author="林柏翰" w:date="2013-04-08T16:11:00Z">
            <w:rPr>
              <w:rFonts w:ascii="华文细黑" w:eastAsia="华文细黑" w:hAnsi="华文细黑" w:hint="eastAsia"/>
            </w:rPr>
          </w:rPrChange>
        </w:rPr>
        <w:t>在</w:t>
      </w:r>
      <w:r w:rsidR="00B263B5" w:rsidRPr="00161A41">
        <w:rPr>
          <w:rFonts w:ascii="Georgia" w:eastAsia="华文细黑" w:hAnsi="Georgia"/>
          <w:rPrChange w:id="300" w:author="林柏翰" w:date="2013-04-08T16:11:00Z">
            <w:rPr>
              <w:rFonts w:ascii="华文细黑" w:eastAsia="华文细黑" w:hAnsi="华文细黑" w:hint="eastAsia"/>
            </w:rPr>
          </w:rPrChange>
        </w:rPr>
        <w:t>这些</w:t>
      </w:r>
      <w:r w:rsidR="003751CE" w:rsidRPr="00161A41">
        <w:rPr>
          <w:rFonts w:ascii="Georgia" w:eastAsia="华文细黑" w:hAnsi="Georgia"/>
          <w:rPrChange w:id="301" w:author="林柏翰" w:date="2013-04-08T16:11:00Z">
            <w:rPr>
              <w:rFonts w:ascii="华文细黑" w:eastAsia="华文细黑" w:hAnsi="华文细黑" w:hint="eastAsia"/>
            </w:rPr>
          </w:rPrChange>
        </w:rPr>
        <w:t>童话</w:t>
      </w:r>
      <w:r w:rsidR="00B263B5" w:rsidRPr="00161A41">
        <w:rPr>
          <w:rFonts w:ascii="Georgia" w:eastAsia="华文细黑" w:hAnsi="Georgia"/>
          <w:rPrChange w:id="302" w:author="林柏翰" w:date="2013-04-08T16:11:00Z">
            <w:rPr>
              <w:rFonts w:ascii="华文细黑" w:eastAsia="华文细黑" w:hAnsi="华文细黑" w:hint="eastAsia"/>
            </w:rPr>
          </w:rPrChange>
        </w:rPr>
        <w:t>背后，</w:t>
      </w:r>
      <w:r w:rsidR="00997032" w:rsidRPr="00161A41">
        <w:rPr>
          <w:rFonts w:ascii="Georgia" w:eastAsia="华文细黑" w:hAnsi="Georgia"/>
          <w:rPrChange w:id="303" w:author="林柏翰" w:date="2013-04-08T16:11:00Z">
            <w:rPr>
              <w:rFonts w:ascii="华文细黑" w:eastAsia="华文细黑" w:hAnsi="华文细黑" w:hint="eastAsia"/>
            </w:rPr>
          </w:rPrChange>
        </w:rPr>
        <w:t>儿童与社会</w:t>
      </w:r>
      <w:r w:rsidR="00A57DAE" w:rsidRPr="00161A41">
        <w:rPr>
          <w:rFonts w:ascii="Georgia" w:eastAsia="华文细黑" w:hAnsi="Georgia"/>
          <w:rPrChange w:id="304" w:author="林柏翰" w:date="2013-04-08T16:11:00Z">
            <w:rPr>
              <w:rFonts w:ascii="华文细黑" w:eastAsia="华文细黑" w:hAnsi="华文细黑" w:hint="eastAsia"/>
            </w:rPr>
          </w:rPrChange>
        </w:rPr>
        <w:t>需要的</w:t>
      </w:r>
      <w:ins w:id="305" w:author="林柏翰" w:date="2013-04-08T16:04:00Z">
        <w:r w:rsidR="00163F33" w:rsidRPr="00161A41">
          <w:rPr>
            <w:rFonts w:ascii="Georgia" w:eastAsia="华文细黑" w:hAnsi="Georgia"/>
            <w:rPrChange w:id="306" w:author="林柏翰" w:date="2013-04-08T16:11:00Z">
              <w:rPr>
                <w:rFonts w:ascii="华文细黑" w:eastAsia="华文细黑" w:hAnsi="华文细黑" w:hint="eastAsia"/>
              </w:rPr>
            </w:rPrChange>
          </w:rPr>
          <w:t>，</w:t>
        </w:r>
      </w:ins>
      <w:r w:rsidR="00A57DAE" w:rsidRPr="00161A41">
        <w:rPr>
          <w:rFonts w:ascii="Georgia" w:eastAsia="华文细黑" w:hAnsi="Georgia"/>
          <w:rPrChange w:id="307" w:author="林柏翰" w:date="2013-04-08T16:11:00Z">
            <w:rPr>
              <w:rFonts w:ascii="华文细黑" w:eastAsia="华文细黑" w:hAnsi="华文细黑" w:hint="eastAsia"/>
            </w:rPr>
          </w:rPrChange>
        </w:rPr>
        <w:t>是</w:t>
      </w:r>
      <w:r w:rsidR="003751CE" w:rsidRPr="00161A41">
        <w:rPr>
          <w:rFonts w:ascii="Georgia" w:eastAsia="华文细黑" w:hAnsi="Georgia"/>
          <w:rPrChange w:id="308" w:author="林柏翰" w:date="2013-04-08T16:11:00Z">
            <w:rPr>
              <w:rFonts w:ascii="华文细黑" w:eastAsia="华文细黑" w:hAnsi="华文细黑" w:hint="eastAsia"/>
            </w:rPr>
          </w:rPrChange>
        </w:rPr>
        <w:t>一个更为纯净的蓝天</w:t>
      </w:r>
      <w:r w:rsidR="003A1114" w:rsidRPr="00161A41">
        <w:rPr>
          <w:rFonts w:ascii="Georgia" w:eastAsia="华文细黑" w:hAnsi="Georgia"/>
          <w:rPrChange w:id="309" w:author="林柏翰" w:date="2013-04-08T16:11:00Z">
            <w:rPr>
              <w:rFonts w:ascii="华文细黑" w:eastAsia="华文细黑" w:hAnsi="华文细黑" w:hint="eastAsia"/>
            </w:rPr>
          </w:rPrChange>
        </w:rPr>
        <w:t>。</w:t>
      </w:r>
    </w:p>
    <w:p w:rsidR="00374CAA" w:rsidRDefault="00374CAA" w:rsidP="008A4E51">
      <w:pPr>
        <w:ind w:firstLine="420"/>
        <w:rPr>
          <w:ins w:id="310" w:author="china" w:date="2013-03-31T15:17:00Z"/>
          <w:rFonts w:ascii="华文细黑" w:eastAsia="华文细黑" w:hAnsi="华文细黑"/>
        </w:rPr>
      </w:pPr>
    </w:p>
    <w:p w:rsidR="00374CAA" w:rsidRDefault="00374CAA" w:rsidP="008A4E51">
      <w:pPr>
        <w:ind w:firstLine="420"/>
        <w:rPr>
          <w:ins w:id="311" w:author="林柏翰" w:date="2013-04-08T16:05:00Z"/>
          <w:rFonts w:ascii="华文细黑" w:eastAsia="华文细黑" w:hAnsi="华文细黑" w:hint="eastAsia"/>
        </w:rPr>
      </w:pPr>
      <w:ins w:id="312" w:author="china" w:date="2013-03-31T15:17:00Z">
        <w:r>
          <w:rPr>
            <w:rFonts w:ascii="华文细黑" w:eastAsia="华文细黑" w:hAnsi="华文细黑" w:hint="eastAsia"/>
          </w:rPr>
          <w:t>一校 黄渲棋</w:t>
        </w:r>
      </w:ins>
    </w:p>
    <w:p w:rsidR="00163F33" w:rsidRDefault="00163F33" w:rsidP="008A4E51">
      <w:pPr>
        <w:ind w:firstLine="420"/>
        <w:rPr>
          <w:ins w:id="313" w:author="林柏翰" w:date="2013-04-08T16:04:00Z"/>
          <w:rFonts w:ascii="华文细黑" w:eastAsia="华文细黑" w:hAnsi="华文细黑" w:hint="eastAsia"/>
        </w:rPr>
      </w:pPr>
    </w:p>
    <w:p w:rsidR="00163F33" w:rsidRPr="003751CE" w:rsidRDefault="00163F33" w:rsidP="008A4E51">
      <w:pPr>
        <w:ind w:firstLine="420"/>
        <w:rPr>
          <w:rFonts w:ascii="华文细黑" w:eastAsia="华文细黑" w:hAnsi="华文细黑"/>
        </w:rPr>
      </w:pPr>
      <w:ins w:id="314" w:author="林柏翰" w:date="2013-04-08T16:04:00Z">
        <w:r>
          <w:rPr>
            <w:rFonts w:ascii="华文细黑" w:eastAsia="华文细黑" w:hAnsi="华文细黑" w:hint="eastAsia"/>
          </w:rPr>
          <w:t>三校：林柏翰</w:t>
        </w:r>
      </w:ins>
    </w:p>
    <w:sectPr w:rsidR="00163F33" w:rsidRPr="003751CE" w:rsidSect="00831F7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C1F" w:rsidRDefault="00065C1F" w:rsidP="003A1114">
      <w:r>
        <w:separator/>
      </w:r>
    </w:p>
  </w:endnote>
  <w:endnote w:type="continuationSeparator" w:id="0">
    <w:p w:rsidR="00065C1F" w:rsidRDefault="00065C1F" w:rsidP="003A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迷你简黑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C1F" w:rsidRDefault="00065C1F" w:rsidP="003A1114">
      <w:r>
        <w:separator/>
      </w:r>
    </w:p>
  </w:footnote>
  <w:footnote w:type="continuationSeparator" w:id="0">
    <w:p w:rsidR="00065C1F" w:rsidRDefault="00065C1F" w:rsidP="003A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B92"/>
    <w:rsid w:val="000635C9"/>
    <w:rsid w:val="00065C1F"/>
    <w:rsid w:val="000776C1"/>
    <w:rsid w:val="00097088"/>
    <w:rsid w:val="000A522A"/>
    <w:rsid w:val="000E3255"/>
    <w:rsid w:val="000E55A5"/>
    <w:rsid w:val="001003BE"/>
    <w:rsid w:val="001062DD"/>
    <w:rsid w:val="0011569A"/>
    <w:rsid w:val="00117454"/>
    <w:rsid w:val="00127BCB"/>
    <w:rsid w:val="00142EEE"/>
    <w:rsid w:val="00161A41"/>
    <w:rsid w:val="00163F33"/>
    <w:rsid w:val="00174B73"/>
    <w:rsid w:val="001939C2"/>
    <w:rsid w:val="00197B43"/>
    <w:rsid w:val="001B1CB0"/>
    <w:rsid w:val="001B7F8B"/>
    <w:rsid w:val="001D5F68"/>
    <w:rsid w:val="00220E5E"/>
    <w:rsid w:val="00224254"/>
    <w:rsid w:val="0025251F"/>
    <w:rsid w:val="002615C3"/>
    <w:rsid w:val="00263BEC"/>
    <w:rsid w:val="002665A0"/>
    <w:rsid w:val="0028116E"/>
    <w:rsid w:val="0029575A"/>
    <w:rsid w:val="002A14AC"/>
    <w:rsid w:val="002B01B8"/>
    <w:rsid w:val="002D5EDD"/>
    <w:rsid w:val="002F231C"/>
    <w:rsid w:val="00321DCE"/>
    <w:rsid w:val="00323C43"/>
    <w:rsid w:val="003429BC"/>
    <w:rsid w:val="0034411E"/>
    <w:rsid w:val="00367502"/>
    <w:rsid w:val="00374CAA"/>
    <w:rsid w:val="003751CE"/>
    <w:rsid w:val="00375DB1"/>
    <w:rsid w:val="00385EE9"/>
    <w:rsid w:val="003862DC"/>
    <w:rsid w:val="003A1114"/>
    <w:rsid w:val="003F6687"/>
    <w:rsid w:val="00440D5E"/>
    <w:rsid w:val="004B469D"/>
    <w:rsid w:val="004C19F9"/>
    <w:rsid w:val="004C518E"/>
    <w:rsid w:val="004C7F3E"/>
    <w:rsid w:val="00510C08"/>
    <w:rsid w:val="00533039"/>
    <w:rsid w:val="00544275"/>
    <w:rsid w:val="00583B6C"/>
    <w:rsid w:val="00590F57"/>
    <w:rsid w:val="00594DF4"/>
    <w:rsid w:val="00595FE0"/>
    <w:rsid w:val="005C40CE"/>
    <w:rsid w:val="005E5E4B"/>
    <w:rsid w:val="006249B9"/>
    <w:rsid w:val="0066433C"/>
    <w:rsid w:val="00676A91"/>
    <w:rsid w:val="006B38A7"/>
    <w:rsid w:val="006D4882"/>
    <w:rsid w:val="006E66D2"/>
    <w:rsid w:val="00721889"/>
    <w:rsid w:val="00736F35"/>
    <w:rsid w:val="00757E33"/>
    <w:rsid w:val="00762603"/>
    <w:rsid w:val="0077025A"/>
    <w:rsid w:val="007770C7"/>
    <w:rsid w:val="007B566D"/>
    <w:rsid w:val="007B5693"/>
    <w:rsid w:val="007C76F0"/>
    <w:rsid w:val="007E059C"/>
    <w:rsid w:val="007E0E92"/>
    <w:rsid w:val="007F6710"/>
    <w:rsid w:val="00806BEB"/>
    <w:rsid w:val="008135DE"/>
    <w:rsid w:val="00831F75"/>
    <w:rsid w:val="00843BD8"/>
    <w:rsid w:val="0087760D"/>
    <w:rsid w:val="008952F2"/>
    <w:rsid w:val="008A22AD"/>
    <w:rsid w:val="008A4E51"/>
    <w:rsid w:val="008C0A00"/>
    <w:rsid w:val="008D6966"/>
    <w:rsid w:val="008F2D09"/>
    <w:rsid w:val="00906F55"/>
    <w:rsid w:val="00915B0D"/>
    <w:rsid w:val="00920B18"/>
    <w:rsid w:val="009218D8"/>
    <w:rsid w:val="00953C64"/>
    <w:rsid w:val="00985B15"/>
    <w:rsid w:val="00997032"/>
    <w:rsid w:val="009A71CD"/>
    <w:rsid w:val="009F18A9"/>
    <w:rsid w:val="00A06247"/>
    <w:rsid w:val="00A06866"/>
    <w:rsid w:val="00A105DF"/>
    <w:rsid w:val="00A14A14"/>
    <w:rsid w:val="00A21223"/>
    <w:rsid w:val="00A26CDF"/>
    <w:rsid w:val="00A27B78"/>
    <w:rsid w:val="00A46A4C"/>
    <w:rsid w:val="00A57DAE"/>
    <w:rsid w:val="00A604FA"/>
    <w:rsid w:val="00A65000"/>
    <w:rsid w:val="00A667E0"/>
    <w:rsid w:val="00A9027A"/>
    <w:rsid w:val="00B036FF"/>
    <w:rsid w:val="00B263B5"/>
    <w:rsid w:val="00B26B46"/>
    <w:rsid w:val="00B4382D"/>
    <w:rsid w:val="00B53427"/>
    <w:rsid w:val="00BA5721"/>
    <w:rsid w:val="00BB0037"/>
    <w:rsid w:val="00BD1C15"/>
    <w:rsid w:val="00BD42B9"/>
    <w:rsid w:val="00BE756B"/>
    <w:rsid w:val="00C124AF"/>
    <w:rsid w:val="00C13067"/>
    <w:rsid w:val="00C1681E"/>
    <w:rsid w:val="00C302B5"/>
    <w:rsid w:val="00C3700E"/>
    <w:rsid w:val="00C476AB"/>
    <w:rsid w:val="00C816EB"/>
    <w:rsid w:val="00CA4C61"/>
    <w:rsid w:val="00CB2AAA"/>
    <w:rsid w:val="00CB3FC4"/>
    <w:rsid w:val="00CC380E"/>
    <w:rsid w:val="00CC57DC"/>
    <w:rsid w:val="00CF7A7B"/>
    <w:rsid w:val="00D16239"/>
    <w:rsid w:val="00D165AF"/>
    <w:rsid w:val="00D25ED5"/>
    <w:rsid w:val="00D52E6B"/>
    <w:rsid w:val="00D57211"/>
    <w:rsid w:val="00D700C3"/>
    <w:rsid w:val="00D7055E"/>
    <w:rsid w:val="00D71B92"/>
    <w:rsid w:val="00D75D71"/>
    <w:rsid w:val="00DD78BC"/>
    <w:rsid w:val="00DF5477"/>
    <w:rsid w:val="00E3556D"/>
    <w:rsid w:val="00E40125"/>
    <w:rsid w:val="00E422CF"/>
    <w:rsid w:val="00E45002"/>
    <w:rsid w:val="00E72EB0"/>
    <w:rsid w:val="00E85339"/>
    <w:rsid w:val="00E85CCE"/>
    <w:rsid w:val="00E86ECA"/>
    <w:rsid w:val="00EC3DC3"/>
    <w:rsid w:val="00EE6DA7"/>
    <w:rsid w:val="00EF3F7C"/>
    <w:rsid w:val="00F06102"/>
    <w:rsid w:val="00F14026"/>
    <w:rsid w:val="00F15122"/>
    <w:rsid w:val="00F16A1B"/>
    <w:rsid w:val="00F331FE"/>
    <w:rsid w:val="00F52E63"/>
    <w:rsid w:val="00F92554"/>
    <w:rsid w:val="00F96D09"/>
    <w:rsid w:val="00FA5C7A"/>
    <w:rsid w:val="00FD1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F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1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7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1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5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ChristineM</dc:creator>
  <cp:lastModifiedBy>林柏翰</cp:lastModifiedBy>
  <cp:revision>4</cp:revision>
  <dcterms:created xsi:type="dcterms:W3CDTF">2013-04-08T08:05:00Z</dcterms:created>
  <dcterms:modified xsi:type="dcterms:W3CDTF">2013-04-08T08:11:00Z</dcterms:modified>
</cp:coreProperties>
</file>