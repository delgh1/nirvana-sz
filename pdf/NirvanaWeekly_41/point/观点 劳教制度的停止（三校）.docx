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9D" w:rsidRPr="001C55B6" w:rsidRDefault="008673A6" w:rsidP="001B6B9D">
      <w:pPr>
        <w:ind w:firstLineChars="202" w:firstLine="424"/>
        <w:rPr>
          <w:rFonts w:ascii="华文细黑" w:eastAsia="华文细黑" w:hAnsi="华文细黑"/>
          <w:b/>
          <w:sz w:val="32"/>
          <w:szCs w:val="32"/>
          <w:rPrChange w:id="0" w:author="林柏翰" w:date="2013-04-08T11:57:00Z">
            <w:rPr>
              <w:szCs w:val="21"/>
            </w:rPr>
          </w:rPrChange>
        </w:rPr>
        <w:pPrChange w:id="1" w:author="www" w:date="2013-03-30T16:08:00Z">
          <w:pPr/>
        </w:pPrChange>
      </w:pPr>
      <w:r>
        <w:t xml:space="preserve">                          </w:t>
      </w:r>
      <w:r w:rsidRPr="001C55B6">
        <w:rPr>
          <w:b/>
          <w:rPrChange w:id="2" w:author="林柏翰" w:date="2013-04-08T11:57:00Z">
            <w:rPr/>
          </w:rPrChange>
        </w:rPr>
        <w:t xml:space="preserve">    </w:t>
      </w:r>
      <w:r w:rsidR="00397944" w:rsidRPr="001C55B6">
        <w:rPr>
          <w:rFonts w:ascii="华文细黑" w:eastAsia="华文细黑" w:hAnsi="华文细黑" w:hint="eastAsia"/>
          <w:b/>
          <w:sz w:val="32"/>
          <w:szCs w:val="32"/>
          <w:rPrChange w:id="3" w:author="林柏翰" w:date="2013-04-08T11:57:00Z">
            <w:rPr>
              <w:rFonts w:hint="eastAsia"/>
              <w:sz w:val="28"/>
              <w:szCs w:val="28"/>
            </w:rPr>
          </w:rPrChange>
        </w:rPr>
        <w:t>劳教制度的停止</w:t>
      </w:r>
    </w:p>
    <w:p w:rsidR="001B6B9D" w:rsidRPr="001B6B9D" w:rsidRDefault="00397944" w:rsidP="001B6B9D">
      <w:pPr>
        <w:ind w:firstLineChars="202" w:firstLine="424"/>
        <w:rPr>
          <w:rFonts w:ascii="华文细黑" w:eastAsia="华文细黑" w:hAnsi="华文细黑"/>
          <w:szCs w:val="21"/>
          <w:rPrChange w:id="4" w:author="www" w:date="2013-03-30T16:08:00Z">
            <w:rPr>
              <w:szCs w:val="21"/>
            </w:rPr>
          </w:rPrChange>
        </w:rPr>
        <w:pPrChange w:id="5" w:author="www" w:date="2013-03-30T16:08:00Z">
          <w:pPr/>
        </w:pPrChange>
      </w:pPr>
      <w:del w:id="6" w:author="www" w:date="2013-03-30T16:09:00Z">
        <w:r w:rsidRPr="00397944">
          <w:rPr>
            <w:rFonts w:ascii="华文细黑" w:eastAsia="华文细黑" w:hAnsi="华文细黑"/>
            <w:szCs w:val="21"/>
            <w:rPrChange w:id="7" w:author="www" w:date="2013-03-30T16:08:00Z">
              <w:rPr>
                <w:szCs w:val="21"/>
              </w:rPr>
            </w:rPrChange>
          </w:rPr>
          <w:delText xml:space="preserve">  </w:delText>
        </w:r>
      </w:del>
      <w:ins w:id="8" w:author="AO14" w:date="2013-03-27T16:27:00Z">
        <w:del w:id="9" w:author="www" w:date="2013-03-30T16:09:00Z">
          <w:r w:rsidRPr="00397944">
            <w:rPr>
              <w:rFonts w:ascii="华文细黑" w:eastAsia="华文细黑" w:hAnsi="华文细黑"/>
              <w:szCs w:val="21"/>
              <w:rPrChange w:id="10" w:author="www" w:date="2013-03-30T16:08:00Z">
                <w:rPr>
                  <w:szCs w:val="21"/>
                </w:rPr>
              </w:rPrChange>
            </w:rPr>
            <w:delText xml:space="preserve">  </w:delText>
          </w:r>
        </w:del>
      </w:ins>
      <w:r w:rsidRPr="00397944">
        <w:rPr>
          <w:rFonts w:ascii="华文细黑" w:eastAsia="华文细黑" w:hAnsi="华文细黑" w:hint="eastAsia"/>
          <w:szCs w:val="21"/>
          <w:rPrChange w:id="11" w:author="www" w:date="2013-03-30T16:08:00Z">
            <w:rPr>
              <w:rFonts w:hint="eastAsia"/>
              <w:szCs w:val="21"/>
            </w:rPr>
          </w:rPrChange>
        </w:rPr>
        <w:t>在古代，每逢过年等喜庆日子，皇帝最喜欢干的事情就是大赦天下，</w:t>
      </w:r>
      <w:proofErr w:type="gramStart"/>
      <w:r w:rsidRPr="00397944">
        <w:rPr>
          <w:rFonts w:ascii="华文细黑" w:eastAsia="华文细黑" w:hAnsi="华文细黑" w:hint="eastAsia"/>
          <w:szCs w:val="21"/>
          <w:rPrChange w:id="12" w:author="www" w:date="2013-03-30T16:08:00Z">
            <w:rPr>
              <w:rFonts w:hint="eastAsia"/>
              <w:szCs w:val="21"/>
            </w:rPr>
          </w:rPrChange>
        </w:rPr>
        <w:t>以此来彰显</w:t>
      </w:r>
      <w:proofErr w:type="gramEnd"/>
      <w:r w:rsidRPr="00397944">
        <w:rPr>
          <w:rFonts w:ascii="华文细黑" w:eastAsia="华文细黑" w:hAnsi="华文细黑" w:hint="eastAsia"/>
          <w:szCs w:val="21"/>
          <w:rPrChange w:id="13" w:author="www" w:date="2013-03-30T16:08:00Z">
            <w:rPr>
              <w:rFonts w:hint="eastAsia"/>
              <w:szCs w:val="21"/>
            </w:rPr>
          </w:rPrChange>
        </w:rPr>
        <w:t>自己的仁德，示上天以求来年</w:t>
      </w:r>
      <w:ins w:id="14" w:author="AO14" w:date="2013-03-27T16:24:00Z">
        <w:r w:rsidRPr="00397944">
          <w:rPr>
            <w:rFonts w:ascii="华文细黑" w:eastAsia="华文细黑" w:hAnsi="华文细黑" w:hint="eastAsia"/>
            <w:szCs w:val="21"/>
            <w:rPrChange w:id="15" w:author="www" w:date="2013-03-30T16:08:00Z">
              <w:rPr>
                <w:rFonts w:hint="eastAsia"/>
                <w:szCs w:val="21"/>
              </w:rPr>
            </w:rPrChange>
          </w:rPr>
          <w:t>的</w:t>
        </w:r>
      </w:ins>
      <w:r w:rsidRPr="00397944">
        <w:rPr>
          <w:rFonts w:ascii="华文细黑" w:eastAsia="华文细黑" w:hAnsi="华文细黑" w:hint="eastAsia"/>
          <w:szCs w:val="21"/>
          <w:rPrChange w:id="16" w:author="www" w:date="2013-03-30T16:08:00Z">
            <w:rPr>
              <w:rFonts w:hint="eastAsia"/>
              <w:szCs w:val="21"/>
            </w:rPr>
          </w:rPrChange>
        </w:rPr>
        <w:t>风调雨顺。而今年对于身处劳教所中的人们来说</w:t>
      </w:r>
      <w:ins w:id="17" w:author="www" w:date="2013-03-30T16:24:00Z">
        <w:r w:rsidR="0083048A">
          <w:rPr>
            <w:rFonts w:ascii="华文细黑" w:eastAsia="华文细黑" w:hAnsi="华文细黑" w:hint="eastAsia"/>
            <w:szCs w:val="21"/>
          </w:rPr>
          <w:t>也</w:t>
        </w:r>
      </w:ins>
      <w:r w:rsidRPr="00397944">
        <w:rPr>
          <w:rFonts w:ascii="华文细黑" w:eastAsia="华文细黑" w:hAnsi="华文细黑" w:hint="eastAsia"/>
          <w:szCs w:val="21"/>
          <w:rPrChange w:id="18" w:author="www" w:date="2013-03-30T16:08:00Z">
            <w:rPr>
              <w:rFonts w:hint="eastAsia"/>
              <w:szCs w:val="21"/>
            </w:rPr>
          </w:rPrChange>
        </w:rPr>
        <w:t>是一个值得庆祝的日子，因为中央也在今年新年前夕“大赦天下”，宣布今年不实施劳教制度</w:t>
      </w:r>
      <w:del w:id="19" w:author="AO14" w:date="2013-03-27T16:25:00Z">
        <w:r w:rsidRPr="00397944">
          <w:rPr>
            <w:rFonts w:ascii="华文细黑" w:eastAsia="华文细黑" w:hAnsi="华文细黑"/>
            <w:szCs w:val="21"/>
            <w:rPrChange w:id="20" w:author="www" w:date="2013-03-30T16:08:00Z">
              <w:rPr>
                <w:szCs w:val="21"/>
              </w:rPr>
            </w:rPrChange>
          </w:rPr>
          <w:delText>------</w:delText>
        </w:r>
      </w:del>
      <w:ins w:id="21" w:author="AO14" w:date="2013-03-27T16:25:00Z">
        <w:r w:rsidRPr="00397944">
          <w:rPr>
            <w:rFonts w:ascii="华文细黑" w:eastAsia="华文细黑" w:hAnsi="华文细黑"/>
            <w:szCs w:val="21"/>
            <w:rPrChange w:id="22" w:author="www" w:date="2013-03-30T16:08:00Z">
              <w:rPr>
                <w:szCs w:val="21"/>
              </w:rPr>
            </w:rPrChange>
          </w:rPr>
          <w:t>——</w:t>
        </w:r>
      </w:ins>
      <w:r w:rsidRPr="00397944">
        <w:rPr>
          <w:rFonts w:ascii="华文细黑" w:eastAsia="华文细黑" w:hAnsi="华文细黑" w:hint="eastAsia"/>
          <w:szCs w:val="21"/>
          <w:rPrChange w:id="23" w:author="www" w:date="2013-03-30T16:08:00Z">
            <w:rPr>
              <w:rFonts w:hint="eastAsia"/>
              <w:szCs w:val="21"/>
            </w:rPr>
          </w:rPrChange>
        </w:rPr>
        <w:t>导言</w:t>
      </w:r>
    </w:p>
    <w:p w:rsidR="001B6B9D" w:rsidRPr="001B6B9D" w:rsidRDefault="001B6B9D" w:rsidP="001B6B9D">
      <w:pPr>
        <w:ind w:firstLineChars="202" w:firstLine="424"/>
        <w:rPr>
          <w:rFonts w:ascii="华文细黑" w:eastAsia="华文细黑" w:hAnsi="华文细黑"/>
          <w:szCs w:val="21"/>
          <w:rPrChange w:id="24" w:author="www" w:date="2013-03-30T16:08:00Z">
            <w:rPr>
              <w:szCs w:val="21"/>
            </w:rPr>
          </w:rPrChange>
        </w:rPr>
        <w:pPrChange w:id="25" w:author="www" w:date="2013-03-30T16:08:00Z">
          <w:pPr/>
        </w:pPrChange>
      </w:pPr>
    </w:p>
    <w:p w:rsidR="00397944" w:rsidRPr="001C55B6" w:rsidRDefault="00397944" w:rsidP="00C006BB">
      <w:pPr>
        <w:pStyle w:val="a3"/>
        <w:rPr>
          <w:b/>
          <w:szCs w:val="21"/>
          <w:rPrChange w:id="26" w:author="林柏翰" w:date="2013-04-08T12:01:00Z">
            <w:rPr>
              <w:szCs w:val="21"/>
            </w:rPr>
          </w:rPrChange>
        </w:rPr>
      </w:pPr>
      <w:ins w:id="27" w:author="AO14" w:date="2013-03-27T16:25:00Z">
        <w:r w:rsidRPr="001C55B6">
          <w:rPr>
            <w:rFonts w:ascii="华文细黑" w:eastAsia="华文细黑" w:hAnsi="华文细黑"/>
            <w:b/>
            <w:szCs w:val="21"/>
            <w:rPrChange w:id="28" w:author="林柏翰" w:date="2013-04-08T12:01:00Z">
              <w:rPr>
                <w:szCs w:val="21"/>
              </w:rPr>
            </w:rPrChange>
          </w:rPr>
          <w:t>1</w:t>
        </w:r>
        <w:r w:rsidRPr="001C55B6">
          <w:rPr>
            <w:rFonts w:ascii="华文细黑" w:eastAsia="华文细黑" w:hAnsi="华文细黑" w:hint="eastAsia"/>
            <w:b/>
            <w:szCs w:val="21"/>
            <w:rPrChange w:id="29" w:author="林柏翰" w:date="2013-04-08T12:01:00Z">
              <w:rPr>
                <w:rFonts w:hint="eastAsia"/>
                <w:szCs w:val="21"/>
              </w:rPr>
            </w:rPrChange>
          </w:rPr>
          <w:t>、</w:t>
        </w:r>
      </w:ins>
      <w:r w:rsidRPr="001C55B6">
        <w:rPr>
          <w:rFonts w:ascii="华文细黑" w:eastAsia="华文细黑" w:hAnsi="华文细黑" w:hint="eastAsia"/>
          <w:b/>
          <w:szCs w:val="21"/>
          <w:rPrChange w:id="30" w:author="林柏翰" w:date="2013-04-08T12:01:00Z">
            <w:rPr>
              <w:rFonts w:hint="eastAsia"/>
              <w:szCs w:val="21"/>
            </w:rPr>
          </w:rPrChange>
        </w:rPr>
        <w:t>什么是劳教？</w:t>
      </w:r>
      <w:r w:rsidRPr="001C55B6">
        <w:rPr>
          <w:rFonts w:ascii="华文细黑" w:eastAsia="华文细黑" w:hAnsi="华文细黑"/>
          <w:b/>
          <w:szCs w:val="21"/>
          <w:rPrChange w:id="31" w:author="林柏翰" w:date="2013-04-08T12:01:00Z">
            <w:rPr>
              <w:szCs w:val="21"/>
            </w:rPr>
          </w:rPrChange>
        </w:rPr>
        <w:t xml:space="preserve"> </w:t>
      </w:r>
    </w:p>
    <w:p w:rsidR="001C55B6" w:rsidRDefault="00397944" w:rsidP="001B6B9D">
      <w:pPr>
        <w:ind w:firstLineChars="202" w:firstLine="424"/>
        <w:rPr>
          <w:ins w:id="32" w:author="林柏翰" w:date="2013-04-08T12:01:00Z"/>
          <w:rFonts w:ascii="华文细黑" w:eastAsia="华文细黑" w:hAnsi="华文细黑" w:hint="eastAsia"/>
          <w:spacing w:val="4"/>
          <w:szCs w:val="21"/>
        </w:rPr>
        <w:pPrChange w:id="33" w:author="www" w:date="2013-03-30T16:08:00Z">
          <w:pPr/>
        </w:pPrChange>
      </w:pPr>
      <w:r w:rsidRPr="00397944">
        <w:rPr>
          <w:rFonts w:ascii="华文细黑" w:eastAsia="华文细黑" w:hAnsi="华文细黑"/>
          <w:szCs w:val="21"/>
          <w:rPrChange w:id="34" w:author="www" w:date="2013-03-30T16:08:00Z">
            <w:rPr>
              <w:szCs w:val="21"/>
            </w:rPr>
          </w:rPrChange>
        </w:rPr>
        <w:t xml:space="preserve">  </w:t>
      </w:r>
      <w:ins w:id="35" w:author="AO14" w:date="2013-03-27T16:27:00Z">
        <w:r w:rsidRPr="00397944">
          <w:rPr>
            <w:rFonts w:ascii="华文细黑" w:eastAsia="华文细黑" w:hAnsi="华文细黑"/>
            <w:szCs w:val="21"/>
            <w:rPrChange w:id="36" w:author="www" w:date="2013-03-30T16:08:00Z">
              <w:rPr>
                <w:szCs w:val="21"/>
              </w:rPr>
            </w:rPrChange>
          </w:rPr>
          <w:t xml:space="preserve">  </w:t>
        </w:r>
      </w:ins>
      <w:r w:rsidRPr="00397944">
        <w:rPr>
          <w:rFonts w:ascii="华文细黑" w:eastAsia="华文细黑" w:hAnsi="华文细黑" w:hint="eastAsia"/>
          <w:szCs w:val="21"/>
          <w:rPrChange w:id="37" w:author="www" w:date="2013-03-30T16:08:00Z">
            <w:rPr>
              <w:rFonts w:hint="eastAsia"/>
              <w:szCs w:val="21"/>
            </w:rPr>
          </w:rPrChange>
        </w:rPr>
        <w:t>劳动教养制度是中国从苏联引进，最终形成的世界上独有的制度。需要强调的是，劳动教养并非依据法律条例，亦非刑法规定的刑罚。而是依据国务院劳动教养相关法规的一种行政处罚，公安机关毋须经法庭审讯定罪，即可将疑犯投入劳教场所实行</w:t>
      </w:r>
      <w:ins w:id="38" w:author="www" w:date="2013-03-30T16:25:00Z">
        <w:r w:rsidR="0083048A">
          <w:rPr>
            <w:rFonts w:ascii="华文细黑" w:eastAsia="华文细黑" w:hAnsi="华文细黑" w:hint="eastAsia"/>
            <w:szCs w:val="21"/>
          </w:rPr>
          <w:t>为期</w:t>
        </w:r>
      </w:ins>
      <w:r w:rsidRPr="00397944">
        <w:rPr>
          <w:rFonts w:ascii="华文细黑" w:eastAsia="华文细黑" w:hAnsi="华文细黑" w:hint="eastAsia"/>
          <w:szCs w:val="21"/>
          <w:rPrChange w:id="39" w:author="www" w:date="2013-03-30T16:08:00Z">
            <w:rPr>
              <w:rFonts w:hint="eastAsia"/>
              <w:szCs w:val="21"/>
            </w:rPr>
          </w:rPrChange>
        </w:rPr>
        <w:t>最高</w:t>
      </w:r>
      <w:del w:id="40" w:author="www" w:date="2013-03-30T16:25:00Z">
        <w:r w:rsidRPr="00397944" w:rsidDel="0083048A">
          <w:rPr>
            <w:rFonts w:ascii="华文细黑" w:eastAsia="华文细黑" w:hAnsi="华文细黑" w:hint="eastAsia"/>
            <w:szCs w:val="21"/>
            <w:rPrChange w:id="41" w:author="www" w:date="2013-03-30T16:08:00Z">
              <w:rPr>
                <w:rFonts w:hint="eastAsia"/>
                <w:szCs w:val="21"/>
              </w:rPr>
            </w:rPrChange>
          </w:rPr>
          <w:delText>期限为</w:delText>
        </w:r>
      </w:del>
      <w:r w:rsidRPr="00397944">
        <w:rPr>
          <w:rFonts w:ascii="华文细黑" w:eastAsia="华文细黑" w:hAnsi="华文细黑" w:hint="eastAsia"/>
          <w:szCs w:val="21"/>
          <w:rPrChange w:id="42" w:author="www" w:date="2013-03-30T16:08:00Z">
            <w:rPr>
              <w:rFonts w:hint="eastAsia"/>
              <w:szCs w:val="21"/>
            </w:rPr>
          </w:rPrChange>
        </w:rPr>
        <w:t>四年的限制人身自由、强迫劳动、思想教育等措施。</w:t>
      </w:r>
      <w:r w:rsidRPr="00397944">
        <w:rPr>
          <w:rFonts w:ascii="华文细黑" w:eastAsia="华文细黑" w:hAnsi="华文细黑" w:hint="eastAsia"/>
          <w:spacing w:val="4"/>
          <w:szCs w:val="21"/>
          <w:rPrChange w:id="43" w:author="www" w:date="2013-03-30T16:08:00Z">
            <w:rPr>
              <w:rFonts w:hint="eastAsia"/>
              <w:spacing w:val="4"/>
            </w:rPr>
          </w:rPrChange>
        </w:rPr>
        <w:t>劳动教养管理所依照法律和法规的规定，对劳教人员施以文明、科学、比较封闭的管理。</w:t>
      </w:r>
    </w:p>
    <w:p w:rsidR="001B6B9D" w:rsidRPr="001B6B9D" w:rsidRDefault="00397944" w:rsidP="001C55B6">
      <w:pPr>
        <w:ind w:firstLineChars="202" w:firstLine="440"/>
        <w:rPr>
          <w:rFonts w:ascii="华文细黑" w:eastAsia="华文细黑" w:hAnsi="华文细黑"/>
          <w:szCs w:val="21"/>
          <w:rPrChange w:id="44" w:author="www" w:date="2013-03-30T16:08:00Z">
            <w:rPr>
              <w:szCs w:val="21"/>
            </w:rPr>
          </w:rPrChange>
        </w:rPr>
        <w:pPrChange w:id="45" w:author="林柏翰" w:date="2013-04-08T12:01:00Z">
          <w:pPr/>
        </w:pPrChange>
      </w:pPr>
      <w:r w:rsidRPr="00397944">
        <w:rPr>
          <w:rFonts w:ascii="华文细黑" w:eastAsia="华文细黑" w:hAnsi="华文细黑"/>
          <w:spacing w:val="4"/>
          <w:szCs w:val="21"/>
          <w:rPrChange w:id="46" w:author="www" w:date="2013-03-30T16:08:00Z">
            <w:rPr>
              <w:spacing w:val="4"/>
            </w:rPr>
          </w:rPrChange>
        </w:rPr>
        <w:t xml:space="preserve">             </w:t>
      </w:r>
    </w:p>
    <w:p w:rsidR="001B6B9D" w:rsidRPr="001C55B6" w:rsidRDefault="00397944" w:rsidP="001C55B6">
      <w:pPr>
        <w:ind w:firstLineChars="202" w:firstLine="441"/>
        <w:rPr>
          <w:rFonts w:ascii="华文细黑" w:eastAsia="华文细黑" w:hAnsi="华文细黑"/>
          <w:b/>
          <w:szCs w:val="21"/>
          <w:rPrChange w:id="47" w:author="林柏翰" w:date="2013-04-08T12:01:00Z">
            <w:rPr>
              <w:szCs w:val="21"/>
            </w:rPr>
          </w:rPrChange>
        </w:rPr>
        <w:pPrChange w:id="48" w:author="林柏翰" w:date="2013-04-08T12:01:00Z">
          <w:pPr/>
        </w:pPrChange>
      </w:pPr>
      <w:del w:id="49" w:author="www" w:date="2013-03-30T16:24:00Z">
        <w:r w:rsidRPr="001C55B6" w:rsidDel="0083048A">
          <w:rPr>
            <w:rFonts w:ascii="华文细黑" w:eastAsia="华文细黑" w:hAnsi="华文细黑"/>
            <w:b/>
            <w:spacing w:val="4"/>
            <w:szCs w:val="21"/>
            <w:rPrChange w:id="50" w:author="林柏翰" w:date="2013-04-08T12:01:00Z">
              <w:rPr>
                <w:spacing w:val="4"/>
              </w:rPr>
            </w:rPrChange>
          </w:rPr>
          <w:delText xml:space="preserve"> </w:delText>
        </w:r>
      </w:del>
      <w:r w:rsidRPr="001C55B6">
        <w:rPr>
          <w:rFonts w:ascii="华文细黑" w:eastAsia="华文细黑" w:hAnsi="华文细黑"/>
          <w:b/>
          <w:spacing w:val="4"/>
          <w:szCs w:val="21"/>
          <w:rPrChange w:id="51" w:author="林柏翰" w:date="2013-04-08T12:01:00Z">
            <w:rPr>
              <w:spacing w:val="4"/>
            </w:rPr>
          </w:rPrChange>
        </w:rPr>
        <w:t>2</w:t>
      </w:r>
      <w:ins w:id="52" w:author="AO14" w:date="2013-03-27T16:26:00Z">
        <w:r w:rsidRPr="001C55B6">
          <w:rPr>
            <w:rFonts w:ascii="华文细黑" w:eastAsia="华文细黑" w:hAnsi="华文细黑" w:hint="eastAsia"/>
            <w:b/>
            <w:spacing w:val="4"/>
            <w:szCs w:val="21"/>
            <w:rPrChange w:id="53" w:author="林柏翰" w:date="2013-04-08T12:01:00Z">
              <w:rPr>
                <w:rFonts w:hint="eastAsia"/>
                <w:spacing w:val="4"/>
              </w:rPr>
            </w:rPrChange>
          </w:rPr>
          <w:t>、</w:t>
        </w:r>
      </w:ins>
      <w:del w:id="54" w:author="AO14" w:date="2013-03-27T16:26:00Z">
        <w:r w:rsidRPr="001C55B6">
          <w:rPr>
            <w:rFonts w:ascii="华文细黑" w:eastAsia="华文细黑" w:hAnsi="华文细黑" w:hint="eastAsia"/>
            <w:b/>
            <w:spacing w:val="4"/>
            <w:szCs w:val="21"/>
            <w:rPrChange w:id="55" w:author="林柏翰" w:date="2013-04-08T12:01:00Z">
              <w:rPr>
                <w:rFonts w:hint="eastAsia"/>
                <w:spacing w:val="4"/>
              </w:rPr>
            </w:rPrChange>
          </w:rPr>
          <w:delText>，</w:delText>
        </w:r>
      </w:del>
      <w:r w:rsidRPr="001C55B6">
        <w:rPr>
          <w:rFonts w:ascii="华文细黑" w:eastAsia="华文细黑" w:hAnsi="华文细黑" w:hint="eastAsia"/>
          <w:b/>
          <w:szCs w:val="21"/>
          <w:rPrChange w:id="56" w:author="林柏翰" w:date="2013-04-08T12:01:00Z">
            <w:rPr>
              <w:rFonts w:hint="eastAsia"/>
              <w:szCs w:val="21"/>
            </w:rPr>
          </w:rPrChange>
        </w:rPr>
        <w:t>劳教的利弊</w:t>
      </w:r>
      <w:r w:rsidRPr="001C55B6">
        <w:rPr>
          <w:rFonts w:ascii="华文细黑" w:eastAsia="华文细黑" w:hAnsi="华文细黑"/>
          <w:b/>
          <w:szCs w:val="21"/>
          <w:rPrChange w:id="57" w:author="林柏翰" w:date="2013-04-08T12:01:00Z">
            <w:rPr>
              <w:szCs w:val="21"/>
            </w:rPr>
          </w:rPrChange>
        </w:rPr>
        <w:t xml:space="preserve"> </w:t>
      </w:r>
    </w:p>
    <w:p w:rsidR="001B6B9D" w:rsidRPr="001B6B9D" w:rsidRDefault="00397944" w:rsidP="001B6B9D">
      <w:pPr>
        <w:ind w:firstLineChars="202" w:firstLine="424"/>
        <w:rPr>
          <w:del w:id="58" w:author="AO14" w:date="2013-03-27T16:27:00Z"/>
          <w:rFonts w:ascii="华文细黑" w:eastAsia="华文细黑" w:hAnsi="华文细黑"/>
          <w:szCs w:val="21"/>
          <w:rPrChange w:id="59" w:author="www" w:date="2013-03-30T16:08:00Z">
            <w:rPr>
              <w:del w:id="60" w:author="AO14" w:date="2013-03-27T16:27:00Z"/>
              <w:szCs w:val="21"/>
            </w:rPr>
          </w:rPrChange>
        </w:rPr>
        <w:pPrChange w:id="61" w:author="www" w:date="2013-03-30T16:08:00Z">
          <w:pPr>
            <w:ind w:firstLineChars="200" w:firstLine="420"/>
          </w:pPr>
        </w:pPrChange>
      </w:pPr>
      <w:r w:rsidRPr="00397944">
        <w:rPr>
          <w:rFonts w:ascii="华文细黑" w:eastAsia="华文细黑" w:hAnsi="华文细黑" w:hint="eastAsia"/>
          <w:szCs w:val="21"/>
          <w:rPrChange w:id="62" w:author="www" w:date="2013-03-30T16:08:00Z">
            <w:rPr>
              <w:rFonts w:hint="eastAsia"/>
              <w:szCs w:val="21"/>
            </w:rPr>
          </w:rPrChange>
        </w:rPr>
        <w:t>正如大家所知道的，在这么一种思想教育改造的制度下，劳教制度对于社会的治安有积极</w:t>
      </w:r>
    </w:p>
    <w:p w:rsidR="001B6B9D" w:rsidRPr="001B6B9D" w:rsidRDefault="00397944" w:rsidP="001B6B9D">
      <w:pPr>
        <w:rPr>
          <w:rFonts w:ascii="华文细黑" w:eastAsia="华文细黑" w:hAnsi="华文细黑"/>
          <w:szCs w:val="21"/>
          <w:rPrChange w:id="63" w:author="www" w:date="2013-03-30T16:08:00Z">
            <w:rPr>
              <w:szCs w:val="21"/>
            </w:rPr>
          </w:rPrChange>
        </w:rPr>
        <w:pPrChange w:id="64" w:author="www" w:date="2013-03-30T16:26:00Z">
          <w:pPr>
            <w:ind w:firstLineChars="200" w:firstLine="420"/>
          </w:pPr>
        </w:pPrChange>
      </w:pPr>
      <w:r w:rsidRPr="00397944">
        <w:rPr>
          <w:rFonts w:ascii="华文细黑" w:eastAsia="华文细黑" w:hAnsi="华文细黑" w:hint="eastAsia"/>
          <w:szCs w:val="21"/>
          <w:rPrChange w:id="65" w:author="www" w:date="2013-03-30T16:08:00Z">
            <w:rPr>
              <w:rFonts w:hint="eastAsia"/>
              <w:szCs w:val="21"/>
            </w:rPr>
          </w:rPrChange>
        </w:rPr>
        <w:t>的作用</w:t>
      </w:r>
      <w:del w:id="66" w:author="www" w:date="2013-03-30T16:26:00Z">
        <w:r w:rsidRPr="00397944" w:rsidDel="0083048A">
          <w:rPr>
            <w:rFonts w:ascii="华文细黑" w:eastAsia="华文细黑" w:hAnsi="华文细黑" w:hint="eastAsia"/>
            <w:szCs w:val="21"/>
            <w:rPrChange w:id="67" w:author="www" w:date="2013-03-30T16:08:00Z">
              <w:rPr>
                <w:rFonts w:hint="eastAsia"/>
                <w:szCs w:val="21"/>
              </w:rPr>
            </w:rPrChange>
          </w:rPr>
          <w:delText>。</w:delText>
        </w:r>
      </w:del>
      <w:ins w:id="68" w:author="www" w:date="2013-03-30T16:26:00Z">
        <w:r w:rsidR="0083048A">
          <w:rPr>
            <w:rFonts w:ascii="华文细黑" w:eastAsia="华文细黑" w:hAnsi="华文细黑" w:hint="eastAsia"/>
            <w:szCs w:val="21"/>
          </w:rPr>
          <w:t>；</w:t>
        </w:r>
      </w:ins>
      <w:r w:rsidRPr="00397944">
        <w:rPr>
          <w:rFonts w:ascii="华文细黑" w:eastAsia="华文细黑" w:hAnsi="华文细黑" w:hint="eastAsia"/>
          <w:szCs w:val="21"/>
          <w:rPrChange w:id="69" w:author="www" w:date="2013-03-30T16:08:00Z">
            <w:rPr>
              <w:rFonts w:hint="eastAsia"/>
              <w:szCs w:val="21"/>
            </w:rPr>
          </w:rPrChange>
        </w:rPr>
        <w:t>大部分</w:t>
      </w:r>
      <w:del w:id="70" w:author="www" w:date="2013-03-30T16:26:00Z">
        <w:r w:rsidRPr="00397944" w:rsidDel="0083048A">
          <w:rPr>
            <w:rFonts w:ascii="华文细黑" w:eastAsia="华文细黑" w:hAnsi="华文细黑" w:hint="eastAsia"/>
            <w:szCs w:val="21"/>
            <w:rPrChange w:id="71" w:author="www" w:date="2013-03-30T16:08:00Z">
              <w:rPr>
                <w:rFonts w:hint="eastAsia"/>
                <w:szCs w:val="21"/>
              </w:rPr>
            </w:rPrChange>
          </w:rPr>
          <w:delText>的</w:delText>
        </w:r>
      </w:del>
      <w:r w:rsidRPr="00397944">
        <w:rPr>
          <w:rFonts w:ascii="华文细黑" w:eastAsia="华文细黑" w:hAnsi="华文细黑" w:hint="eastAsia"/>
          <w:szCs w:val="21"/>
          <w:rPrChange w:id="72" w:author="www" w:date="2013-03-30T16:08:00Z">
            <w:rPr>
              <w:rFonts w:hint="eastAsia"/>
              <w:szCs w:val="21"/>
            </w:rPr>
          </w:rPrChange>
        </w:rPr>
        <w:t>被劳教人员的素质</w:t>
      </w:r>
      <w:r w:rsidRPr="00397944">
        <w:rPr>
          <w:rFonts w:ascii="华文细黑" w:eastAsia="华文细黑" w:hAnsi="华文细黑"/>
          <w:szCs w:val="21"/>
          <w:rPrChange w:id="73" w:author="www" w:date="2013-03-30T16:08:00Z">
            <w:rPr>
              <w:szCs w:val="21"/>
            </w:rPr>
          </w:rPrChange>
        </w:rPr>
        <w:t>,</w:t>
      </w:r>
      <w:r w:rsidRPr="00397944">
        <w:rPr>
          <w:rFonts w:ascii="华文细黑" w:eastAsia="华文细黑" w:hAnsi="华文细黑" w:hint="eastAsia"/>
          <w:szCs w:val="21"/>
          <w:rPrChange w:id="74" w:author="www" w:date="2013-03-30T16:08:00Z">
            <w:rPr>
              <w:rFonts w:hint="eastAsia"/>
              <w:szCs w:val="21"/>
            </w:rPr>
          </w:rPrChange>
        </w:rPr>
        <w:t>修养以及道德</w:t>
      </w:r>
      <w:del w:id="75" w:author="林柏翰" w:date="2013-04-08T12:03:00Z">
        <w:r w:rsidRPr="00397944" w:rsidDel="00885D3E">
          <w:rPr>
            <w:rFonts w:ascii="华文细黑" w:eastAsia="华文细黑" w:hAnsi="华文细黑" w:hint="eastAsia"/>
            <w:szCs w:val="21"/>
            <w:rPrChange w:id="76" w:author="www" w:date="2013-03-30T16:08:00Z">
              <w:rPr>
                <w:rFonts w:hint="eastAsia"/>
                <w:szCs w:val="21"/>
              </w:rPr>
            </w:rPrChange>
          </w:rPr>
          <w:delText>也</w:delText>
        </w:r>
      </w:del>
      <w:r w:rsidRPr="00397944">
        <w:rPr>
          <w:rFonts w:ascii="华文细黑" w:eastAsia="华文细黑" w:hAnsi="华文细黑" w:hint="eastAsia"/>
          <w:szCs w:val="21"/>
          <w:rPrChange w:id="77" w:author="www" w:date="2013-03-30T16:08:00Z">
            <w:rPr>
              <w:rFonts w:hint="eastAsia"/>
              <w:szCs w:val="21"/>
            </w:rPr>
          </w:rPrChange>
        </w:rPr>
        <w:t>有所提高，社会秩序也因此有一定的改善。不少失足妇女认识到了曾经的问题，学到了技能技术，走上正常的人生道路</w:t>
      </w:r>
      <w:ins w:id="78" w:author="AO14" w:date="2013-03-27T16:27:00Z">
        <w:r w:rsidRPr="00397944">
          <w:rPr>
            <w:rFonts w:ascii="华文细黑" w:eastAsia="华文细黑" w:hAnsi="华文细黑" w:hint="eastAsia"/>
            <w:szCs w:val="21"/>
            <w:rPrChange w:id="79" w:author="www" w:date="2013-03-30T16:08:00Z">
              <w:rPr>
                <w:rFonts w:ascii="simsun" w:hAnsi="simsun" w:hint="eastAsia"/>
                <w:szCs w:val="21"/>
              </w:rPr>
            </w:rPrChange>
          </w:rPr>
          <w:t>；</w:t>
        </w:r>
      </w:ins>
      <w:del w:id="80" w:author="AO14" w:date="2013-03-27T16:27:00Z">
        <w:r w:rsidRPr="00397944">
          <w:rPr>
            <w:rFonts w:ascii="华文细黑" w:eastAsia="华文细黑" w:hAnsi="华文细黑"/>
            <w:szCs w:val="21"/>
            <w:rPrChange w:id="81" w:author="www" w:date="2013-03-30T16:08:00Z">
              <w:rPr>
                <w:rFonts w:ascii="simsun" w:hAnsi="simsun"/>
                <w:szCs w:val="21"/>
              </w:rPr>
            </w:rPrChange>
          </w:rPr>
          <w:delText>;</w:delText>
        </w:r>
      </w:del>
      <w:r w:rsidRPr="00397944">
        <w:rPr>
          <w:rFonts w:ascii="华文细黑" w:eastAsia="华文细黑" w:hAnsi="华文细黑" w:hint="eastAsia"/>
          <w:szCs w:val="21"/>
          <w:rPrChange w:id="82" w:author="www" w:date="2013-03-30T16:08:00Z">
            <w:rPr>
              <w:rFonts w:ascii="simsun" w:hAnsi="simsun" w:hint="eastAsia"/>
              <w:szCs w:val="21"/>
            </w:rPr>
          </w:rPrChange>
        </w:rPr>
        <w:t>因为毒品而家破人亡的瘾君子，</w:t>
      </w:r>
      <w:ins w:id="83" w:author="林柏翰" w:date="2013-04-08T12:04:00Z">
        <w:r w:rsidR="00885D3E">
          <w:rPr>
            <w:rFonts w:ascii="华文细黑" w:eastAsia="华文细黑" w:hAnsi="华文细黑" w:hint="eastAsia"/>
            <w:szCs w:val="21"/>
          </w:rPr>
          <w:t>经</w:t>
        </w:r>
      </w:ins>
      <w:del w:id="84" w:author="林柏翰" w:date="2013-04-08T12:04:00Z">
        <w:r w:rsidRPr="00397944" w:rsidDel="00885D3E">
          <w:rPr>
            <w:rFonts w:ascii="华文细黑" w:eastAsia="华文细黑" w:hAnsi="华文细黑" w:hint="eastAsia"/>
            <w:szCs w:val="21"/>
            <w:rPrChange w:id="85" w:author="www" w:date="2013-03-30T16:08:00Z">
              <w:rPr>
                <w:rFonts w:ascii="simsun" w:hAnsi="simsun" w:hint="eastAsia"/>
                <w:szCs w:val="21"/>
              </w:rPr>
            </w:rPrChange>
          </w:rPr>
          <w:delText>在</w:delText>
        </w:r>
      </w:del>
      <w:ins w:id="86" w:author="林柏翰" w:date="2013-04-08T12:04:00Z">
        <w:r w:rsidR="00885D3E">
          <w:rPr>
            <w:rFonts w:ascii="华文细黑" w:eastAsia="华文细黑" w:hAnsi="华文细黑" w:hint="eastAsia"/>
            <w:szCs w:val="21"/>
          </w:rPr>
          <w:t>过</w:t>
        </w:r>
      </w:ins>
      <w:r w:rsidRPr="00397944">
        <w:rPr>
          <w:rFonts w:ascii="华文细黑" w:eastAsia="华文细黑" w:hAnsi="华文细黑" w:hint="eastAsia"/>
          <w:szCs w:val="21"/>
          <w:rPrChange w:id="87" w:author="www" w:date="2013-03-30T16:08:00Z">
            <w:rPr>
              <w:rFonts w:ascii="simsun" w:hAnsi="simsun" w:hint="eastAsia"/>
              <w:szCs w:val="21"/>
            </w:rPr>
          </w:rPrChange>
        </w:rPr>
        <w:t>帮助</w:t>
      </w:r>
      <w:del w:id="88" w:author="林柏翰" w:date="2013-04-08T12:04:00Z">
        <w:r w:rsidRPr="00397944" w:rsidDel="00885D3E">
          <w:rPr>
            <w:rFonts w:ascii="华文细黑" w:eastAsia="华文细黑" w:hAnsi="华文细黑" w:hint="eastAsia"/>
            <w:szCs w:val="21"/>
            <w:rPrChange w:id="89" w:author="www" w:date="2013-03-30T16:08:00Z">
              <w:rPr>
                <w:rFonts w:ascii="simsun" w:hAnsi="simsun" w:hint="eastAsia"/>
                <w:szCs w:val="21"/>
              </w:rPr>
            </w:rPrChange>
          </w:rPr>
          <w:delText>下</w:delText>
        </w:r>
      </w:del>
      <w:r w:rsidRPr="00397944">
        <w:rPr>
          <w:rFonts w:ascii="华文细黑" w:eastAsia="华文细黑" w:hAnsi="华文细黑" w:hint="eastAsia"/>
          <w:szCs w:val="21"/>
          <w:rPrChange w:id="90" w:author="www" w:date="2013-03-30T16:08:00Z">
            <w:rPr>
              <w:rFonts w:ascii="simsun" w:hAnsi="simsun" w:hint="eastAsia"/>
              <w:szCs w:val="21"/>
            </w:rPr>
          </w:rPrChange>
        </w:rPr>
        <w:t>戒掉毒瘾</w:t>
      </w:r>
      <w:ins w:id="91" w:author="林柏翰" w:date="2013-04-08T12:04:00Z">
        <w:r w:rsidR="00885D3E">
          <w:rPr>
            <w:rFonts w:ascii="华文细黑" w:eastAsia="华文细黑" w:hAnsi="华文细黑" w:hint="eastAsia"/>
            <w:szCs w:val="21"/>
          </w:rPr>
          <w:t>，</w:t>
        </w:r>
      </w:ins>
      <w:r w:rsidRPr="00397944">
        <w:rPr>
          <w:rFonts w:ascii="华文细黑" w:eastAsia="华文细黑" w:hAnsi="华文细黑" w:hint="eastAsia"/>
          <w:szCs w:val="21"/>
          <w:rPrChange w:id="92" w:author="www" w:date="2013-03-30T16:08:00Z">
            <w:rPr>
              <w:rFonts w:ascii="simsun" w:hAnsi="simsun" w:hint="eastAsia"/>
              <w:szCs w:val="21"/>
            </w:rPr>
          </w:rPrChange>
        </w:rPr>
        <w:t>开始过上平常人的生活</w:t>
      </w:r>
      <w:del w:id="93" w:author="AO14" w:date="2013-03-27T16:26:00Z">
        <w:r w:rsidRPr="00397944">
          <w:rPr>
            <w:rFonts w:ascii="华文细黑" w:eastAsia="华文细黑" w:hAnsi="华文细黑"/>
            <w:szCs w:val="21"/>
            <w:rPrChange w:id="94" w:author="www" w:date="2013-03-30T16:08:00Z">
              <w:rPr>
                <w:rFonts w:ascii="simsun" w:hAnsi="simsun"/>
                <w:szCs w:val="21"/>
              </w:rPr>
            </w:rPrChange>
          </w:rPr>
          <w:delText>……</w:delText>
        </w:r>
      </w:del>
      <w:ins w:id="95" w:author="AO14" w:date="2013-03-27T16:26:00Z">
        <w:r w:rsidRPr="00397944">
          <w:rPr>
            <w:rFonts w:ascii="华文细黑" w:eastAsia="华文细黑" w:hAnsi="华文细黑" w:hint="eastAsia"/>
            <w:szCs w:val="21"/>
            <w:rPrChange w:id="96" w:author="www" w:date="2013-03-30T16:08:00Z">
              <w:rPr>
                <w:rFonts w:ascii="simsun" w:hAnsi="simsun" w:hint="eastAsia"/>
                <w:szCs w:val="21"/>
              </w:rPr>
            </w:rPrChange>
          </w:rPr>
          <w:t>……</w:t>
        </w:r>
      </w:ins>
      <w:r w:rsidRPr="00397944">
        <w:rPr>
          <w:rFonts w:ascii="华文细黑" w:eastAsia="华文细黑" w:hAnsi="华文细黑" w:hint="eastAsia"/>
          <w:szCs w:val="21"/>
          <w:rPrChange w:id="97" w:author="www" w:date="2013-03-30T16:08:00Z">
            <w:rPr>
              <w:rFonts w:hint="eastAsia"/>
              <w:szCs w:val="21"/>
            </w:rPr>
          </w:rPrChange>
        </w:rPr>
        <w:t>劳教制度对于社会的贡献确实巨大，它非常有效</w:t>
      </w:r>
      <w:ins w:id="98" w:author="林柏翰" w:date="2013-04-08T12:05:00Z">
        <w:r w:rsidR="00885D3E">
          <w:rPr>
            <w:rFonts w:ascii="华文细黑" w:eastAsia="华文细黑" w:hAnsi="华文细黑" w:hint="eastAsia"/>
            <w:szCs w:val="21"/>
          </w:rPr>
          <w:t>地</w:t>
        </w:r>
      </w:ins>
      <w:del w:id="99" w:author="林柏翰" w:date="2013-04-08T12:04:00Z">
        <w:r w:rsidRPr="00397944" w:rsidDel="00885D3E">
          <w:rPr>
            <w:rFonts w:ascii="华文细黑" w:eastAsia="华文细黑" w:hAnsi="华文细黑" w:hint="eastAsia"/>
            <w:szCs w:val="21"/>
            <w:rPrChange w:id="100" w:author="www" w:date="2013-03-30T16:08:00Z">
              <w:rPr>
                <w:rFonts w:hint="eastAsia"/>
                <w:szCs w:val="21"/>
              </w:rPr>
            </w:rPrChange>
          </w:rPr>
          <w:delText>的</w:delText>
        </w:r>
      </w:del>
      <w:r w:rsidRPr="00397944">
        <w:rPr>
          <w:rFonts w:ascii="华文细黑" w:eastAsia="华文细黑" w:hAnsi="华文细黑" w:hint="eastAsia"/>
          <w:szCs w:val="21"/>
          <w:rPrChange w:id="101" w:author="www" w:date="2013-03-30T16:08:00Z">
            <w:rPr>
              <w:rFonts w:hint="eastAsia"/>
              <w:szCs w:val="21"/>
            </w:rPr>
          </w:rPrChange>
        </w:rPr>
        <w:t>管理到了那一部分没有触及刑法或者构成犯罪但违反法律的不良行为</w:t>
      </w:r>
      <w:ins w:id="102" w:author="AO14" w:date="2013-03-27T16:27:00Z">
        <w:r w:rsidRPr="00397944">
          <w:rPr>
            <w:rFonts w:ascii="华文细黑" w:eastAsia="华文细黑" w:hAnsi="华文细黑" w:hint="eastAsia"/>
            <w:szCs w:val="21"/>
            <w:rPrChange w:id="103" w:author="www" w:date="2013-03-30T16:08:00Z">
              <w:rPr>
                <w:rFonts w:hint="eastAsia"/>
                <w:szCs w:val="21"/>
              </w:rPr>
            </w:rPrChange>
          </w:rPr>
          <w:t>，</w:t>
        </w:r>
      </w:ins>
      <w:del w:id="104" w:author="AO14" w:date="2013-03-27T16:27:00Z">
        <w:r w:rsidRPr="00397944">
          <w:rPr>
            <w:rFonts w:ascii="华文细黑" w:eastAsia="华文细黑" w:hAnsi="华文细黑"/>
            <w:szCs w:val="21"/>
            <w:rPrChange w:id="105" w:author="www" w:date="2013-03-30T16:08:00Z">
              <w:rPr>
                <w:szCs w:val="21"/>
              </w:rPr>
            </w:rPrChange>
          </w:rPr>
          <w:delText>,</w:delText>
        </w:r>
      </w:del>
      <w:r w:rsidRPr="00397944">
        <w:rPr>
          <w:rFonts w:ascii="华文细黑" w:eastAsia="华文细黑" w:hAnsi="华文细黑" w:hint="eastAsia"/>
          <w:szCs w:val="21"/>
          <w:rPrChange w:id="106" w:author="www" w:date="2013-03-30T16:08:00Z">
            <w:rPr>
              <w:rFonts w:hint="eastAsia"/>
              <w:szCs w:val="21"/>
            </w:rPr>
          </w:rPrChange>
        </w:rPr>
        <w:t>补上了法律的空白。</w:t>
      </w:r>
    </w:p>
    <w:p w:rsidR="001B6B9D" w:rsidRPr="001B6B9D" w:rsidRDefault="00397944" w:rsidP="001B6B9D">
      <w:pPr>
        <w:ind w:firstLineChars="202" w:firstLine="424"/>
        <w:rPr>
          <w:rFonts w:ascii="华文细黑" w:eastAsia="华文细黑" w:hAnsi="华文细黑"/>
          <w:szCs w:val="21"/>
          <w:rPrChange w:id="107" w:author="www" w:date="2013-03-30T16:08:00Z">
            <w:rPr>
              <w:szCs w:val="21"/>
            </w:rPr>
          </w:rPrChange>
        </w:rPr>
        <w:pPrChange w:id="108" w:author="www" w:date="2013-03-30T16:08:00Z">
          <w:pPr/>
        </w:pPrChange>
      </w:pPr>
      <w:del w:id="109" w:author="www" w:date="2013-03-30T16:27:00Z">
        <w:r w:rsidRPr="00397944" w:rsidDel="0083048A">
          <w:rPr>
            <w:rFonts w:ascii="华文细黑" w:eastAsia="华文细黑" w:hAnsi="华文细黑"/>
            <w:szCs w:val="21"/>
            <w:rPrChange w:id="110" w:author="www" w:date="2013-03-30T16:08:00Z">
              <w:rPr>
                <w:szCs w:val="21"/>
              </w:rPr>
            </w:rPrChange>
          </w:rPr>
          <w:delText xml:space="preserve">  </w:delText>
        </w:r>
      </w:del>
      <w:ins w:id="111" w:author="AO14" w:date="2013-03-27T16:27:00Z">
        <w:del w:id="112" w:author="www" w:date="2013-03-30T16:27:00Z">
          <w:r w:rsidRPr="00397944" w:rsidDel="0083048A">
            <w:rPr>
              <w:rFonts w:ascii="华文细黑" w:eastAsia="华文细黑" w:hAnsi="华文细黑"/>
              <w:szCs w:val="21"/>
              <w:rPrChange w:id="113" w:author="www" w:date="2013-03-30T16:08:00Z">
                <w:rPr>
                  <w:szCs w:val="21"/>
                </w:rPr>
              </w:rPrChange>
            </w:rPr>
            <w:delText xml:space="preserve">  </w:delText>
          </w:r>
        </w:del>
      </w:ins>
      <w:r w:rsidRPr="00397944">
        <w:rPr>
          <w:rFonts w:ascii="华文细黑" w:eastAsia="华文细黑" w:hAnsi="华文细黑" w:hint="eastAsia"/>
          <w:szCs w:val="21"/>
          <w:rPrChange w:id="114" w:author="www" w:date="2013-03-30T16:08:00Z">
            <w:rPr>
              <w:rFonts w:hint="eastAsia"/>
              <w:szCs w:val="21"/>
            </w:rPr>
          </w:rPrChange>
        </w:rPr>
        <w:t>不过从反面来讲，这种中国独有的制度与外国法律相比较，尽管新颖，但在</w:t>
      </w:r>
      <w:ins w:id="115" w:author="林柏翰" w:date="2013-04-08T12:06:00Z">
        <w:r w:rsidR="00885D3E">
          <w:rPr>
            <w:rFonts w:ascii="华文细黑" w:eastAsia="华文细黑" w:hAnsi="华文细黑" w:hint="eastAsia"/>
            <w:szCs w:val="21"/>
          </w:rPr>
          <w:t>这</w:t>
        </w:r>
      </w:ins>
      <w:del w:id="116" w:author="林柏翰" w:date="2013-04-08T12:06:00Z">
        <w:r w:rsidRPr="00397944" w:rsidDel="00885D3E">
          <w:rPr>
            <w:rFonts w:ascii="华文细黑" w:eastAsia="华文细黑" w:hAnsi="华文细黑" w:hint="eastAsia"/>
            <w:szCs w:val="21"/>
            <w:rPrChange w:id="117" w:author="www" w:date="2013-03-30T16:08:00Z">
              <w:rPr>
                <w:rFonts w:hint="eastAsia"/>
                <w:szCs w:val="21"/>
              </w:rPr>
            </w:rPrChange>
          </w:rPr>
          <w:delText>其</w:delText>
        </w:r>
      </w:del>
      <w:r w:rsidRPr="00397944">
        <w:rPr>
          <w:rFonts w:ascii="华文细黑" w:eastAsia="华文细黑" w:hAnsi="华文细黑" w:hint="eastAsia"/>
          <w:szCs w:val="21"/>
          <w:rPrChange w:id="118" w:author="www" w:date="2013-03-30T16:08:00Z">
            <w:rPr>
              <w:rFonts w:hint="eastAsia"/>
              <w:szCs w:val="21"/>
            </w:rPr>
          </w:rPrChange>
        </w:rPr>
        <w:t>制</w:t>
      </w:r>
      <w:ins w:id="119" w:author="林柏翰" w:date="2013-04-08T12:06:00Z">
        <w:r w:rsidR="00885D3E">
          <w:rPr>
            <w:rFonts w:ascii="华文细黑" w:eastAsia="华文细黑" w:hAnsi="华文细黑" w:hint="eastAsia"/>
            <w:szCs w:val="21"/>
          </w:rPr>
          <w:t>度</w:t>
        </w:r>
      </w:ins>
      <w:r w:rsidRPr="00397944">
        <w:rPr>
          <w:rFonts w:ascii="华文细黑" w:eastAsia="华文细黑" w:hAnsi="华文细黑" w:hint="eastAsia"/>
          <w:szCs w:val="21"/>
          <w:rPrChange w:id="120" w:author="www" w:date="2013-03-30T16:08:00Z">
            <w:rPr>
              <w:rFonts w:hint="eastAsia"/>
              <w:szCs w:val="21"/>
            </w:rPr>
          </w:rPrChange>
        </w:rPr>
        <w:t>下发生的一些非常奇特的事例</w:t>
      </w:r>
      <w:ins w:id="121" w:author="林柏翰" w:date="2013-04-08T12:07:00Z">
        <w:r w:rsidR="00885D3E">
          <w:rPr>
            <w:rFonts w:ascii="华文细黑" w:eastAsia="华文细黑" w:hAnsi="华文细黑" w:hint="eastAsia"/>
            <w:szCs w:val="21"/>
          </w:rPr>
          <w:t>，</w:t>
        </w:r>
      </w:ins>
      <w:r w:rsidRPr="00397944">
        <w:rPr>
          <w:rFonts w:ascii="华文细黑" w:eastAsia="华文细黑" w:hAnsi="华文细黑" w:hint="eastAsia"/>
          <w:szCs w:val="21"/>
          <w:rPrChange w:id="122" w:author="www" w:date="2013-03-30T16:08:00Z">
            <w:rPr>
              <w:rFonts w:hint="eastAsia"/>
              <w:szCs w:val="21"/>
            </w:rPr>
          </w:rPrChange>
        </w:rPr>
        <w:t>却</w:t>
      </w:r>
      <w:ins w:id="123" w:author="林柏翰" w:date="2013-04-08T12:07:00Z">
        <w:r w:rsidR="00885D3E">
          <w:rPr>
            <w:rFonts w:ascii="华文细黑" w:eastAsia="华文细黑" w:hAnsi="华文细黑" w:hint="eastAsia"/>
            <w:szCs w:val="21"/>
          </w:rPr>
          <w:t>又</w:t>
        </w:r>
      </w:ins>
      <w:r w:rsidRPr="00397944">
        <w:rPr>
          <w:rFonts w:ascii="华文细黑" w:eastAsia="华文细黑" w:hAnsi="华文细黑" w:hint="eastAsia"/>
          <w:szCs w:val="21"/>
          <w:rPrChange w:id="124" w:author="www" w:date="2013-03-30T16:08:00Z">
            <w:rPr>
              <w:rFonts w:hint="eastAsia"/>
              <w:szCs w:val="21"/>
            </w:rPr>
          </w:rPrChange>
        </w:rPr>
        <w:t>突</w:t>
      </w:r>
      <w:ins w:id="125" w:author="www" w:date="2013-03-30T16:27:00Z">
        <w:r w:rsidR="0083048A">
          <w:rPr>
            <w:rFonts w:ascii="华文细黑" w:eastAsia="华文细黑" w:hAnsi="华文细黑" w:hint="eastAsia"/>
            <w:szCs w:val="21"/>
          </w:rPr>
          <w:t>显</w:t>
        </w:r>
      </w:ins>
      <w:r w:rsidRPr="00397944">
        <w:rPr>
          <w:rFonts w:ascii="华文细黑" w:eastAsia="华文细黑" w:hAnsi="华文细黑" w:hint="eastAsia"/>
          <w:szCs w:val="21"/>
          <w:rPrChange w:id="126" w:author="www" w:date="2013-03-30T16:08:00Z">
            <w:rPr>
              <w:rFonts w:hint="eastAsia"/>
              <w:szCs w:val="21"/>
            </w:rPr>
          </w:rPrChange>
        </w:rPr>
        <w:t>出它的狭窄性。</w:t>
      </w:r>
    </w:p>
    <w:p w:rsidR="001B6B9D" w:rsidRPr="001B6B9D" w:rsidRDefault="00397944" w:rsidP="001B6B9D">
      <w:pPr>
        <w:ind w:firstLineChars="202" w:firstLine="424"/>
        <w:rPr>
          <w:rFonts w:ascii="华文细黑" w:eastAsia="华文细黑" w:hAnsi="华文细黑"/>
          <w:szCs w:val="21"/>
          <w:rPrChange w:id="127" w:author="www" w:date="2013-03-30T16:08:00Z">
            <w:rPr/>
          </w:rPrChange>
        </w:rPr>
        <w:pPrChange w:id="128" w:author="www" w:date="2013-03-30T16:08:00Z">
          <w:pPr/>
        </w:pPrChange>
      </w:pPr>
      <w:del w:id="129" w:author="www" w:date="2013-03-30T16:27:00Z">
        <w:r w:rsidRPr="00397944" w:rsidDel="0083048A">
          <w:rPr>
            <w:rFonts w:ascii="华文细黑" w:eastAsia="华文细黑" w:hAnsi="华文细黑"/>
            <w:szCs w:val="21"/>
            <w:rPrChange w:id="130" w:author="www" w:date="2013-03-30T16:08:00Z">
              <w:rPr>
                <w:szCs w:val="21"/>
              </w:rPr>
            </w:rPrChange>
          </w:rPr>
          <w:delText xml:space="preserve">  </w:delText>
        </w:r>
      </w:del>
      <w:ins w:id="131" w:author="AO14" w:date="2013-03-27T16:28:00Z">
        <w:del w:id="132" w:author="www" w:date="2013-03-30T16:27:00Z">
          <w:r w:rsidRPr="00397944" w:rsidDel="0083048A">
            <w:rPr>
              <w:rFonts w:ascii="华文细黑" w:eastAsia="华文细黑" w:hAnsi="华文细黑"/>
              <w:szCs w:val="21"/>
              <w:rPrChange w:id="133" w:author="www" w:date="2013-03-30T16:08:00Z">
                <w:rPr>
                  <w:szCs w:val="21"/>
                </w:rPr>
              </w:rPrChange>
            </w:rPr>
            <w:delText xml:space="preserve">  </w:delText>
          </w:r>
        </w:del>
      </w:ins>
      <w:r w:rsidRPr="00397944">
        <w:rPr>
          <w:rFonts w:ascii="华文细黑" w:eastAsia="华文细黑" w:hAnsi="华文细黑" w:hint="eastAsia"/>
          <w:szCs w:val="21"/>
          <w:rPrChange w:id="134" w:author="www" w:date="2013-03-30T16:08:00Z">
            <w:rPr>
              <w:rFonts w:hint="eastAsia"/>
              <w:szCs w:val="21"/>
            </w:rPr>
          </w:rPrChange>
        </w:rPr>
        <w:t>违背宪法其实是几十年前的事情：《中华人民共和国宪法》第三十七条明文规定</w:t>
      </w:r>
      <w:del w:id="135" w:author="www" w:date="2013-03-30T16:27:00Z">
        <w:r w:rsidRPr="00397944" w:rsidDel="0083048A">
          <w:rPr>
            <w:rFonts w:ascii="华文细黑" w:eastAsia="华文细黑" w:hAnsi="华文细黑" w:hint="eastAsia"/>
            <w:szCs w:val="21"/>
            <w:rPrChange w:id="136" w:author="www" w:date="2013-03-30T16:08:00Z">
              <w:rPr>
                <w:rFonts w:hint="eastAsia"/>
                <w:szCs w:val="21"/>
              </w:rPr>
            </w:rPrChange>
          </w:rPr>
          <w:delText>：</w:delText>
        </w:r>
      </w:del>
      <w:ins w:id="137" w:author="www" w:date="2013-03-30T16:27:00Z">
        <w:r w:rsidR="0083048A">
          <w:rPr>
            <w:rFonts w:ascii="华文细黑" w:eastAsia="华文细黑" w:hAnsi="华文细黑" w:hint="eastAsia"/>
            <w:szCs w:val="21"/>
          </w:rPr>
          <w:t>；</w:t>
        </w:r>
      </w:ins>
      <w:r w:rsidRPr="00397944">
        <w:rPr>
          <w:rFonts w:ascii="华文细黑" w:eastAsia="华文细黑" w:hAnsi="华文细黑"/>
          <w:szCs w:val="21"/>
          <w:rPrChange w:id="138" w:author="www" w:date="2013-03-30T16:08:00Z">
            <w:rPr/>
          </w:rPrChange>
        </w:rPr>
        <w:t>“</w:t>
      </w:r>
      <w:r w:rsidRPr="00397944">
        <w:rPr>
          <w:rFonts w:ascii="华文细黑" w:eastAsia="华文细黑" w:hAnsi="华文细黑" w:hint="eastAsia"/>
          <w:szCs w:val="21"/>
          <w:rPrChange w:id="139" w:author="www" w:date="2013-03-30T16:08:00Z">
            <w:rPr>
              <w:rFonts w:hint="eastAsia"/>
            </w:rPr>
          </w:rPrChange>
        </w:rPr>
        <w:t>中华人民共和国公民人身自由不受侵犯。任何公民，非经人民检察院批准或者决定或者人民法院决定，并由行政机关执行，不受逮捕。禁止非法拘禁和以其他方法非法剥夺限制公民的人身自由，禁止非法搜查公民的身体。</w:t>
      </w:r>
      <w:r w:rsidRPr="00397944">
        <w:rPr>
          <w:rFonts w:ascii="华文细黑" w:eastAsia="华文细黑" w:hAnsi="华文细黑"/>
          <w:szCs w:val="21"/>
          <w:rPrChange w:id="140" w:author="www" w:date="2013-03-30T16:08:00Z">
            <w:rPr/>
          </w:rPrChange>
        </w:rPr>
        <w:t>”</w:t>
      </w:r>
      <w:r w:rsidRPr="00397944">
        <w:rPr>
          <w:rFonts w:ascii="华文细黑" w:eastAsia="华文细黑" w:hAnsi="华文细黑" w:hint="eastAsia"/>
          <w:szCs w:val="21"/>
          <w:rPrChange w:id="141" w:author="www" w:date="2013-03-30T16:08:00Z">
            <w:rPr>
              <w:rFonts w:hint="eastAsia"/>
            </w:rPr>
          </w:rPrChange>
        </w:rPr>
        <w:t>而劳教制度中很明显的违宪行为（其可以不经过检察院和法院环节，</w:t>
      </w:r>
      <w:ins w:id="142" w:author="林柏翰" w:date="2013-04-08T12:08:00Z">
        <w:r w:rsidR="00885D3E">
          <w:rPr>
            <w:rFonts w:ascii="华文细黑" w:eastAsia="华文细黑" w:hAnsi="华文细黑" w:hint="eastAsia"/>
            <w:szCs w:val="21"/>
          </w:rPr>
          <w:t>仅</w:t>
        </w:r>
      </w:ins>
      <w:r w:rsidRPr="00397944">
        <w:rPr>
          <w:rFonts w:ascii="华文细黑" w:eastAsia="华文细黑" w:hAnsi="华文细黑" w:hint="eastAsia"/>
          <w:szCs w:val="21"/>
          <w:rPrChange w:id="143" w:author="www" w:date="2013-03-30T16:08:00Z">
            <w:rPr>
              <w:rFonts w:hint="eastAsia"/>
            </w:rPr>
          </w:rPrChange>
        </w:rPr>
        <w:t>由劳教委员会决定就</w:t>
      </w:r>
      <w:ins w:id="144" w:author="林柏翰" w:date="2013-04-08T12:09:00Z">
        <w:r w:rsidR="00885D3E">
          <w:rPr>
            <w:rFonts w:ascii="华文细黑" w:eastAsia="华文细黑" w:hAnsi="华文细黑" w:hint="eastAsia"/>
            <w:szCs w:val="21"/>
          </w:rPr>
          <w:t>可</w:t>
        </w:r>
      </w:ins>
      <w:r w:rsidRPr="00397944">
        <w:rPr>
          <w:rFonts w:ascii="华文细黑" w:eastAsia="华文细黑" w:hAnsi="华文细黑" w:hint="eastAsia"/>
          <w:szCs w:val="21"/>
          <w:rPrChange w:id="145" w:author="www" w:date="2013-03-30T16:08:00Z">
            <w:rPr>
              <w:rFonts w:hint="eastAsia"/>
            </w:rPr>
          </w:rPrChange>
        </w:rPr>
        <w:t>剥夺限制公民人身自由</w:t>
      </w:r>
      <w:r w:rsidRPr="0083048A">
        <w:rPr>
          <w:rFonts w:ascii="Georgia" w:eastAsia="华文细黑" w:hAnsi="Georgia"/>
          <w:szCs w:val="21"/>
          <w:rPrChange w:id="146" w:author="www" w:date="2013-03-30T16:28:00Z">
            <w:rPr/>
          </w:rPrChange>
        </w:rPr>
        <w:t>1</w:t>
      </w:r>
      <w:del w:id="147" w:author="www" w:date="2013-03-30T16:28:00Z">
        <w:r w:rsidRPr="0083048A" w:rsidDel="0083048A">
          <w:rPr>
            <w:rFonts w:ascii="Georgia" w:eastAsia="华文细黑" w:hAnsi="Georgia"/>
            <w:szCs w:val="21"/>
            <w:rPrChange w:id="148" w:author="www" w:date="2013-03-30T16:28:00Z">
              <w:rPr/>
            </w:rPrChange>
          </w:rPr>
          <w:delText>—</w:delText>
        </w:r>
      </w:del>
      <w:r w:rsidRPr="0083048A">
        <w:rPr>
          <w:rFonts w:ascii="Georgia" w:eastAsia="华文细黑" w:hAnsi="Georgia"/>
          <w:szCs w:val="21"/>
          <w:rPrChange w:id="149" w:author="www" w:date="2013-03-30T16:28:00Z">
            <w:rPr/>
          </w:rPrChange>
        </w:rPr>
        <w:t>—3</w:t>
      </w:r>
      <w:r w:rsidRPr="00397944">
        <w:rPr>
          <w:rFonts w:ascii="华文细黑" w:eastAsia="华文细黑" w:hAnsi="华文细黑" w:hint="eastAsia"/>
          <w:szCs w:val="21"/>
          <w:rPrChange w:id="150" w:author="www" w:date="2013-03-30T16:08:00Z">
            <w:rPr>
              <w:rFonts w:hint="eastAsia"/>
            </w:rPr>
          </w:rPrChange>
        </w:rPr>
        <w:t>年，还可延至</w:t>
      </w:r>
      <w:r w:rsidRPr="0083048A">
        <w:rPr>
          <w:rFonts w:ascii="Georgia" w:eastAsia="华文细黑" w:hAnsi="Georgia"/>
          <w:szCs w:val="21"/>
          <w:rPrChange w:id="151" w:author="www" w:date="2013-03-30T16:28:00Z">
            <w:rPr/>
          </w:rPrChange>
        </w:rPr>
        <w:t>4</w:t>
      </w:r>
      <w:r w:rsidRPr="00397944">
        <w:rPr>
          <w:rFonts w:ascii="华文细黑" w:eastAsia="华文细黑" w:hAnsi="华文细黑" w:hint="eastAsia"/>
          <w:szCs w:val="21"/>
          <w:rPrChange w:id="152" w:author="www" w:date="2013-03-30T16:08:00Z">
            <w:rPr>
              <w:rFonts w:hint="eastAsia"/>
            </w:rPr>
          </w:rPrChange>
        </w:rPr>
        <w:t>年）。并且值得注意的是，这和一般的违宪不同，这不是一般的个别事件的违宪行为，而是由政府颁布制度，在全国范围内实行的长达几十年的违宪行为。</w:t>
      </w:r>
    </w:p>
    <w:p w:rsidR="00397944" w:rsidRPr="0083048A" w:rsidRDefault="008673A6">
      <w:pPr>
        <w:ind w:firstLineChars="202" w:firstLine="424"/>
        <w:rPr>
          <w:rFonts w:ascii="华文细黑" w:eastAsia="华文细黑" w:hAnsi="华文细黑"/>
          <w:bCs/>
          <w:color w:val="2B2B2B"/>
          <w:kern w:val="36"/>
          <w:szCs w:val="21"/>
          <w:rPrChange w:id="153" w:author="www" w:date="2013-03-30T16:29:00Z">
            <w:rPr>
              <w:bCs/>
              <w:color w:val="2B2B2B"/>
              <w:kern w:val="36"/>
              <w:szCs w:val="21"/>
            </w:rPr>
          </w:rPrChange>
        </w:rPr>
        <w:pPrChange w:id="154" w:author="www" w:date="2013-03-30T16:28:00Z">
          <w:pPr>
            <w:ind w:firstLineChars="100" w:firstLine="210"/>
          </w:pPr>
        </w:pPrChange>
      </w:pPr>
      <w:r w:rsidRPr="0083048A">
        <w:rPr>
          <w:rFonts w:ascii="Georgia" w:hAnsi="Georgia"/>
          <w:szCs w:val="21"/>
          <w:rPrChange w:id="155" w:author="www" w:date="2013-03-30T16:28:00Z">
            <w:rPr>
              <w:szCs w:val="21"/>
            </w:rPr>
          </w:rPrChange>
        </w:rPr>
        <w:t>2012</w:t>
      </w:r>
      <w:r>
        <w:rPr>
          <w:rFonts w:hint="eastAsia"/>
          <w:szCs w:val="21"/>
        </w:rPr>
        <w:t>年发生了一起</w:t>
      </w:r>
      <w:r w:rsidRPr="00AB20AF">
        <w:rPr>
          <w:rFonts w:hint="eastAsia"/>
          <w:bCs/>
          <w:color w:val="2B2B2B"/>
          <w:kern w:val="36"/>
          <w:szCs w:val="21"/>
        </w:rPr>
        <w:t>研究生网上营救被劳教母亲</w:t>
      </w:r>
      <w:r>
        <w:rPr>
          <w:rFonts w:hint="eastAsia"/>
          <w:bCs/>
          <w:color w:val="2B2B2B"/>
          <w:kern w:val="36"/>
          <w:szCs w:val="21"/>
        </w:rPr>
        <w:t>事件。母亲来京探望儿子，在没有任何缘由的情况下被强行带走进行劳教，并被判至戒毒所。而在事后查明这位母亲之前有过违法上访的记录，曾被劳教，而这次劳教委员会和公安局给出的劳教的理由则是上次劳教并未结束，要继续进行，上一次劳教后却并没有通知其亲属劳教是否停止。在双方的正面交涉上，委员会以及公安局也一直没有给出合理的解释，答复含糊其辞。特别是在发现这一次的劳教证明书是由上次的改签之后，网友们爆发了对于劳教制度的热议，正是</w:t>
      </w:r>
      <w:ins w:id="156" w:author="林柏翰" w:date="2013-04-08T12:11:00Z">
        <w:r w:rsidR="00374C85">
          <w:rPr>
            <w:rFonts w:hint="eastAsia"/>
            <w:bCs/>
            <w:color w:val="2B2B2B"/>
            <w:kern w:val="36"/>
            <w:szCs w:val="21"/>
          </w:rPr>
          <w:t>针</w:t>
        </w:r>
      </w:ins>
      <w:r>
        <w:rPr>
          <w:rFonts w:hint="eastAsia"/>
          <w:bCs/>
          <w:color w:val="2B2B2B"/>
          <w:kern w:val="36"/>
          <w:szCs w:val="21"/>
        </w:rPr>
        <w:t>对于劳教程序中理由的不合理</w:t>
      </w:r>
      <w:ins w:id="157" w:author="林柏翰" w:date="2013-04-08T12:11:00Z">
        <w:r w:rsidR="00374C85">
          <w:rPr>
            <w:rFonts w:hint="eastAsia"/>
            <w:bCs/>
            <w:color w:val="2B2B2B"/>
            <w:kern w:val="36"/>
            <w:szCs w:val="21"/>
          </w:rPr>
          <w:t>、</w:t>
        </w:r>
      </w:ins>
      <w:del w:id="158" w:author="林柏翰" w:date="2013-04-08T12:11:00Z">
        <w:r w:rsidDel="00374C85">
          <w:rPr>
            <w:rFonts w:hint="eastAsia"/>
            <w:bCs/>
            <w:color w:val="2B2B2B"/>
            <w:kern w:val="36"/>
            <w:szCs w:val="21"/>
          </w:rPr>
          <w:delText>，</w:delText>
        </w:r>
      </w:del>
      <w:r>
        <w:rPr>
          <w:rFonts w:hint="eastAsia"/>
          <w:bCs/>
          <w:color w:val="2B2B2B"/>
          <w:kern w:val="36"/>
          <w:szCs w:val="21"/>
        </w:rPr>
        <w:t>审判的不合理以及过程的不合理。而其</w:t>
      </w:r>
      <w:del w:id="159" w:author="林柏翰" w:date="2013-04-08T12:12:00Z">
        <w:r w:rsidDel="00374C85">
          <w:rPr>
            <w:rFonts w:hint="eastAsia"/>
            <w:bCs/>
            <w:color w:val="2B2B2B"/>
            <w:kern w:val="36"/>
            <w:szCs w:val="21"/>
          </w:rPr>
          <w:delText>在</w:delText>
        </w:r>
      </w:del>
      <w:r>
        <w:rPr>
          <w:rFonts w:hint="eastAsia"/>
          <w:bCs/>
          <w:color w:val="2B2B2B"/>
          <w:kern w:val="36"/>
          <w:szCs w:val="21"/>
        </w:rPr>
        <w:t>未通知家属而直接抓人，并不允许</w:t>
      </w:r>
      <w:ins w:id="160" w:author="www" w:date="2013-03-30T16:29:00Z">
        <w:r w:rsidR="0083048A">
          <w:rPr>
            <w:rFonts w:hint="eastAsia"/>
            <w:bCs/>
            <w:color w:val="2B2B2B"/>
            <w:kern w:val="36"/>
            <w:szCs w:val="21"/>
          </w:rPr>
          <w:t>双方</w:t>
        </w:r>
      </w:ins>
      <w:r>
        <w:rPr>
          <w:rFonts w:hint="eastAsia"/>
          <w:bCs/>
          <w:color w:val="2B2B2B"/>
          <w:kern w:val="36"/>
          <w:szCs w:val="21"/>
        </w:rPr>
        <w:t>见面的做法</w:t>
      </w:r>
      <w:ins w:id="161" w:author="林柏翰" w:date="2013-04-08T12:12:00Z">
        <w:r w:rsidR="00374C85">
          <w:rPr>
            <w:rFonts w:hint="eastAsia"/>
            <w:bCs/>
            <w:color w:val="2B2B2B"/>
            <w:kern w:val="36"/>
            <w:szCs w:val="21"/>
          </w:rPr>
          <w:t>，</w:t>
        </w:r>
      </w:ins>
      <w:r>
        <w:rPr>
          <w:rFonts w:hint="eastAsia"/>
          <w:bCs/>
          <w:color w:val="2B2B2B"/>
          <w:kern w:val="36"/>
          <w:szCs w:val="21"/>
        </w:rPr>
        <w:t>则</w:t>
      </w:r>
      <w:r w:rsidRPr="0083048A">
        <w:rPr>
          <w:rFonts w:ascii="华文细黑" w:eastAsia="华文细黑" w:hAnsi="华文细黑" w:hint="eastAsia"/>
          <w:bCs/>
          <w:color w:val="2B2B2B"/>
          <w:kern w:val="36"/>
          <w:szCs w:val="21"/>
          <w:rPrChange w:id="162" w:author="www" w:date="2013-03-30T16:29:00Z">
            <w:rPr>
              <w:rFonts w:hint="eastAsia"/>
              <w:bCs/>
              <w:color w:val="2B2B2B"/>
              <w:kern w:val="36"/>
              <w:szCs w:val="21"/>
            </w:rPr>
          </w:rPrChange>
        </w:rPr>
        <w:t>是人们最强烈指责的地方。除了一张不知是什么时候改签来的劳教声明书外，这和平白无故将人打进监狱又有何区别？这种随意抓人并不给出合理解释有违章程的行为</w:t>
      </w:r>
      <w:ins w:id="163" w:author="林柏翰" w:date="2013-04-08T12:13:00Z">
        <w:r w:rsidR="00374C85">
          <w:rPr>
            <w:rFonts w:ascii="华文细黑" w:eastAsia="华文细黑" w:hAnsi="华文细黑" w:hint="eastAsia"/>
            <w:bCs/>
            <w:color w:val="2B2B2B"/>
            <w:kern w:val="36"/>
            <w:szCs w:val="21"/>
          </w:rPr>
          <w:t>，</w:t>
        </w:r>
      </w:ins>
      <w:r w:rsidRPr="0083048A">
        <w:rPr>
          <w:rFonts w:ascii="华文细黑" w:eastAsia="华文细黑" w:hAnsi="华文细黑" w:hint="eastAsia"/>
          <w:bCs/>
          <w:color w:val="2B2B2B"/>
          <w:kern w:val="36"/>
          <w:szCs w:val="21"/>
          <w:rPrChange w:id="164" w:author="www" w:date="2013-03-30T16:29:00Z">
            <w:rPr>
              <w:rFonts w:hint="eastAsia"/>
              <w:bCs/>
              <w:color w:val="2B2B2B"/>
              <w:kern w:val="36"/>
              <w:szCs w:val="21"/>
            </w:rPr>
          </w:rPrChange>
        </w:rPr>
        <w:t>不仅突出了其在执法作风上的不严谨，更会致使社会的不安定。</w:t>
      </w:r>
    </w:p>
    <w:p w:rsidR="00397944" w:rsidRPr="0083048A" w:rsidRDefault="00397944">
      <w:pPr>
        <w:ind w:firstLineChars="202" w:firstLine="424"/>
        <w:rPr>
          <w:rFonts w:ascii="华文细黑" w:eastAsia="华文细黑" w:hAnsi="华文细黑"/>
          <w:bCs/>
          <w:color w:val="2B2B2B"/>
          <w:kern w:val="36"/>
          <w:szCs w:val="21"/>
          <w:rPrChange w:id="165" w:author="www" w:date="2013-03-30T16:29:00Z">
            <w:rPr>
              <w:bCs/>
              <w:color w:val="2B2B2B"/>
              <w:kern w:val="36"/>
              <w:szCs w:val="21"/>
            </w:rPr>
          </w:rPrChange>
        </w:rPr>
        <w:pPrChange w:id="166" w:author="www" w:date="2013-03-30T16:09:00Z">
          <w:pPr>
            <w:ind w:firstLineChars="100" w:firstLine="210"/>
          </w:pPr>
        </w:pPrChange>
      </w:pPr>
      <w:r w:rsidRPr="0083048A">
        <w:rPr>
          <w:rFonts w:ascii="华文细黑" w:eastAsia="华文细黑" w:hAnsi="华文细黑" w:hint="eastAsia"/>
          <w:bCs/>
          <w:color w:val="2B2B2B"/>
          <w:kern w:val="36"/>
          <w:szCs w:val="21"/>
          <w:rPrChange w:id="167" w:author="www" w:date="2013-03-30T16:29:00Z">
            <w:rPr>
              <w:rFonts w:hint="eastAsia"/>
              <w:bCs/>
              <w:color w:val="2B2B2B"/>
              <w:kern w:val="36"/>
              <w:szCs w:val="21"/>
            </w:rPr>
          </w:rPrChange>
        </w:rPr>
        <w:t>而</w:t>
      </w:r>
      <w:ins w:id="168" w:author="林柏翰" w:date="2013-04-08T12:13:00Z">
        <w:r w:rsidR="00374C85">
          <w:rPr>
            <w:rFonts w:ascii="华文细黑" w:eastAsia="华文细黑" w:hAnsi="华文细黑" w:hint="eastAsia"/>
            <w:bCs/>
            <w:color w:val="2B2B2B"/>
            <w:kern w:val="36"/>
            <w:szCs w:val="21"/>
          </w:rPr>
          <w:t>在</w:t>
        </w:r>
      </w:ins>
      <w:r w:rsidRPr="0083048A">
        <w:rPr>
          <w:rFonts w:ascii="华文细黑" w:eastAsia="华文细黑" w:hAnsi="华文细黑" w:hint="eastAsia"/>
          <w:bCs/>
          <w:color w:val="2B2B2B"/>
          <w:kern w:val="36"/>
          <w:szCs w:val="21"/>
          <w:rPrChange w:id="169" w:author="www" w:date="2013-03-30T16:29:00Z">
            <w:rPr>
              <w:rFonts w:hint="eastAsia"/>
              <w:bCs/>
              <w:color w:val="2B2B2B"/>
              <w:kern w:val="36"/>
              <w:szCs w:val="21"/>
            </w:rPr>
          </w:rPrChange>
        </w:rPr>
        <w:t>这起事件以后，劳教制度中存在的一些弊端</w:t>
      </w:r>
      <w:del w:id="170" w:author="www" w:date="2013-03-30T16:30:00Z">
        <w:r w:rsidRPr="0083048A" w:rsidDel="0083048A">
          <w:rPr>
            <w:rFonts w:ascii="华文细黑" w:eastAsia="华文细黑" w:hAnsi="华文细黑" w:hint="eastAsia"/>
            <w:bCs/>
            <w:color w:val="2B2B2B"/>
            <w:kern w:val="36"/>
            <w:szCs w:val="21"/>
            <w:rPrChange w:id="171" w:author="www" w:date="2013-03-30T16:29:00Z">
              <w:rPr>
                <w:rFonts w:hint="eastAsia"/>
                <w:bCs/>
                <w:color w:val="2B2B2B"/>
                <w:kern w:val="36"/>
                <w:szCs w:val="21"/>
              </w:rPr>
            </w:rPrChange>
          </w:rPr>
          <w:delText>开始</w:delText>
        </w:r>
      </w:del>
      <w:ins w:id="172" w:author="www" w:date="2013-03-30T16:30:00Z">
        <w:r w:rsidR="0083048A">
          <w:rPr>
            <w:rFonts w:ascii="华文细黑" w:eastAsia="华文细黑" w:hAnsi="华文细黑" w:hint="eastAsia"/>
            <w:bCs/>
            <w:color w:val="2B2B2B"/>
            <w:kern w:val="36"/>
            <w:szCs w:val="21"/>
          </w:rPr>
          <w:t>逐一</w:t>
        </w:r>
      </w:ins>
      <w:r w:rsidRPr="0083048A">
        <w:rPr>
          <w:rFonts w:ascii="华文细黑" w:eastAsia="华文细黑" w:hAnsi="华文细黑" w:hint="eastAsia"/>
          <w:bCs/>
          <w:color w:val="2B2B2B"/>
          <w:kern w:val="36"/>
          <w:szCs w:val="21"/>
          <w:rPrChange w:id="173" w:author="www" w:date="2013-03-30T16:29:00Z">
            <w:rPr>
              <w:rFonts w:hint="eastAsia"/>
              <w:bCs/>
              <w:color w:val="2B2B2B"/>
              <w:kern w:val="36"/>
              <w:szCs w:val="21"/>
            </w:rPr>
          </w:rPrChange>
        </w:rPr>
        <w:t>被发现，一个个例子也被举出。</w:t>
      </w:r>
    </w:p>
    <w:p w:rsidR="00397944" w:rsidRDefault="008673A6">
      <w:pPr>
        <w:ind w:firstLineChars="202" w:firstLine="424"/>
        <w:pPrChange w:id="174" w:author="www" w:date="2013-03-30T16:10:00Z">
          <w:pPr>
            <w:ind w:firstLineChars="100" w:firstLine="210"/>
          </w:pPr>
        </w:pPrChange>
      </w:pPr>
      <w:proofErr w:type="gramStart"/>
      <w:r w:rsidRPr="0083048A">
        <w:rPr>
          <w:rFonts w:ascii="华文细黑" w:eastAsia="华文细黑" w:hAnsi="华文细黑" w:hint="eastAsia"/>
          <w:bCs/>
          <w:szCs w:val="21"/>
          <w:rPrChange w:id="175" w:author="www" w:date="2013-03-30T16:29:00Z">
            <w:rPr>
              <w:rFonts w:hint="eastAsia"/>
              <w:bCs/>
              <w:szCs w:val="21"/>
            </w:rPr>
          </w:rPrChange>
        </w:rPr>
        <w:t>任建宇劳教</w:t>
      </w:r>
      <w:proofErr w:type="gramEnd"/>
      <w:r w:rsidRPr="0083048A">
        <w:rPr>
          <w:rFonts w:ascii="华文细黑" w:eastAsia="华文细黑" w:hAnsi="华文细黑" w:hint="eastAsia"/>
          <w:bCs/>
          <w:szCs w:val="21"/>
          <w:rPrChange w:id="176" w:author="www" w:date="2013-03-30T16:29:00Z">
            <w:rPr>
              <w:rFonts w:hint="eastAsia"/>
              <w:bCs/>
              <w:szCs w:val="21"/>
            </w:rPr>
          </w:rPrChange>
        </w:rPr>
        <w:t>案</w:t>
      </w:r>
      <w:r w:rsidRPr="0083048A">
        <w:rPr>
          <w:rFonts w:ascii="华文细黑" w:eastAsia="华文细黑" w:hAnsi="华文细黑" w:hint="eastAsia"/>
          <w:rPrChange w:id="177" w:author="www" w:date="2013-03-30T16:29:00Z">
            <w:rPr>
              <w:rFonts w:hint="eastAsia"/>
            </w:rPr>
          </w:rPrChange>
        </w:rPr>
        <w:t>是</w:t>
      </w:r>
      <w:r w:rsidRPr="0083048A">
        <w:rPr>
          <w:rFonts w:ascii="Georgia" w:eastAsia="华文细黑" w:hAnsi="Georgia"/>
          <w:rPrChange w:id="178" w:author="www" w:date="2013-03-30T16:30:00Z">
            <w:rPr/>
          </w:rPrChange>
        </w:rPr>
        <w:t>2011</w:t>
      </w:r>
      <w:r w:rsidRPr="0083048A">
        <w:rPr>
          <w:rFonts w:ascii="华文细黑" w:eastAsia="华文细黑" w:hAnsi="华文细黑" w:hint="eastAsia"/>
          <w:rPrChange w:id="179" w:author="www" w:date="2013-03-30T16:29:00Z">
            <w:rPr>
              <w:rFonts w:hint="eastAsia"/>
            </w:rPr>
          </w:rPrChange>
        </w:rPr>
        <w:t>年发生在重庆市的一起劳教案件。因其在</w:t>
      </w:r>
      <w:proofErr w:type="gramStart"/>
      <w:r w:rsidRPr="0083048A">
        <w:rPr>
          <w:rFonts w:ascii="华文细黑" w:eastAsia="华文细黑" w:hAnsi="华文细黑" w:hint="eastAsia"/>
          <w:rPrChange w:id="180" w:author="www" w:date="2013-03-30T16:29:00Z">
            <w:rPr>
              <w:rFonts w:hint="eastAsia"/>
            </w:rPr>
          </w:rPrChange>
        </w:rPr>
        <w:t>腾讯微博</w:t>
      </w:r>
      <w:proofErr w:type="gramEnd"/>
      <w:r w:rsidRPr="0083048A">
        <w:rPr>
          <w:rFonts w:ascii="华文细黑" w:eastAsia="华文细黑" w:hAnsi="华文细黑" w:hint="eastAsia"/>
          <w:rPrChange w:id="181" w:author="www" w:date="2013-03-30T16:29:00Z">
            <w:rPr>
              <w:rFonts w:hint="eastAsia"/>
            </w:rPr>
          </w:rPrChange>
        </w:rPr>
        <w:t>和</w:t>
      </w:r>
      <w:r w:rsidRPr="0083048A">
        <w:rPr>
          <w:rFonts w:ascii="Georgia" w:eastAsia="华文细黑" w:hAnsi="Georgia"/>
          <w:rPrChange w:id="182" w:author="www" w:date="2013-03-30T16:30:00Z">
            <w:rPr/>
          </w:rPrChange>
        </w:rPr>
        <w:t>QQ</w:t>
      </w:r>
      <w:r w:rsidRPr="0083048A">
        <w:rPr>
          <w:rFonts w:ascii="华文细黑" w:eastAsia="华文细黑" w:hAnsi="华文细黑" w:hint="eastAsia"/>
          <w:rPrChange w:id="183" w:author="www" w:date="2013-03-30T16:29:00Z">
            <w:rPr>
              <w:rFonts w:hint="eastAsia"/>
            </w:rPr>
          </w:rPrChange>
        </w:rPr>
        <w:t>空间复制、转发、评点一百多条</w:t>
      </w:r>
      <w:ins w:id="184" w:author="AO14" w:date="2013-03-27T16:29:00Z">
        <w:r w:rsidRPr="0083048A">
          <w:rPr>
            <w:rFonts w:ascii="华文细黑" w:eastAsia="华文细黑" w:hAnsi="华文细黑" w:hint="eastAsia"/>
            <w:rPrChange w:id="185" w:author="www" w:date="2013-03-30T16:29:00Z">
              <w:rPr>
                <w:rFonts w:hint="eastAsia"/>
              </w:rPr>
            </w:rPrChange>
          </w:rPr>
          <w:t>“</w:t>
        </w:r>
      </w:ins>
      <w:del w:id="186" w:author="AO14" w:date="2013-03-27T16:29:00Z">
        <w:r w:rsidRPr="0083048A" w:rsidDel="00A728B9">
          <w:rPr>
            <w:rFonts w:ascii="华文细黑" w:eastAsia="华文细黑" w:hAnsi="华文细黑"/>
            <w:rPrChange w:id="187" w:author="www" w:date="2013-03-30T16:29:00Z">
              <w:rPr/>
            </w:rPrChange>
          </w:rPr>
          <w:delText>“</w:delText>
        </w:r>
      </w:del>
      <w:r w:rsidRPr="0083048A">
        <w:rPr>
          <w:rFonts w:ascii="华文细黑" w:eastAsia="华文细黑" w:hAnsi="华文细黑" w:hint="eastAsia"/>
          <w:rPrChange w:id="188" w:author="www" w:date="2013-03-30T16:29:00Z">
            <w:rPr>
              <w:rFonts w:hint="eastAsia"/>
            </w:rPr>
          </w:rPrChange>
        </w:rPr>
        <w:t>负面信息</w:t>
      </w:r>
      <w:ins w:id="189" w:author="AO14" w:date="2013-03-27T16:29:00Z">
        <w:r w:rsidRPr="0083048A">
          <w:rPr>
            <w:rFonts w:ascii="华文细黑" w:eastAsia="华文细黑" w:hAnsi="华文细黑" w:hint="eastAsia"/>
            <w:rPrChange w:id="190" w:author="www" w:date="2013-03-30T16:29:00Z">
              <w:rPr>
                <w:rFonts w:hint="eastAsia"/>
              </w:rPr>
            </w:rPrChange>
          </w:rPr>
          <w:t>”</w:t>
        </w:r>
      </w:ins>
      <w:del w:id="191" w:author="AO14" w:date="2013-03-27T16:29:00Z">
        <w:r w:rsidRPr="0083048A" w:rsidDel="00A728B9">
          <w:rPr>
            <w:rFonts w:ascii="华文细黑" w:eastAsia="华文细黑" w:hAnsi="华文细黑"/>
            <w:rPrChange w:id="192" w:author="www" w:date="2013-03-30T16:29:00Z">
              <w:rPr/>
            </w:rPrChange>
          </w:rPr>
          <w:delText>”</w:delText>
        </w:r>
      </w:del>
      <w:r w:rsidRPr="0083048A">
        <w:rPr>
          <w:rFonts w:ascii="华文细黑" w:eastAsia="华文细黑" w:hAnsi="华文细黑" w:hint="eastAsia"/>
          <w:rPrChange w:id="193" w:author="www" w:date="2013-03-30T16:29:00Z">
            <w:rPr>
              <w:rFonts w:hint="eastAsia"/>
            </w:rPr>
          </w:rPrChange>
        </w:rPr>
        <w:t>，被重庆市公安局以涉嫌</w:t>
      </w:r>
      <w:r w:rsidRPr="0083048A">
        <w:rPr>
          <w:rFonts w:ascii="华文细黑" w:eastAsia="华文细黑" w:hAnsi="华文细黑"/>
          <w:rPrChange w:id="194" w:author="www" w:date="2013-03-30T16:29:00Z">
            <w:rPr/>
          </w:rPrChange>
        </w:rPr>
        <w:t>“</w:t>
      </w:r>
      <w:r w:rsidRPr="0083048A">
        <w:rPr>
          <w:rFonts w:ascii="华文细黑" w:eastAsia="华文细黑" w:hAnsi="华文细黑" w:hint="eastAsia"/>
          <w:rPrChange w:id="195" w:author="www" w:date="2013-03-30T16:29:00Z">
            <w:rPr>
              <w:rFonts w:hint="eastAsia"/>
            </w:rPr>
          </w:rPrChange>
        </w:rPr>
        <w:t>煽动颠覆国家政权罪</w:t>
      </w:r>
      <w:r w:rsidRPr="0083048A">
        <w:rPr>
          <w:rFonts w:ascii="华文细黑" w:eastAsia="华文细黑" w:hAnsi="华文细黑"/>
          <w:rPrChange w:id="196" w:author="www" w:date="2013-03-30T16:29:00Z">
            <w:rPr/>
          </w:rPrChange>
        </w:rPr>
        <w:t>”</w:t>
      </w:r>
      <w:r>
        <w:rPr>
          <w:rFonts w:hint="eastAsia"/>
        </w:rPr>
        <w:t>打入劳教所。之后网友们纷纷质疑，任</w:t>
      </w:r>
      <w:proofErr w:type="gramStart"/>
      <w:r>
        <w:rPr>
          <w:rFonts w:hint="eastAsia"/>
        </w:rPr>
        <w:t>建宇只是</w:t>
      </w:r>
      <w:proofErr w:type="gramEnd"/>
      <w:r>
        <w:rPr>
          <w:rFonts w:hint="eastAsia"/>
        </w:rPr>
        <w:t>转发了一些别人的言论，为什么只抓转发的人，而不去追究原创者？转发者不过是转发了一些符合自己观念的言论，没有对其周围的人产生</w:t>
      </w:r>
      <w:r>
        <w:rPr>
          <w:rFonts w:hint="eastAsia"/>
        </w:rPr>
        <w:lastRenderedPageBreak/>
        <w:t>负面影响，亦没有对社会造成危害，怎么就</w:t>
      </w:r>
      <w:ins w:id="197" w:author="www" w:date="2013-03-30T16:31:00Z">
        <w:del w:id="198" w:author="林柏翰" w:date="2013-04-08T12:14:00Z">
          <w:r w:rsidR="0083048A" w:rsidDel="00A53704">
            <w:rPr>
              <w:rFonts w:hint="eastAsia"/>
            </w:rPr>
            <w:delText>犯</w:delText>
          </w:r>
        </w:del>
      </w:ins>
      <w:r>
        <w:rPr>
          <w:rFonts w:hint="eastAsia"/>
        </w:rPr>
        <w:t>罪至要被劳教三四年呢？言论自由权是公民基本的权力。这起事件凸显了某些执法人员小题大做，不公平处理事件的不良行为，完全不合理的手段及对于法律的漠视。这也引出了一个重点：劳教作为一种不依据法律的制度，它在公平处理这方面上有很大的局限性，由于不依据法律，对于被劳教人员的理由解释权没有严格的限制，完全由行政人员以及委员会决定，这势必会产生一系列“冤案”，对社会的负面影响亦是很大。例如</w:t>
      </w:r>
      <w:ins w:id="199" w:author="www" w:date="2013-03-30T16:32:00Z">
        <w:r w:rsidR="0083048A">
          <w:rPr>
            <w:rFonts w:hint="eastAsia"/>
          </w:rPr>
          <w:t>“</w:t>
        </w:r>
      </w:ins>
      <w:r w:rsidRPr="0083048A">
        <w:rPr>
          <w:rFonts w:ascii="Georgia" w:hAnsi="Georgia"/>
          <w:rPrChange w:id="200" w:author="www" w:date="2013-03-30T16:32:00Z">
            <w:rPr/>
          </w:rPrChange>
        </w:rPr>
        <w:t>2011</w:t>
      </w:r>
      <w:r>
        <w:rPr>
          <w:rFonts w:hint="eastAsia"/>
        </w:rPr>
        <w:t>年三位江苏常州市市民因未买公交汽车票而被要求劳教一年</w:t>
      </w:r>
      <w:ins w:id="201" w:author="www" w:date="2013-03-30T16:32:00Z">
        <w:r w:rsidR="0083048A">
          <w:rPr>
            <w:rFonts w:hint="eastAsia"/>
          </w:rPr>
          <w:t>”</w:t>
        </w:r>
      </w:ins>
      <w:r>
        <w:rPr>
          <w:rFonts w:hint="eastAsia"/>
        </w:rPr>
        <w:t>。这种荒诞的事情层出不穷。</w:t>
      </w:r>
    </w:p>
    <w:p w:rsidR="00397944" w:rsidRPr="00397944" w:rsidRDefault="00397944">
      <w:pPr>
        <w:ind w:firstLineChars="202" w:firstLine="424"/>
        <w:rPr>
          <w:rFonts w:ascii="华文细黑" w:eastAsia="华文细黑" w:hAnsi="华文细黑"/>
          <w:szCs w:val="21"/>
          <w:rPrChange w:id="202" w:author="www" w:date="2013-03-30T16:08:00Z">
            <w:rPr/>
          </w:rPrChange>
        </w:rPr>
        <w:pPrChange w:id="203" w:author="www" w:date="2013-03-30T16:10:00Z">
          <w:pPr>
            <w:ind w:firstLineChars="100" w:firstLine="210"/>
          </w:pPr>
        </w:pPrChange>
      </w:pPr>
      <w:r w:rsidRPr="00397944">
        <w:rPr>
          <w:rFonts w:ascii="华文细黑" w:eastAsia="华文细黑" w:hAnsi="华文细黑" w:hint="eastAsia"/>
          <w:szCs w:val="21"/>
          <w:rPrChange w:id="204" w:author="www" w:date="2013-03-30T16:08:00Z">
            <w:rPr>
              <w:rFonts w:hint="eastAsia"/>
            </w:rPr>
          </w:rPrChange>
        </w:rPr>
        <w:t>而令人们议论最大的就是劳教已经变为一种执法人员的“暴力工具”。</w:t>
      </w:r>
    </w:p>
    <w:p w:rsidR="00397944" w:rsidRPr="00397944" w:rsidRDefault="00397944">
      <w:pPr>
        <w:ind w:firstLineChars="202" w:firstLine="424"/>
        <w:rPr>
          <w:rFonts w:ascii="华文细黑" w:eastAsia="华文细黑" w:hAnsi="华文细黑"/>
          <w:szCs w:val="21"/>
          <w:rPrChange w:id="205" w:author="www" w:date="2013-03-30T16:08:00Z">
            <w:rPr/>
          </w:rPrChange>
        </w:rPr>
        <w:pPrChange w:id="206" w:author="www" w:date="2013-03-30T16:10:00Z">
          <w:pPr>
            <w:ind w:firstLineChars="100" w:firstLine="210"/>
          </w:pPr>
        </w:pPrChange>
      </w:pPr>
      <w:r w:rsidRPr="0083048A">
        <w:rPr>
          <w:rFonts w:ascii="Georgia" w:eastAsia="华文细黑" w:hAnsi="Georgia"/>
          <w:szCs w:val="21"/>
          <w:rPrChange w:id="207" w:author="www" w:date="2013-03-30T16:32:00Z">
            <w:rPr/>
          </w:rPrChange>
        </w:rPr>
        <w:t>2012</w:t>
      </w:r>
      <w:r w:rsidRPr="00397944">
        <w:rPr>
          <w:rFonts w:ascii="华文细黑" w:eastAsia="华文细黑" w:hAnsi="华文细黑" w:hint="eastAsia"/>
          <w:szCs w:val="21"/>
          <w:rPrChange w:id="208" w:author="www" w:date="2013-03-30T16:08:00Z">
            <w:rPr>
              <w:rFonts w:hint="eastAsia"/>
            </w:rPr>
          </w:rPrChange>
        </w:rPr>
        <w:t>年河北承德两名青年在饭馆吃饭，期间因不小心踩了当地女公务员一脚竟然被罚款千元并劳教一年。这起事件的影响颇为巨大，作为公正，公平代表的公安局竟因此小事便随意将两名青年判成</w:t>
      </w:r>
      <w:ins w:id="209" w:author="www" w:date="2013-03-30T16:32:00Z">
        <w:r w:rsidR="0083048A">
          <w:rPr>
            <w:rFonts w:ascii="华文细黑" w:eastAsia="华文细黑" w:hAnsi="华文细黑" w:hint="eastAsia"/>
            <w:szCs w:val="21"/>
          </w:rPr>
          <w:t>了</w:t>
        </w:r>
      </w:ins>
      <w:r w:rsidRPr="00397944">
        <w:rPr>
          <w:rFonts w:ascii="华文细黑" w:eastAsia="华文细黑" w:hAnsi="华文细黑" w:hint="eastAsia"/>
          <w:szCs w:val="21"/>
          <w:rPrChange w:id="210" w:author="www" w:date="2013-03-30T16:08:00Z">
            <w:rPr>
              <w:rFonts w:hint="eastAsia"/>
            </w:rPr>
          </w:rPrChange>
        </w:rPr>
        <w:t>“罪犯”，这已经不仅仅是对于法律的蔑视，更是突出了“暴力工具”这个名词，一种本来为了维护社会秩序的制度却成为了某些人利己的武器。</w:t>
      </w:r>
    </w:p>
    <w:p w:rsidR="00397944" w:rsidRDefault="00397944">
      <w:pPr>
        <w:ind w:firstLineChars="202" w:firstLine="424"/>
        <w:rPr>
          <w:ins w:id="211" w:author="林柏翰" w:date="2013-04-08T12:28:00Z"/>
          <w:rFonts w:ascii="华文细黑" w:eastAsia="华文细黑" w:hAnsi="华文细黑" w:hint="eastAsia"/>
          <w:szCs w:val="21"/>
        </w:rPr>
        <w:pPrChange w:id="212" w:author="www" w:date="2013-03-30T16:10:00Z">
          <w:pPr>
            <w:ind w:firstLineChars="100" w:firstLine="210"/>
          </w:pPr>
        </w:pPrChange>
      </w:pPr>
      <w:r w:rsidRPr="00397944">
        <w:rPr>
          <w:rFonts w:ascii="华文细黑" w:eastAsia="华文细黑" w:hAnsi="华文细黑" w:hint="eastAsia"/>
          <w:szCs w:val="21"/>
          <w:rPrChange w:id="213" w:author="www" w:date="2013-03-30T16:08:00Z">
            <w:rPr>
              <w:rFonts w:hint="eastAsia"/>
            </w:rPr>
          </w:rPrChange>
        </w:rPr>
        <w:t>以上的例子，均突出了劳教制度下的一些隐患，也在</w:t>
      </w:r>
      <w:proofErr w:type="gramStart"/>
      <w:r w:rsidRPr="00397944">
        <w:rPr>
          <w:rFonts w:ascii="华文细黑" w:eastAsia="华文细黑" w:hAnsi="华文细黑" w:hint="eastAsia"/>
          <w:szCs w:val="21"/>
          <w:rPrChange w:id="214" w:author="www" w:date="2013-03-30T16:08:00Z">
            <w:rPr>
              <w:rFonts w:hint="eastAsia"/>
            </w:rPr>
          </w:rPrChange>
        </w:rPr>
        <w:t>证明着</w:t>
      </w:r>
      <w:proofErr w:type="gramEnd"/>
      <w:r w:rsidRPr="00397944">
        <w:rPr>
          <w:rFonts w:ascii="华文细黑" w:eastAsia="华文细黑" w:hAnsi="华文细黑" w:hint="eastAsia"/>
          <w:szCs w:val="21"/>
          <w:rPrChange w:id="215" w:author="www" w:date="2013-03-30T16:08:00Z">
            <w:rPr>
              <w:rFonts w:hint="eastAsia"/>
            </w:rPr>
          </w:rPrChange>
        </w:rPr>
        <w:t>它们必须被解决。</w:t>
      </w:r>
    </w:p>
    <w:p w:rsidR="007610CA" w:rsidRPr="00397944" w:rsidRDefault="007610CA">
      <w:pPr>
        <w:ind w:firstLineChars="202" w:firstLine="424"/>
        <w:rPr>
          <w:rFonts w:ascii="华文细黑" w:eastAsia="华文细黑" w:hAnsi="华文细黑"/>
          <w:szCs w:val="21"/>
          <w:rPrChange w:id="216" w:author="www" w:date="2013-03-30T16:08:00Z">
            <w:rPr/>
          </w:rPrChange>
        </w:rPr>
        <w:pPrChange w:id="217" w:author="www" w:date="2013-03-30T16:10:00Z">
          <w:pPr>
            <w:ind w:firstLineChars="100" w:firstLine="210"/>
          </w:pPr>
        </w:pPrChange>
      </w:pPr>
    </w:p>
    <w:p w:rsidR="001B6B9D" w:rsidRPr="001C55B6" w:rsidRDefault="00397944" w:rsidP="001C55B6">
      <w:pPr>
        <w:ind w:firstLineChars="202" w:firstLine="425"/>
        <w:rPr>
          <w:rFonts w:ascii="华文细黑" w:eastAsia="华文细黑" w:hAnsi="华文细黑"/>
          <w:b/>
          <w:szCs w:val="21"/>
          <w:rPrChange w:id="218" w:author="林柏翰" w:date="2013-04-08T12:01:00Z">
            <w:rPr>
              <w:szCs w:val="21"/>
            </w:rPr>
          </w:rPrChange>
        </w:rPr>
        <w:pPrChange w:id="219" w:author="林柏翰" w:date="2013-04-08T12:01:00Z">
          <w:pPr/>
        </w:pPrChange>
      </w:pPr>
      <w:r w:rsidRPr="001C55B6">
        <w:rPr>
          <w:rFonts w:ascii="Georgia" w:eastAsia="华文细黑" w:hAnsi="Georgia"/>
          <w:b/>
          <w:szCs w:val="21"/>
          <w:rPrChange w:id="220" w:author="林柏翰" w:date="2013-04-08T12:01:00Z">
            <w:rPr/>
          </w:rPrChange>
        </w:rPr>
        <w:t>3</w:t>
      </w:r>
      <w:ins w:id="221" w:author="AO14" w:date="2013-03-27T16:30:00Z">
        <w:r w:rsidRPr="001C55B6">
          <w:rPr>
            <w:rFonts w:ascii="华文细黑" w:eastAsia="华文细黑" w:hAnsi="华文细黑" w:hint="eastAsia"/>
            <w:b/>
            <w:szCs w:val="21"/>
            <w:rPrChange w:id="222" w:author="林柏翰" w:date="2013-04-08T12:01:00Z">
              <w:rPr>
                <w:rFonts w:hint="eastAsia"/>
              </w:rPr>
            </w:rPrChange>
          </w:rPr>
          <w:t>、</w:t>
        </w:r>
      </w:ins>
      <w:del w:id="223" w:author="AO14" w:date="2013-03-27T16:30:00Z">
        <w:r w:rsidRPr="001C55B6">
          <w:rPr>
            <w:rFonts w:ascii="华文细黑" w:eastAsia="华文细黑" w:hAnsi="华文细黑" w:hint="eastAsia"/>
            <w:b/>
            <w:szCs w:val="21"/>
            <w:rPrChange w:id="224" w:author="林柏翰" w:date="2013-04-08T12:01:00Z">
              <w:rPr>
                <w:rFonts w:hint="eastAsia"/>
              </w:rPr>
            </w:rPrChange>
          </w:rPr>
          <w:delText>，</w:delText>
        </w:r>
      </w:del>
      <w:r w:rsidRPr="001C55B6">
        <w:rPr>
          <w:rFonts w:ascii="华文细黑" w:eastAsia="华文细黑" w:hAnsi="华文细黑" w:hint="eastAsia"/>
          <w:b/>
          <w:szCs w:val="21"/>
          <w:rPrChange w:id="225" w:author="林柏翰" w:date="2013-04-08T12:01:00Z">
            <w:rPr>
              <w:rFonts w:hint="eastAsia"/>
              <w:szCs w:val="21"/>
            </w:rPr>
          </w:rPrChange>
        </w:rPr>
        <w:t>废除劳教现实吗？未来何去何从？</w:t>
      </w:r>
    </w:p>
    <w:p w:rsidR="00397944" w:rsidRDefault="008673A6">
      <w:pPr>
        <w:ind w:firstLineChars="202" w:firstLine="424"/>
        <w:rPr>
          <w:szCs w:val="21"/>
        </w:rPr>
        <w:pPrChange w:id="226" w:author="www" w:date="2013-03-30T16:33:00Z">
          <w:pPr>
            <w:ind w:firstLineChars="100" w:firstLine="210"/>
          </w:pPr>
        </w:pPrChange>
      </w:pPr>
      <w:r>
        <w:rPr>
          <w:rFonts w:hint="eastAsia"/>
        </w:rPr>
        <w:t>今年</w:t>
      </w:r>
      <w:r w:rsidRPr="0083048A">
        <w:rPr>
          <w:rFonts w:ascii="Georgia" w:hAnsi="Georgia"/>
          <w:rPrChange w:id="227" w:author="www" w:date="2013-03-30T16:32:00Z">
            <w:rPr/>
          </w:rPrChange>
        </w:rPr>
        <w:t>1</w:t>
      </w:r>
      <w:r>
        <w:rPr>
          <w:rFonts w:hint="eastAsia"/>
        </w:rPr>
        <w:t>月</w:t>
      </w:r>
      <w:r>
        <w:rPr>
          <w:rFonts w:hint="eastAsia"/>
          <w:szCs w:val="21"/>
        </w:rPr>
        <w:t>劳教宣布停止一年，</w:t>
      </w:r>
      <w:del w:id="228" w:author="林柏翰" w:date="2013-04-08T12:29:00Z">
        <w:r w:rsidDel="007610CA">
          <w:rPr>
            <w:rFonts w:hint="eastAsia"/>
            <w:szCs w:val="21"/>
          </w:rPr>
          <w:delText>也</w:delText>
        </w:r>
      </w:del>
      <w:r>
        <w:rPr>
          <w:rFonts w:hint="eastAsia"/>
          <w:szCs w:val="21"/>
        </w:rPr>
        <w:t>值得我们庆幸，一方面为还在劳教所里生活的人们松了一口气，</w:t>
      </w:r>
      <w:ins w:id="229" w:author="林柏翰" w:date="2013-04-08T12:29:00Z">
        <w:r w:rsidR="007610CA">
          <w:rPr>
            <w:rFonts w:hint="eastAsia"/>
            <w:szCs w:val="21"/>
          </w:rPr>
          <w:t>另一方面</w:t>
        </w:r>
      </w:ins>
      <w:r>
        <w:rPr>
          <w:rFonts w:hint="eastAsia"/>
          <w:szCs w:val="21"/>
        </w:rPr>
        <w:t>也为国家做出的决定松了一口气，</w:t>
      </w:r>
      <w:del w:id="230" w:author="林柏翰" w:date="2013-04-08T12:30:00Z">
        <w:r w:rsidDel="007610CA">
          <w:rPr>
            <w:rFonts w:hint="eastAsia"/>
            <w:szCs w:val="21"/>
          </w:rPr>
          <w:delText>至少</w:delText>
        </w:r>
      </w:del>
      <w:r>
        <w:rPr>
          <w:rFonts w:hint="eastAsia"/>
          <w:szCs w:val="21"/>
        </w:rPr>
        <w:t>看来</w:t>
      </w:r>
      <w:ins w:id="231" w:author="林柏翰" w:date="2013-04-08T12:30:00Z">
        <w:r w:rsidR="007610CA">
          <w:rPr>
            <w:rFonts w:hint="eastAsia"/>
            <w:szCs w:val="21"/>
          </w:rPr>
          <w:t>至少</w:t>
        </w:r>
      </w:ins>
      <w:r>
        <w:rPr>
          <w:rFonts w:hint="eastAsia"/>
          <w:szCs w:val="21"/>
        </w:rPr>
        <w:t>领导阶层并不糊涂，他们</w:t>
      </w:r>
      <w:del w:id="232" w:author="林柏翰" w:date="2013-04-08T12:30:00Z">
        <w:r w:rsidDel="007610CA">
          <w:rPr>
            <w:rFonts w:hint="eastAsia"/>
            <w:szCs w:val="21"/>
          </w:rPr>
          <w:delText>也</w:delText>
        </w:r>
      </w:del>
      <w:r>
        <w:rPr>
          <w:rFonts w:hint="eastAsia"/>
          <w:szCs w:val="21"/>
        </w:rPr>
        <w:t>显然</w:t>
      </w:r>
      <w:ins w:id="233" w:author="林柏翰" w:date="2013-04-08T12:30:00Z">
        <w:r w:rsidR="007610CA">
          <w:rPr>
            <w:rFonts w:hint="eastAsia"/>
            <w:szCs w:val="21"/>
          </w:rPr>
          <w:t>也</w:t>
        </w:r>
      </w:ins>
      <w:del w:id="234" w:author="林柏翰" w:date="2013-04-08T12:30:00Z">
        <w:r w:rsidDel="007610CA">
          <w:rPr>
            <w:rFonts w:hint="eastAsia"/>
            <w:szCs w:val="21"/>
          </w:rPr>
          <w:delText>的</w:delText>
        </w:r>
      </w:del>
      <w:r>
        <w:rPr>
          <w:rFonts w:hint="eastAsia"/>
          <w:szCs w:val="21"/>
        </w:rPr>
        <w:t>发现了这些隐患。</w:t>
      </w:r>
    </w:p>
    <w:p w:rsidR="00397944" w:rsidRPr="00397944" w:rsidRDefault="00397944">
      <w:pPr>
        <w:ind w:firstLineChars="202" w:firstLine="424"/>
        <w:rPr>
          <w:rFonts w:ascii="华文细黑" w:eastAsia="华文细黑" w:hAnsi="华文细黑"/>
          <w:szCs w:val="21"/>
          <w:rPrChange w:id="235" w:author="www" w:date="2013-03-30T16:08:00Z">
            <w:rPr>
              <w:szCs w:val="21"/>
            </w:rPr>
          </w:rPrChange>
        </w:rPr>
        <w:pPrChange w:id="236" w:author="www" w:date="2013-03-30T16:10:00Z">
          <w:pPr>
            <w:ind w:firstLineChars="100" w:firstLine="210"/>
          </w:pPr>
        </w:pPrChange>
      </w:pPr>
      <w:r w:rsidRPr="00397944">
        <w:rPr>
          <w:rFonts w:ascii="华文细黑" w:eastAsia="华文细黑" w:hAnsi="华文细黑" w:hint="eastAsia"/>
          <w:szCs w:val="21"/>
          <w:rPrChange w:id="237" w:author="www" w:date="2013-03-30T16:08:00Z">
            <w:rPr>
              <w:rFonts w:hint="eastAsia"/>
              <w:szCs w:val="21"/>
            </w:rPr>
          </w:rPrChange>
        </w:rPr>
        <w:t>不过我们从中也可以反思一些东西，</w:t>
      </w:r>
      <w:del w:id="238" w:author="林柏翰" w:date="2013-04-08T12:30:00Z">
        <w:r w:rsidRPr="00397944" w:rsidDel="007610CA">
          <w:rPr>
            <w:rFonts w:ascii="华文细黑" w:eastAsia="华文细黑" w:hAnsi="华文细黑" w:hint="eastAsia"/>
            <w:szCs w:val="21"/>
            <w:rPrChange w:id="239" w:author="www" w:date="2013-03-30T16:08:00Z">
              <w:rPr>
                <w:rFonts w:hint="eastAsia"/>
                <w:szCs w:val="21"/>
              </w:rPr>
            </w:rPrChange>
          </w:rPr>
          <w:delText>而</w:delText>
        </w:r>
      </w:del>
      <w:r w:rsidRPr="00397944">
        <w:rPr>
          <w:rFonts w:ascii="华文细黑" w:eastAsia="华文细黑" w:hAnsi="华文细黑" w:hint="eastAsia"/>
          <w:szCs w:val="21"/>
          <w:rPrChange w:id="240" w:author="www" w:date="2013-03-30T16:08:00Z">
            <w:rPr>
              <w:rFonts w:hint="eastAsia"/>
              <w:szCs w:val="21"/>
            </w:rPr>
          </w:rPrChange>
        </w:rPr>
        <w:t>我认为这里面值得探讨的是</w:t>
      </w:r>
      <w:ins w:id="241" w:author="www" w:date="2013-03-30T16:33:00Z">
        <w:r w:rsidR="0083048A">
          <w:rPr>
            <w:rFonts w:ascii="华文细黑" w:eastAsia="华文细黑" w:hAnsi="华文细黑" w:hint="eastAsia"/>
            <w:szCs w:val="21"/>
          </w:rPr>
          <w:t>，</w:t>
        </w:r>
      </w:ins>
      <w:r w:rsidRPr="00397944">
        <w:rPr>
          <w:rFonts w:ascii="华文细黑" w:eastAsia="华文细黑" w:hAnsi="华文细黑" w:hint="eastAsia"/>
          <w:szCs w:val="21"/>
          <w:rPrChange w:id="242" w:author="www" w:date="2013-03-30T16:08:00Z">
            <w:rPr>
              <w:rFonts w:hint="eastAsia"/>
              <w:szCs w:val="21"/>
            </w:rPr>
          </w:rPrChange>
        </w:rPr>
        <w:t>制度对于社会安定的最主要的影响</w:t>
      </w:r>
      <w:ins w:id="243" w:author="林柏翰" w:date="2013-04-08T12:30:00Z">
        <w:r w:rsidR="007610CA">
          <w:rPr>
            <w:rFonts w:ascii="华文细黑" w:eastAsia="华文细黑" w:hAnsi="华文细黑" w:hint="eastAsia"/>
            <w:szCs w:val="21"/>
          </w:rPr>
          <w:t>，</w:t>
        </w:r>
      </w:ins>
      <w:r w:rsidRPr="00397944">
        <w:rPr>
          <w:rFonts w:ascii="华文细黑" w:eastAsia="华文细黑" w:hAnsi="华文细黑" w:hint="eastAsia"/>
          <w:szCs w:val="21"/>
          <w:rPrChange w:id="244" w:author="www" w:date="2013-03-30T16:08:00Z">
            <w:rPr>
              <w:rFonts w:hint="eastAsia"/>
              <w:szCs w:val="21"/>
            </w:rPr>
          </w:rPrChange>
        </w:rPr>
        <w:t>是来源于制度本身还是来源于人？</w:t>
      </w:r>
    </w:p>
    <w:p w:rsidR="00397944" w:rsidRPr="00397944" w:rsidRDefault="00397944">
      <w:pPr>
        <w:ind w:firstLineChars="202" w:firstLine="424"/>
        <w:rPr>
          <w:rFonts w:ascii="华文细黑" w:eastAsia="华文细黑" w:hAnsi="华文细黑"/>
          <w:szCs w:val="21"/>
          <w:rPrChange w:id="245" w:author="www" w:date="2013-03-30T16:08:00Z">
            <w:rPr>
              <w:rFonts w:ascii="simsun" w:hAnsi="simsun"/>
              <w:szCs w:val="21"/>
            </w:rPr>
          </w:rPrChange>
        </w:rPr>
        <w:pPrChange w:id="246" w:author="www" w:date="2013-03-30T16:10:00Z">
          <w:pPr>
            <w:ind w:firstLineChars="100" w:firstLine="210"/>
          </w:pPr>
        </w:pPrChange>
      </w:pPr>
      <w:r w:rsidRPr="00397944">
        <w:rPr>
          <w:rFonts w:ascii="华文细黑" w:eastAsia="华文细黑" w:hAnsi="华文细黑" w:hint="eastAsia"/>
          <w:szCs w:val="21"/>
          <w:rPrChange w:id="247" w:author="www" w:date="2013-03-30T16:08:00Z">
            <w:rPr>
              <w:rFonts w:ascii="simsun" w:hAnsi="simsun" w:hint="eastAsia"/>
              <w:szCs w:val="21"/>
            </w:rPr>
          </w:rPrChange>
        </w:rPr>
        <w:t>反观上世纪的五十年代，劳教也是违背宪法的，也是没有通过上诉法院等一系列过程，</w:t>
      </w:r>
      <w:ins w:id="248" w:author="林柏翰" w:date="2013-04-08T12:31:00Z">
        <w:r w:rsidR="007610CA">
          <w:rPr>
            <w:rFonts w:ascii="华文细黑" w:eastAsia="华文细黑" w:hAnsi="华文细黑" w:hint="eastAsia"/>
            <w:szCs w:val="21"/>
          </w:rPr>
          <w:t>但</w:t>
        </w:r>
      </w:ins>
      <w:r w:rsidRPr="00397944">
        <w:rPr>
          <w:rFonts w:ascii="华文细黑" w:eastAsia="华文细黑" w:hAnsi="华文细黑" w:hint="eastAsia"/>
          <w:szCs w:val="21"/>
          <w:rPrChange w:id="249" w:author="www" w:date="2013-03-30T16:08:00Z">
            <w:rPr>
              <w:rFonts w:ascii="simsun" w:hAnsi="simsun" w:hint="eastAsia"/>
              <w:szCs w:val="21"/>
            </w:rPr>
          </w:rPrChange>
        </w:rPr>
        <w:t>劳教却进行的好好的，对社会治安巨大的推动远甚于今日，执法人员遵纪守法，严格按照程序办事，劳教并不是执法人员的暴力工具。为什么一个较好的制度如今会变成这般模样</w:t>
      </w:r>
      <w:del w:id="250" w:author="www" w:date="2013-03-30T16:34:00Z">
        <w:r w:rsidRPr="00397944" w:rsidDel="0083048A">
          <w:rPr>
            <w:rFonts w:ascii="华文细黑" w:eastAsia="华文细黑" w:hAnsi="华文细黑" w:hint="eastAsia"/>
            <w:szCs w:val="21"/>
            <w:rPrChange w:id="251" w:author="www" w:date="2013-03-30T16:08:00Z">
              <w:rPr>
                <w:rFonts w:ascii="simsun" w:hAnsi="simsun" w:hint="eastAsia"/>
                <w:szCs w:val="21"/>
              </w:rPr>
            </w:rPrChange>
          </w:rPr>
          <w:delText>呢</w:delText>
        </w:r>
      </w:del>
      <w:r w:rsidRPr="00397944">
        <w:rPr>
          <w:rFonts w:ascii="华文细黑" w:eastAsia="华文细黑" w:hAnsi="华文细黑" w:hint="eastAsia"/>
          <w:szCs w:val="21"/>
          <w:rPrChange w:id="252" w:author="www" w:date="2013-03-30T16:08:00Z">
            <w:rPr>
              <w:rFonts w:ascii="simsun" w:hAnsi="simsun" w:hint="eastAsia"/>
              <w:szCs w:val="21"/>
            </w:rPr>
          </w:rPrChange>
        </w:rPr>
        <w:t>？到底是人成就了制度还是制度成就了人？</w:t>
      </w:r>
    </w:p>
    <w:p w:rsidR="00397944" w:rsidRPr="00397944" w:rsidRDefault="00397944">
      <w:pPr>
        <w:ind w:firstLineChars="202" w:firstLine="424"/>
        <w:rPr>
          <w:rFonts w:ascii="华文细黑" w:eastAsia="华文细黑" w:hAnsi="华文细黑"/>
          <w:szCs w:val="21"/>
          <w:rPrChange w:id="253" w:author="www" w:date="2013-03-30T16:08:00Z">
            <w:rPr>
              <w:rFonts w:ascii="simsun" w:hAnsi="simsun"/>
              <w:szCs w:val="21"/>
            </w:rPr>
          </w:rPrChange>
        </w:rPr>
        <w:pPrChange w:id="254" w:author="www" w:date="2013-03-30T16:10:00Z">
          <w:pPr>
            <w:ind w:firstLineChars="100" w:firstLine="210"/>
          </w:pPr>
        </w:pPrChange>
      </w:pPr>
      <w:r w:rsidRPr="00397944">
        <w:rPr>
          <w:rFonts w:ascii="华文细黑" w:eastAsia="华文细黑" w:hAnsi="华文细黑" w:hint="eastAsia"/>
          <w:szCs w:val="21"/>
          <w:rPrChange w:id="255" w:author="www" w:date="2013-03-30T16:08:00Z">
            <w:rPr>
              <w:rFonts w:ascii="simsun" w:hAnsi="simsun" w:hint="eastAsia"/>
              <w:szCs w:val="21"/>
            </w:rPr>
          </w:rPrChange>
        </w:rPr>
        <w:t>许多网友</w:t>
      </w:r>
      <w:del w:id="256" w:author="www" w:date="2013-03-30T16:34:00Z">
        <w:r w:rsidRPr="00397944" w:rsidDel="0083048A">
          <w:rPr>
            <w:rFonts w:ascii="华文细黑" w:eastAsia="华文细黑" w:hAnsi="华文细黑" w:hint="eastAsia"/>
            <w:szCs w:val="21"/>
            <w:rPrChange w:id="257" w:author="www" w:date="2013-03-30T16:08:00Z">
              <w:rPr>
                <w:rFonts w:ascii="simsun" w:hAnsi="simsun" w:hint="eastAsia"/>
                <w:szCs w:val="21"/>
              </w:rPr>
            </w:rPrChange>
          </w:rPr>
          <w:delText>，</w:delText>
        </w:r>
      </w:del>
      <w:ins w:id="258" w:author="www" w:date="2013-03-30T16:34:00Z">
        <w:r w:rsidR="0083048A">
          <w:rPr>
            <w:rFonts w:ascii="华文细黑" w:eastAsia="华文细黑" w:hAnsi="华文细黑" w:hint="eastAsia"/>
            <w:szCs w:val="21"/>
          </w:rPr>
          <w:t>、</w:t>
        </w:r>
      </w:ins>
      <w:r w:rsidRPr="00397944">
        <w:rPr>
          <w:rFonts w:ascii="华文细黑" w:eastAsia="华文细黑" w:hAnsi="华文细黑" w:hint="eastAsia"/>
          <w:szCs w:val="21"/>
          <w:rPrChange w:id="259" w:author="www" w:date="2013-03-30T16:08:00Z">
            <w:rPr>
              <w:rFonts w:ascii="simsun" w:hAnsi="simsun" w:hint="eastAsia"/>
              <w:szCs w:val="21"/>
            </w:rPr>
          </w:rPrChange>
        </w:rPr>
        <w:t>专家认为，劳教制度到今天这个样子，国家政权的掌控者们要负有大部分的责任。单单如此吗？我们国家现今的法律越来越完善，可是出现的滑稽事件却是越来越多，让人们在谈笑之余也生出许多忧虑，其中大部分人的第一想法便是习惯性</w:t>
      </w:r>
      <w:ins w:id="260" w:author="林柏翰" w:date="2013-04-08T12:32:00Z">
        <w:r w:rsidR="007610CA">
          <w:rPr>
            <w:rFonts w:ascii="华文细黑" w:eastAsia="华文细黑" w:hAnsi="华文细黑" w:hint="eastAsia"/>
            <w:szCs w:val="21"/>
          </w:rPr>
          <w:t>地</w:t>
        </w:r>
      </w:ins>
      <w:del w:id="261" w:author="林柏翰" w:date="2013-04-08T12:32:00Z">
        <w:r w:rsidRPr="00397944" w:rsidDel="007610CA">
          <w:rPr>
            <w:rFonts w:ascii="华文细黑" w:eastAsia="华文细黑" w:hAnsi="华文细黑" w:hint="eastAsia"/>
            <w:szCs w:val="21"/>
            <w:rPrChange w:id="262" w:author="www" w:date="2013-03-30T16:08:00Z">
              <w:rPr>
                <w:rFonts w:ascii="simsun" w:hAnsi="simsun" w:hint="eastAsia"/>
                <w:szCs w:val="21"/>
              </w:rPr>
            </w:rPrChange>
          </w:rPr>
          <w:delText>的</w:delText>
        </w:r>
      </w:del>
      <w:r w:rsidRPr="00397944">
        <w:rPr>
          <w:rFonts w:ascii="华文细黑" w:eastAsia="华文细黑" w:hAnsi="华文细黑" w:hint="eastAsia"/>
          <w:szCs w:val="21"/>
          <w:rPrChange w:id="263" w:author="www" w:date="2013-03-30T16:08:00Z">
            <w:rPr>
              <w:rFonts w:ascii="simsun" w:hAnsi="simsun" w:hint="eastAsia"/>
              <w:szCs w:val="21"/>
            </w:rPr>
          </w:rPrChange>
        </w:rPr>
        <w:t>将这些滑稽案件的责任归于行政处理的管理者身上，仔细想想其实这些“责任者”们也是制度中的一部分，他们不论按照法律办事还是按照“人情”办事，始终都只能证明</w:t>
      </w:r>
      <w:del w:id="264" w:author="林柏翰" w:date="2013-04-08T12:33:00Z">
        <w:r w:rsidRPr="00397944" w:rsidDel="007610CA">
          <w:rPr>
            <w:rFonts w:ascii="华文细黑" w:eastAsia="华文细黑" w:hAnsi="华文细黑" w:hint="eastAsia"/>
            <w:szCs w:val="21"/>
            <w:rPrChange w:id="265" w:author="www" w:date="2013-03-30T16:08:00Z">
              <w:rPr>
                <w:rFonts w:ascii="simsun" w:hAnsi="simsun" w:hint="eastAsia"/>
                <w:szCs w:val="21"/>
              </w:rPr>
            </w:rPrChange>
          </w:rPr>
          <w:delText>是</w:delText>
        </w:r>
      </w:del>
      <w:r w:rsidRPr="00397944">
        <w:rPr>
          <w:rFonts w:ascii="华文细黑" w:eastAsia="华文细黑" w:hAnsi="华文细黑" w:hint="eastAsia"/>
          <w:szCs w:val="21"/>
          <w:rPrChange w:id="266" w:author="www" w:date="2013-03-30T16:08:00Z">
            <w:rPr>
              <w:rFonts w:ascii="simsun" w:hAnsi="simsun" w:hint="eastAsia"/>
              <w:szCs w:val="21"/>
            </w:rPr>
          </w:rPrChange>
        </w:rPr>
        <w:t>制度上的缺陷，只能证明制度上有漏洞。世界上难道真有十全十美的制度让每一个人都遵纪守法，每一个人都得到合理的评判吗？显然不会有。我们也不能指望每一位执法者的素质教养以及对于法律的认知与重视程度都达到我们想要的。我们能做的只能在人与制度这两者之间追求平衡，人与制度的相互结合是推动社会安定的基本方针。</w:t>
      </w:r>
    </w:p>
    <w:p w:rsidR="00397944" w:rsidRPr="00397944" w:rsidRDefault="00397944">
      <w:pPr>
        <w:ind w:firstLineChars="202" w:firstLine="424"/>
        <w:rPr>
          <w:rFonts w:ascii="华文细黑" w:eastAsia="华文细黑" w:hAnsi="华文细黑"/>
          <w:szCs w:val="21"/>
          <w:rPrChange w:id="267" w:author="www" w:date="2013-03-30T16:08:00Z">
            <w:rPr>
              <w:rFonts w:ascii="simsun" w:hAnsi="simsun"/>
              <w:szCs w:val="21"/>
            </w:rPr>
          </w:rPrChange>
        </w:rPr>
        <w:pPrChange w:id="268" w:author="www" w:date="2013-03-30T16:10:00Z">
          <w:pPr>
            <w:ind w:firstLineChars="100" w:firstLine="210"/>
          </w:pPr>
        </w:pPrChange>
      </w:pPr>
      <w:r w:rsidRPr="00397944">
        <w:rPr>
          <w:rFonts w:ascii="华文细黑" w:eastAsia="华文细黑" w:hAnsi="华文细黑" w:hint="eastAsia"/>
          <w:szCs w:val="21"/>
          <w:rPrChange w:id="269" w:author="www" w:date="2013-03-30T16:08:00Z">
            <w:rPr>
              <w:rFonts w:ascii="simsun" w:hAnsi="simsun" w:hint="eastAsia"/>
              <w:szCs w:val="21"/>
            </w:rPr>
          </w:rPrChange>
        </w:rPr>
        <w:t>今年只是停止劳教，但对于是否决定在未来一直停用甚至废除有两种不同的声音。一类人认为这种“洗脑制度”的继续，不但与目前世界所提倡的人道主义主流相背，也会成为中国完成真正意义上的思想解放的一大绊脚石，将其看作是旧时代封建主义的残留。而另一类人则认为，这种已沿用几十年的制度只要进行稍微的改革还是大堪其用的。</w:t>
      </w:r>
    </w:p>
    <w:p w:rsidR="00397944" w:rsidRPr="00397944" w:rsidRDefault="00397944">
      <w:pPr>
        <w:ind w:firstLineChars="202" w:firstLine="424"/>
        <w:rPr>
          <w:rFonts w:ascii="华文细黑" w:eastAsia="华文细黑" w:hAnsi="华文细黑"/>
          <w:szCs w:val="21"/>
          <w:rPrChange w:id="270" w:author="www" w:date="2013-03-30T16:08:00Z">
            <w:rPr>
              <w:rFonts w:ascii="simsun" w:hAnsi="simsun"/>
              <w:szCs w:val="21"/>
            </w:rPr>
          </w:rPrChange>
        </w:rPr>
        <w:pPrChange w:id="271" w:author="www" w:date="2013-03-30T16:10:00Z">
          <w:pPr>
            <w:ind w:firstLineChars="100" w:firstLine="210"/>
          </w:pPr>
        </w:pPrChange>
      </w:pPr>
      <w:r w:rsidRPr="00397944">
        <w:rPr>
          <w:rFonts w:ascii="华文细黑" w:eastAsia="华文细黑" w:hAnsi="华文细黑" w:hint="eastAsia"/>
          <w:szCs w:val="21"/>
          <w:rPrChange w:id="272" w:author="www" w:date="2013-03-30T16:08:00Z">
            <w:rPr>
              <w:rFonts w:ascii="simsun" w:hAnsi="simsun" w:hint="eastAsia"/>
              <w:szCs w:val="21"/>
            </w:rPr>
          </w:rPrChange>
        </w:rPr>
        <w:t>废除劳教现实吗？一个辅助了中国社会治安以及法律</w:t>
      </w:r>
      <w:ins w:id="273" w:author="林柏翰" w:date="2013-04-08T12:38:00Z">
        <w:r w:rsidR="0074594E">
          <w:rPr>
            <w:rFonts w:ascii="华文细黑" w:eastAsia="华文细黑" w:hAnsi="华文细黑" w:hint="eastAsia"/>
            <w:szCs w:val="21"/>
          </w:rPr>
          <w:t>多年</w:t>
        </w:r>
      </w:ins>
      <w:r w:rsidRPr="00397944">
        <w:rPr>
          <w:rFonts w:ascii="华文细黑" w:eastAsia="华文细黑" w:hAnsi="华文细黑" w:hint="eastAsia"/>
          <w:szCs w:val="21"/>
          <w:rPrChange w:id="274" w:author="www" w:date="2013-03-30T16:08:00Z">
            <w:rPr>
              <w:rFonts w:ascii="simsun" w:hAnsi="simsun" w:hint="eastAsia"/>
              <w:szCs w:val="21"/>
            </w:rPr>
          </w:rPrChange>
        </w:rPr>
        <w:t>的一大助手，不可能在一日之内因为某条政策就立即废除，就如同给房子换柱子一样，如果一开始就大刀阔斧的将原先的柱子拆掉，那房子必定先垮。即便它确实不太符合此时的国情，或者影响国际形象。</w:t>
      </w:r>
    </w:p>
    <w:p w:rsidR="00397944" w:rsidRPr="00397944" w:rsidRDefault="00397944">
      <w:pPr>
        <w:ind w:firstLineChars="202" w:firstLine="424"/>
        <w:rPr>
          <w:rFonts w:ascii="华文细黑" w:eastAsia="华文细黑" w:hAnsi="华文细黑"/>
          <w:szCs w:val="21"/>
          <w:rPrChange w:id="275" w:author="www" w:date="2013-03-30T16:08:00Z">
            <w:rPr>
              <w:szCs w:val="21"/>
            </w:rPr>
          </w:rPrChange>
        </w:rPr>
        <w:pPrChange w:id="276" w:author="www" w:date="2013-03-30T16:10:00Z">
          <w:pPr>
            <w:ind w:firstLineChars="100" w:firstLine="210"/>
          </w:pPr>
        </w:pPrChange>
      </w:pPr>
      <w:r w:rsidRPr="00397944">
        <w:rPr>
          <w:rFonts w:ascii="华文细黑" w:eastAsia="华文细黑" w:hAnsi="华文细黑" w:hint="eastAsia"/>
          <w:szCs w:val="21"/>
          <w:rPrChange w:id="277" w:author="www" w:date="2013-03-30T16:08:00Z">
            <w:rPr>
              <w:rFonts w:hint="eastAsia"/>
              <w:szCs w:val="21"/>
            </w:rPr>
          </w:rPrChange>
        </w:rPr>
        <w:t>那么对于劳教是进行改革还是缓慢</w:t>
      </w:r>
      <w:del w:id="278" w:author="www" w:date="2013-03-30T16:35:00Z">
        <w:r w:rsidRPr="00397944" w:rsidDel="0083048A">
          <w:rPr>
            <w:rFonts w:ascii="华文细黑" w:eastAsia="华文细黑" w:hAnsi="华文细黑" w:hint="eastAsia"/>
            <w:szCs w:val="21"/>
            <w:rPrChange w:id="279" w:author="www" w:date="2013-03-30T16:08:00Z">
              <w:rPr>
                <w:rFonts w:hint="eastAsia"/>
                <w:szCs w:val="21"/>
              </w:rPr>
            </w:rPrChange>
          </w:rPr>
          <w:delText>的</w:delText>
        </w:r>
      </w:del>
      <w:ins w:id="280" w:author="www" w:date="2013-03-30T16:35:00Z">
        <w:r w:rsidR="0083048A">
          <w:rPr>
            <w:rFonts w:ascii="华文细黑" w:eastAsia="华文细黑" w:hAnsi="华文细黑" w:hint="eastAsia"/>
            <w:szCs w:val="21"/>
          </w:rPr>
          <w:t>或</w:t>
        </w:r>
      </w:ins>
      <w:r w:rsidRPr="00397944">
        <w:rPr>
          <w:rFonts w:ascii="华文细黑" w:eastAsia="华文细黑" w:hAnsi="华文细黑" w:hint="eastAsia"/>
          <w:szCs w:val="21"/>
          <w:rPrChange w:id="281" w:author="www" w:date="2013-03-30T16:08:00Z">
            <w:rPr>
              <w:rFonts w:hint="eastAsia"/>
              <w:szCs w:val="21"/>
            </w:rPr>
          </w:rPrChange>
        </w:rPr>
        <w:t>用别的制度代替</w:t>
      </w:r>
      <w:ins w:id="282" w:author="林柏翰" w:date="2013-04-08T12:39:00Z">
        <w:r w:rsidR="0074594E">
          <w:rPr>
            <w:rFonts w:ascii="华文细黑" w:eastAsia="华文细黑" w:hAnsi="华文细黑" w:hint="eastAsia"/>
            <w:szCs w:val="21"/>
          </w:rPr>
          <w:t>，</w:t>
        </w:r>
      </w:ins>
      <w:r w:rsidRPr="00397944">
        <w:rPr>
          <w:rFonts w:ascii="华文细黑" w:eastAsia="华文细黑" w:hAnsi="华文细黑" w:hint="eastAsia"/>
          <w:szCs w:val="21"/>
          <w:rPrChange w:id="283" w:author="www" w:date="2013-03-30T16:08:00Z">
            <w:rPr>
              <w:rFonts w:hint="eastAsia"/>
              <w:szCs w:val="21"/>
            </w:rPr>
          </w:rPrChange>
        </w:rPr>
        <w:t>是我们现在需要忧心的问题。古人常说</w:t>
      </w:r>
      <w:ins w:id="284" w:author="www" w:date="2013-03-30T16:35:00Z">
        <w:r w:rsidR="0083048A">
          <w:rPr>
            <w:rFonts w:ascii="华文细黑" w:eastAsia="华文细黑" w:hAnsi="华文细黑" w:hint="eastAsia"/>
            <w:szCs w:val="21"/>
          </w:rPr>
          <w:t>，</w:t>
        </w:r>
      </w:ins>
      <w:r w:rsidRPr="00397944">
        <w:rPr>
          <w:rFonts w:ascii="华文细黑" w:eastAsia="华文细黑" w:hAnsi="华文细黑" w:hint="eastAsia"/>
          <w:szCs w:val="21"/>
          <w:rPrChange w:id="285" w:author="www" w:date="2013-03-30T16:08:00Z">
            <w:rPr>
              <w:rFonts w:hint="eastAsia"/>
              <w:szCs w:val="21"/>
            </w:rPr>
          </w:rPrChange>
        </w:rPr>
        <w:t>百姓安居乐业社会才能发展，而放到今天也一样，中国的发展离不开社会的安定，而劳教作为社会安定的辅助剂以及中国用来维护安定的特有制度，需要做的就是加大其承受能力来应对中国未来的高速发展。对于劳教是否继续执行，该如何执行也应尽快有一个方案。中国要挑战的各种大问题：环境，人口，资源等都会接踵而至，而社会安定作为发展的基本</w:t>
      </w:r>
      <w:ins w:id="286" w:author="林柏翰" w:date="2013-04-08T12:40:00Z">
        <w:r w:rsidR="0074594E">
          <w:rPr>
            <w:rFonts w:ascii="华文细黑" w:eastAsia="华文细黑" w:hAnsi="华文细黑" w:hint="eastAsia"/>
            <w:szCs w:val="21"/>
          </w:rPr>
          <w:t>，</w:t>
        </w:r>
      </w:ins>
      <w:r w:rsidRPr="00397944">
        <w:rPr>
          <w:rFonts w:ascii="华文细黑" w:eastAsia="华文细黑" w:hAnsi="华文细黑" w:hint="eastAsia"/>
          <w:szCs w:val="21"/>
          <w:rPrChange w:id="287" w:author="www" w:date="2013-03-30T16:08:00Z">
            <w:rPr>
              <w:rFonts w:hint="eastAsia"/>
              <w:szCs w:val="21"/>
            </w:rPr>
          </w:rPrChange>
        </w:rPr>
        <w:t>势必是屏障与后盾。上天留给我们的时间并不充裕。</w:t>
      </w:r>
    </w:p>
    <w:p w:rsidR="001B6B9D" w:rsidRDefault="00397944" w:rsidP="001B6B9D">
      <w:pPr>
        <w:ind w:firstLineChars="202" w:firstLine="424"/>
        <w:rPr>
          <w:ins w:id="288" w:author="www" w:date="2013-03-30T16:36:00Z"/>
          <w:rFonts w:ascii="华文细黑" w:eastAsia="华文细黑" w:hAnsi="华文细黑"/>
          <w:szCs w:val="21"/>
        </w:rPr>
        <w:pPrChange w:id="289" w:author="www" w:date="2013-03-30T16:08:00Z">
          <w:pPr>
            <w:ind w:firstLineChars="200" w:firstLine="420"/>
          </w:pPr>
        </w:pPrChange>
      </w:pPr>
      <w:r w:rsidRPr="00397944">
        <w:rPr>
          <w:rFonts w:ascii="华文细黑" w:eastAsia="华文细黑" w:hAnsi="华文细黑" w:hint="eastAsia"/>
          <w:szCs w:val="21"/>
          <w:rPrChange w:id="290" w:author="www" w:date="2013-03-30T16:08:00Z">
            <w:rPr>
              <w:rFonts w:hint="eastAsia"/>
              <w:szCs w:val="21"/>
            </w:rPr>
          </w:rPrChange>
        </w:rPr>
        <w:t>一校：李敏慧</w:t>
      </w:r>
    </w:p>
    <w:p w:rsidR="0083048A" w:rsidRDefault="0083048A">
      <w:pPr>
        <w:ind w:firstLineChars="202" w:firstLine="424"/>
        <w:rPr>
          <w:ins w:id="291" w:author="林柏翰" w:date="2013-04-08T12:40:00Z"/>
          <w:rFonts w:ascii="华文细黑" w:eastAsia="华文细黑" w:hAnsi="华文细黑" w:hint="eastAsia"/>
          <w:szCs w:val="21"/>
        </w:rPr>
        <w:pPrChange w:id="292" w:author="www" w:date="2013-03-30T16:08:00Z">
          <w:pPr>
            <w:ind w:firstLineChars="200" w:firstLine="420"/>
          </w:pPr>
        </w:pPrChange>
      </w:pPr>
      <w:ins w:id="293" w:author="www" w:date="2013-03-30T16:36:00Z">
        <w:r>
          <w:rPr>
            <w:rFonts w:ascii="华文细黑" w:eastAsia="华文细黑" w:hAnsi="华文细黑" w:hint="eastAsia"/>
            <w:szCs w:val="21"/>
          </w:rPr>
          <w:t>二校：魏恬祯</w:t>
        </w:r>
      </w:ins>
    </w:p>
    <w:p w:rsidR="0074594E" w:rsidRDefault="0074594E">
      <w:pPr>
        <w:ind w:firstLineChars="202" w:firstLine="424"/>
        <w:rPr>
          <w:rFonts w:ascii="华文细黑" w:eastAsia="华文细黑" w:hAnsi="华文细黑"/>
          <w:szCs w:val="21"/>
          <w:rPrChange w:id="294" w:author="www" w:date="2013-03-30T16:08:00Z">
            <w:rPr>
              <w:szCs w:val="21"/>
            </w:rPr>
          </w:rPrChange>
        </w:rPr>
        <w:pPrChange w:id="295" w:author="www" w:date="2013-03-30T16:08:00Z">
          <w:pPr>
            <w:ind w:firstLineChars="200" w:firstLine="420"/>
          </w:pPr>
        </w:pPrChange>
      </w:pPr>
      <w:ins w:id="296" w:author="林柏翰" w:date="2013-04-08T12:40:00Z">
        <w:r>
          <w:rPr>
            <w:rFonts w:ascii="华文细黑" w:eastAsia="华文细黑" w:hAnsi="华文细黑" w:hint="eastAsia"/>
            <w:szCs w:val="21"/>
          </w:rPr>
          <w:t>三校：林柏翰</w:t>
        </w:r>
      </w:ins>
      <w:bookmarkStart w:id="297" w:name="_GoBack"/>
      <w:bookmarkEnd w:id="297"/>
    </w:p>
    <w:sectPr w:rsidR="0074594E" w:rsidSect="00F44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AC4" w:rsidRDefault="00D66AC4" w:rsidP="00157C13">
      <w:r>
        <w:separator/>
      </w:r>
    </w:p>
  </w:endnote>
  <w:endnote w:type="continuationSeparator" w:id="0">
    <w:p w:rsidR="00D66AC4" w:rsidRDefault="00D66AC4" w:rsidP="0015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AC4" w:rsidRDefault="00D66AC4" w:rsidP="00157C13">
      <w:r>
        <w:separator/>
      </w:r>
    </w:p>
  </w:footnote>
  <w:footnote w:type="continuationSeparator" w:id="0">
    <w:p w:rsidR="00D66AC4" w:rsidRDefault="00D66AC4" w:rsidP="00157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03DFF"/>
    <w:multiLevelType w:val="hybridMultilevel"/>
    <w:tmpl w:val="F84C4396"/>
    <w:lvl w:ilvl="0" w:tplc="08E6DF6E">
      <w:start w:val="1"/>
      <w:numFmt w:val="decimal"/>
      <w:lvlText w:val="%1，"/>
      <w:lvlJc w:val="left"/>
      <w:pPr>
        <w:ind w:left="502"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1121"/>
    <w:rsid w:val="000072CA"/>
    <w:rsid w:val="000C3E26"/>
    <w:rsid w:val="00135BEA"/>
    <w:rsid w:val="00144794"/>
    <w:rsid w:val="00157C13"/>
    <w:rsid w:val="001B6B9D"/>
    <w:rsid w:val="001C55B6"/>
    <w:rsid w:val="00241121"/>
    <w:rsid w:val="00365469"/>
    <w:rsid w:val="00374C85"/>
    <w:rsid w:val="00380922"/>
    <w:rsid w:val="003927BC"/>
    <w:rsid w:val="00396A3C"/>
    <w:rsid w:val="00397944"/>
    <w:rsid w:val="003C2064"/>
    <w:rsid w:val="00410CEE"/>
    <w:rsid w:val="00415080"/>
    <w:rsid w:val="00446E99"/>
    <w:rsid w:val="004579AE"/>
    <w:rsid w:val="004655D5"/>
    <w:rsid w:val="00554CB3"/>
    <w:rsid w:val="00567D00"/>
    <w:rsid w:val="00575363"/>
    <w:rsid w:val="005C5A56"/>
    <w:rsid w:val="00616F52"/>
    <w:rsid w:val="0064186B"/>
    <w:rsid w:val="00662B04"/>
    <w:rsid w:val="006F4958"/>
    <w:rsid w:val="0074594E"/>
    <w:rsid w:val="007610CA"/>
    <w:rsid w:val="0083048A"/>
    <w:rsid w:val="008673A6"/>
    <w:rsid w:val="00885D3E"/>
    <w:rsid w:val="00895B87"/>
    <w:rsid w:val="00A41FBC"/>
    <w:rsid w:val="00A449F1"/>
    <w:rsid w:val="00A53704"/>
    <w:rsid w:val="00A728B9"/>
    <w:rsid w:val="00AB20AF"/>
    <w:rsid w:val="00AB4504"/>
    <w:rsid w:val="00B1108A"/>
    <w:rsid w:val="00C006BB"/>
    <w:rsid w:val="00C22ACB"/>
    <w:rsid w:val="00C36421"/>
    <w:rsid w:val="00C37902"/>
    <w:rsid w:val="00D54F3D"/>
    <w:rsid w:val="00D62210"/>
    <w:rsid w:val="00D66AC4"/>
    <w:rsid w:val="00D6771D"/>
    <w:rsid w:val="00DD78D2"/>
    <w:rsid w:val="00E353D9"/>
    <w:rsid w:val="00E64719"/>
    <w:rsid w:val="00EB7A13"/>
    <w:rsid w:val="00ED1EF7"/>
    <w:rsid w:val="00EE4847"/>
    <w:rsid w:val="00F3020D"/>
    <w:rsid w:val="00F44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B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15080"/>
    <w:pPr>
      <w:ind w:firstLineChars="200" w:firstLine="420"/>
    </w:pPr>
  </w:style>
  <w:style w:type="character" w:styleId="a4">
    <w:name w:val="Hyperlink"/>
    <w:uiPriority w:val="99"/>
    <w:semiHidden/>
    <w:rsid w:val="00415080"/>
    <w:rPr>
      <w:rFonts w:cs="Times New Roman"/>
      <w:color w:val="136EC2"/>
      <w:u w:val="single"/>
      <w:effect w:val="none"/>
    </w:rPr>
  </w:style>
  <w:style w:type="paragraph" w:styleId="a5">
    <w:name w:val="header"/>
    <w:basedOn w:val="a"/>
    <w:link w:val="Char"/>
    <w:uiPriority w:val="99"/>
    <w:semiHidden/>
    <w:rsid w:val="00157C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157C13"/>
    <w:rPr>
      <w:rFonts w:cs="Times New Roman"/>
      <w:sz w:val="18"/>
      <w:szCs w:val="18"/>
    </w:rPr>
  </w:style>
  <w:style w:type="paragraph" w:styleId="a6">
    <w:name w:val="footer"/>
    <w:basedOn w:val="a"/>
    <w:link w:val="Char0"/>
    <w:uiPriority w:val="99"/>
    <w:semiHidden/>
    <w:rsid w:val="00157C13"/>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157C13"/>
    <w:rPr>
      <w:rFonts w:cs="Times New Roman"/>
      <w:sz w:val="18"/>
      <w:szCs w:val="18"/>
    </w:rPr>
  </w:style>
  <w:style w:type="paragraph" w:styleId="a7">
    <w:name w:val="Balloon Text"/>
    <w:basedOn w:val="a"/>
    <w:link w:val="Char1"/>
    <w:uiPriority w:val="99"/>
    <w:semiHidden/>
    <w:rsid w:val="00A728B9"/>
    <w:rPr>
      <w:sz w:val="18"/>
      <w:szCs w:val="18"/>
    </w:rPr>
  </w:style>
  <w:style w:type="character" w:customStyle="1" w:styleId="Char1">
    <w:name w:val="批注框文本 Char"/>
    <w:link w:val="a7"/>
    <w:uiPriority w:val="99"/>
    <w:semiHidden/>
    <w:rsid w:val="000E134A"/>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2704</Characters>
  <Application>Microsoft Office Word</Application>
  <DocSecurity>0</DocSecurity>
  <Lines>22</Lines>
  <Paragraphs>6</Paragraphs>
  <ScaleCrop>false</ScaleCrop>
  <Company>Microsoft</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劳教制度的停止</dc:title>
  <dc:creator>Jin</dc:creator>
  <cp:lastModifiedBy>林柏翰</cp:lastModifiedBy>
  <cp:revision>2</cp:revision>
  <dcterms:created xsi:type="dcterms:W3CDTF">2013-04-08T04:43:00Z</dcterms:created>
  <dcterms:modified xsi:type="dcterms:W3CDTF">2013-04-08T04:43:00Z</dcterms:modified>
</cp:coreProperties>
</file>