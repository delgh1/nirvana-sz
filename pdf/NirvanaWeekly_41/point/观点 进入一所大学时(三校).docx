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99" w:rsidRPr="002C711E" w:rsidRDefault="00B01D69" w:rsidP="00444099">
      <w:pPr>
        <w:widowControl/>
        <w:jc w:val="center"/>
        <w:rPr>
          <w:rFonts w:ascii="华文细黑" w:eastAsia="华文细黑" w:hAnsi="华文细黑" w:cs="Arial"/>
          <w:b/>
          <w:color w:val="333333"/>
          <w:kern w:val="0"/>
          <w:sz w:val="32"/>
          <w:szCs w:val="32"/>
          <w:shd w:val="clear" w:color="auto" w:fill="FFFFFF"/>
          <w:rPrChange w:id="0" w:author="林柏翰" w:date="2013-04-08T11:56:00Z">
            <w:rPr>
              <w:rFonts w:ascii="Arial" w:hAnsi="Arial" w:cs="Arial"/>
              <w:color w:val="333333"/>
              <w:kern w:val="0"/>
              <w:sz w:val="22"/>
              <w:shd w:val="clear" w:color="auto" w:fill="FFFFFF"/>
            </w:rPr>
          </w:rPrChange>
        </w:rPr>
      </w:pPr>
      <w:ins w:id="1" w:author="www" w:date="2013-03-30T15:55:00Z">
        <w:r>
          <w:rPr>
            <w:rFonts w:ascii="华文细黑" w:eastAsia="华文细黑" w:hAnsi="华文细黑" w:cs="Arial" w:hint="eastAsia"/>
            <w:color w:val="333333"/>
            <w:kern w:val="0"/>
            <w:sz w:val="32"/>
            <w:szCs w:val="32"/>
            <w:shd w:val="clear" w:color="auto" w:fill="FFFFFF"/>
          </w:rPr>
          <w:t xml:space="preserve"> </w:t>
        </w:r>
        <w:r w:rsidRPr="002C711E">
          <w:rPr>
            <w:rFonts w:ascii="华文细黑" w:eastAsia="华文细黑" w:hAnsi="华文细黑" w:cs="Arial" w:hint="eastAsia"/>
            <w:b/>
            <w:color w:val="333333"/>
            <w:kern w:val="0"/>
            <w:sz w:val="32"/>
            <w:szCs w:val="32"/>
            <w:shd w:val="clear" w:color="auto" w:fill="FFFFFF"/>
            <w:rPrChange w:id="2" w:author="林柏翰" w:date="2013-04-08T11:56:00Z">
              <w:rPr>
                <w:rFonts w:ascii="华文细黑" w:eastAsia="华文细黑" w:hAnsi="华文细黑" w:cs="Arial" w:hint="eastAsia"/>
                <w:color w:val="333333"/>
                <w:kern w:val="0"/>
                <w:sz w:val="32"/>
                <w:szCs w:val="32"/>
                <w:shd w:val="clear" w:color="auto" w:fill="FFFFFF"/>
              </w:rPr>
            </w:rPrChange>
          </w:rPr>
          <w:t xml:space="preserve">  </w:t>
        </w:r>
      </w:ins>
      <w:r w:rsidR="00444099" w:rsidRPr="002C711E">
        <w:rPr>
          <w:rFonts w:ascii="华文细黑" w:eastAsia="华文细黑" w:hAnsi="华文细黑" w:cs="Arial" w:hint="eastAsia"/>
          <w:b/>
          <w:color w:val="333333"/>
          <w:kern w:val="0"/>
          <w:sz w:val="32"/>
          <w:szCs w:val="32"/>
          <w:shd w:val="clear" w:color="auto" w:fill="FFFFFF"/>
          <w:rPrChange w:id="3" w:author="林柏翰" w:date="2013-04-08T11:56:00Z">
            <w:rPr>
              <w:rFonts w:ascii="Arial" w:hAnsi="Arial" w:cs="Arial" w:hint="eastAsia"/>
              <w:color w:val="333333"/>
              <w:kern w:val="0"/>
              <w:sz w:val="22"/>
              <w:shd w:val="clear" w:color="auto" w:fill="FFFFFF"/>
            </w:rPr>
          </w:rPrChange>
        </w:rPr>
        <w:t>进入一所大学时</w:t>
      </w:r>
    </w:p>
    <w:p w:rsidR="00444099" w:rsidRPr="00B01D69" w:rsidRDefault="00444099" w:rsidP="00444099">
      <w:pPr>
        <w:widowControl/>
        <w:jc w:val="center"/>
        <w:rPr>
          <w:rFonts w:ascii="华文细黑" w:eastAsia="华文细黑" w:hAnsi="华文细黑" w:cs="Arial"/>
          <w:color w:val="333333"/>
          <w:kern w:val="0"/>
          <w:szCs w:val="21"/>
          <w:shd w:val="clear" w:color="auto" w:fill="FFFFFF"/>
          <w:rPrChange w:id="4" w:author="www" w:date="2013-03-30T15:54:00Z">
            <w:rPr>
              <w:rFonts w:ascii="Arial" w:hAnsi="Arial" w:cs="Arial"/>
              <w:color w:val="333333"/>
              <w:kern w:val="0"/>
              <w:sz w:val="22"/>
              <w:shd w:val="clear" w:color="auto" w:fill="FFFFFF"/>
            </w:rPr>
          </w:rPrChange>
        </w:rPr>
      </w:pPr>
      <w:bookmarkStart w:id="5" w:name="_GoBack"/>
      <w:bookmarkEnd w:id="5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shd w:val="clear" w:color="auto" w:fill="FFFFFF"/>
          <w:rPrChange w:id="6" w:author="www" w:date="2013-03-30T15:54:00Z">
            <w:rPr>
              <w:rFonts w:ascii="Arial" w:hAnsi="Arial" w:cs="Arial" w:hint="eastAsia"/>
              <w:color w:val="333333"/>
              <w:kern w:val="0"/>
              <w:sz w:val="22"/>
              <w:shd w:val="clear" w:color="auto" w:fill="FFFFFF"/>
            </w:rPr>
          </w:rPrChange>
        </w:rPr>
        <w:t>文/</w:t>
      </w:r>
      <w:proofErr w:type="gramStart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shd w:val="clear" w:color="auto" w:fill="FFFFFF"/>
          <w:rPrChange w:id="7" w:author="www" w:date="2013-03-30T15:54:00Z">
            <w:rPr>
              <w:rFonts w:ascii="Arial" w:hAnsi="Arial" w:cs="Arial" w:hint="eastAsia"/>
              <w:color w:val="333333"/>
              <w:kern w:val="0"/>
              <w:sz w:val="22"/>
              <w:shd w:val="clear" w:color="auto" w:fill="FFFFFF"/>
            </w:rPr>
          </w:rPrChange>
        </w:rPr>
        <w:t>宋石男</w:t>
      </w:r>
      <w:proofErr w:type="gramEnd"/>
    </w:p>
    <w:p w:rsidR="00444099" w:rsidRPr="00B01D69" w:rsidRDefault="00444099">
      <w:pPr>
        <w:widowControl/>
        <w:ind w:firstLineChars="202" w:firstLine="424"/>
        <w:jc w:val="left"/>
        <w:rPr>
          <w:rFonts w:ascii="华文细黑" w:eastAsia="华文细黑" w:hAnsi="华文细黑" w:cs="宋体"/>
          <w:kern w:val="0"/>
          <w:szCs w:val="21"/>
          <w:rPrChange w:id="8" w:author="www" w:date="2013-03-30T15:54:00Z">
            <w:rPr>
              <w:rFonts w:ascii="宋体" w:hAnsi="宋体" w:cs="宋体"/>
              <w:kern w:val="0"/>
              <w:sz w:val="24"/>
              <w:szCs w:val="24"/>
            </w:rPr>
          </w:rPrChange>
        </w:rPr>
        <w:pPrChange w:id="9" w:author="www" w:date="2013-03-30T15:55:00Z">
          <w:pPr>
            <w:widowControl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shd w:val="clear" w:color="auto" w:fill="FFFFFF"/>
          <w:rPrChange w:id="10" w:author="www" w:date="2013-03-30T15:54:00Z">
            <w:rPr>
              <w:rFonts w:ascii="Arial" w:hAnsi="Arial" w:cs="Arial" w:hint="eastAsia"/>
              <w:color w:val="333333"/>
              <w:kern w:val="0"/>
              <w:sz w:val="22"/>
              <w:shd w:val="clear" w:color="auto" w:fill="FFFFFF"/>
            </w:rPr>
          </w:rPrChange>
        </w:rPr>
        <w:t>（原载于《新京报》，标题为“开学第一课，成为一个真正的公民”）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11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12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3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我们要牺牲太多</w:t>
      </w:r>
      <w:ins w:id="14" w:author="www" w:date="2013-03-30T15:55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的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5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东西才能站在大学门口，其中最宝贵的是求知欲。十二年中小</w:t>
      </w:r>
      <w:ins w:id="16" w:author="AO14" w:date="2013-03-27T16:11:00Z">
        <w:r w:rsidR="00A3152C" w:rsidRPr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17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t>学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8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教育，往往扼杀</w:t>
      </w:r>
      <w:ins w:id="19" w:author="www" w:date="2013-03-30T15:55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了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20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人的求知欲，只剩下对</w:t>
      </w:r>
      <w:del w:id="21" w:author="AO14" w:date="2013-03-27T16:11:00Z">
        <w:r w:rsidRPr="00B01D69" w:rsidDel="00A3152C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22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标准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23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问题的标准答案的记诵。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24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25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2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站在大学门口，第一件要紧的事就是恢复求知欲，如果你仍保有一些，那就让它</w:t>
      </w:r>
      <w:ins w:id="27" w:author="AO14" w:date="2013-03-27T16:12:00Z">
        <w:r w:rsidR="00A3152C" w:rsidRPr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28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t>重新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29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燃烧起来，为你照亮去往水草丰茂的居所的道路。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30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31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32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重燃求知欲，极好的一个办法是</w:t>
      </w:r>
      <w:ins w:id="33" w:author="www" w:date="2013-03-30T15:56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去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34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明白自己的无知。罗伯特·林德</w:t>
      </w:r>
      <w:ins w:id="35" w:author="www" w:date="2013-03-30T15:56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曾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3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说</w:t>
      </w:r>
      <w:ins w:id="37" w:author="AO14" w:date="2013-03-27T16:12:00Z">
        <w:r w:rsidR="00A3152C" w:rsidRPr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38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t>：</w:t>
        </w:r>
      </w:ins>
      <w:del w:id="39" w:author="AO14" w:date="2013-03-27T16:12:00Z">
        <w:r w:rsidRPr="00B01D69" w:rsidDel="00A3152C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40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，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41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人生最大乐趣之一，即是到无知中去寻找知识。无知的乐趣，归根结底，就在于提问。一个人如果失去</w:t>
      </w:r>
      <w:ins w:id="42" w:author="www" w:date="2013-03-30T15:56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了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43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这种乐趣，或以武断的乐趣取代它，以能解答问题而沾沾自喜，他就开始僵化了。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44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45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4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提问的能力，是一个人智慧的度量衡。能提出好问题的人，即使未能获得答案，本身已经是一种成就。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47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48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49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站在大学门口，第一个要紧的问题也许</w:t>
      </w:r>
      <w:ins w:id="50" w:author="www" w:date="2013-03-30T15:57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就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51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是：人为什么读大学？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52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53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54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通常的回答是：为了未来的薪酬、地位或名望。可是，当每个人都认为这些东西很重要时，它们就变得没那么重要了。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55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56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57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青年来到大学，不是为了学习怎样成为社会机器中一个</w:t>
      </w:r>
      <w:del w:id="58" w:author="AO14" w:date="2013-03-27T16:13:00Z">
        <w:r w:rsidRPr="00B01D69" w:rsidDel="00A3152C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59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更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60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有效的齿轮，更不是为了学一大堆除了没用外没有任何缺点的东西，然后兴高采烈</w:t>
      </w:r>
      <w:proofErr w:type="gramStart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61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地毕业</w:t>
      </w:r>
      <w:proofErr w:type="gramEnd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62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就失业。我们来到大学，是为了自我教育和互相教育。梭罗说，一棵树长到一定的高度</w:t>
      </w:r>
      <w:ins w:id="63" w:author="AO14" w:date="2013-03-27T16:13:00Z">
        <w:r w:rsidR="00A3152C" w:rsidRPr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64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t>时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65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，才知道怎样的空气更适合。人也是如此。而大学，就是要将适合的空气置于青年鼻尖。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66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67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68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在适合的大学空气中，</w:t>
      </w:r>
      <w:ins w:id="69" w:author="www" w:date="2013-03-30T15:58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至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70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顶重要的事就是思维训练。掌握知识或参与社会实践，不过是训练思维的必要条件。</w:t>
      </w:r>
      <w:del w:id="71" w:author="AO14" w:date="2013-03-27T16:14:00Z">
        <w:r w:rsidRPr="00B01D69" w:rsidDel="00A3152C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72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如何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73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让青年用自然科学家、社会科学家或人文学者的方式来思考，才是大学的要义。一个人读大学，不是为了被各种事实塞满头脑，而是要提高自己的心智，培养有效思考的能力、交流思想的能力、逻辑判断的能力以及辨别价值的能力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74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75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7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要培养上述能力，有三件东西至为重要：图书馆、好的老师、互联网。尽管中国的大学图书馆有种种不足，但如能善用，你仍能获益良多。图书馆可以让你具备初步的分类能力和目录学知识，帮助你在自己有兴趣的领域内斩将拔旗。好的老师在目前的中国大学里不多，但也</w:t>
      </w:r>
      <w:ins w:id="77" w:author="林柏翰" w:date="2013-04-08T11:41:00Z">
        <w:r w:rsidR="00767C56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不是像</w:t>
        </w:r>
      </w:ins>
      <w:del w:id="78" w:author="林柏翰" w:date="2013-04-08T11:40:00Z">
        <w:r w:rsidRPr="00B01D69" w:rsidDel="00767C56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79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没有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80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人们想象的那么少。遇到好的老师，一定不要放过他，课上课间提问，课后邮件交流，努力榨干他体内最后一滴智识的水分。互联网是寻找</w:t>
      </w:r>
      <w:del w:id="81" w:author="www" w:date="2013-03-30T15:59:00Z">
        <w:r w:rsidRPr="00B01D69" w:rsidDel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82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信息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83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、消化</w:t>
      </w:r>
      <w:del w:id="84" w:author="www" w:date="2013-03-30T15:59:00Z">
        <w:r w:rsidRPr="00B01D69" w:rsidDel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85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信息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8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、交流</w:t>
      </w:r>
      <w:del w:id="87" w:author="www" w:date="2013-03-30T15:59:00Z">
        <w:r w:rsidRPr="00B01D69" w:rsidDel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88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信息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89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、分享</w:t>
      </w:r>
      <w:del w:id="90" w:author="www" w:date="2013-03-30T15:59:00Z">
        <w:r w:rsidRPr="00B01D69" w:rsidDel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91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信息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92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与创造信息的聚宝盆，如果只用来打网络游戏，那真是</w:t>
      </w:r>
      <w:ins w:id="93" w:author="www" w:date="2013-03-30T15:59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“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94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守着林志玲还撸管</w:t>
      </w:r>
      <w:ins w:id="95" w:author="www" w:date="2013-03-30T15:59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”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9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了，暴殄天物。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97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98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99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当然，能力只是心智的表现，而非心智本身；心智也只是生活的要件，而非生活本身。有人问亚里士多德：“你和平庸之人有何不同？”</w:t>
      </w:r>
      <w:proofErr w:type="gramStart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00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亚翁答</w:t>
      </w:r>
      <w:proofErr w:type="gramEnd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01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：“他们活着是为了吃饭，而我吃饭是为了活着”。</w:t>
      </w:r>
      <w:proofErr w:type="gramStart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02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亚翁深刻</w:t>
      </w:r>
      <w:proofErr w:type="gramEnd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03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揭示了这么一个道理：生活既是最基本手段，也是最高目的。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104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105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0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站在大学门口，我们要明白，独立而有尊严的生活，就此开始。教育自己成为一个真正的公民，是当务之急。十二年的中小学教育，我们学了很多知识，但并未得到系统完整的现代公民教育。我们给烈士扫墓，但也许并不知道谁是真正的英雄</w:t>
      </w:r>
      <w:ins w:id="107" w:author="林柏翰" w:date="2013-04-08T11:42:00Z">
        <w:r w:rsidR="00767C56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，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08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也对他们了无敬意；我们对着旗帜宣誓，唱着神圣的歌曲，但也许并不知道真正的爱国是何意思又有何意义；我们学了不少历史，但也许从未看见</w:t>
      </w:r>
      <w:ins w:id="109" w:author="www" w:date="2013-03-30T16:00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真正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10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值得凝视的真实的历史；我们上了很多政治课，但越来越不关心政治，也不明白政治的要义，那么从大学开始，我们需要领会两件事：政治是人人的事；你不关心政治，政治也会来关心你。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111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112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del w:id="113" w:author="www" w:date="2013-03-30T16:01:00Z">
        <w:r w:rsidRPr="00B01D69" w:rsidDel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114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做</w:delText>
        </w:r>
      </w:del>
      <w:ins w:id="115" w:author="www" w:date="2013-03-30T16:01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作为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1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一个合格公民，应有公共关怀，还要有私人美德。按古希腊哲人的意见，理想灵魂有四种德性：聪明、勇敢、克己、正直。富有理性，并能以之驾驭灵魂的马车向上行去，即是聪明；无论经历痛苦或快乐，仍能在智慧与意志的引领下，知道什么是值得警惕的，但不</w:t>
      </w: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17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lastRenderedPageBreak/>
        <w:t>用恐惧任何事物，即是勇敢；懂得节制，能控制快乐和欲望，让它们与生活达成某种和谐，即是克己；能严守内心的信条，聪明、勇敢地遵循正义和诚实的轨道前行，即是正直。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118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119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20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人的生命无法复制也无法替代，人一旦降临世间就注定要有一段奇遇，创造一些不大不小的奇迹</w:t>
      </w:r>
      <w:ins w:id="121" w:author="AO14" w:date="2013-03-27T16:17:00Z">
        <w:r w:rsidR="00A3152C" w:rsidRPr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122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t>。</w:t>
        </w:r>
      </w:ins>
      <w:del w:id="123" w:author="AO14" w:date="2013-03-27T16:17:00Z">
        <w:r w:rsidRPr="00B01D69" w:rsidDel="00A3152C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124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，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25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生命的尊严就在于无人能够回头重活一次，哪怕是权杖一挥就流血千里的帝王，哪怕是可以买下</w:t>
      </w:r>
      <w:ins w:id="126" w:author="www" w:date="2013-03-30T16:01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了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27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世上所有黄金的巨富。我们应强调也应坚信，我们有这么一份权利，享受现实的而非纸上的有尊严的生活，用一种闪耀着人性光亮的尽可能完满的方式享受人生：遇到美好的人，</w:t>
      </w:r>
      <w:ins w:id="128" w:author="www" w:date="2013-03-30T16:01:00Z">
        <w:del w:id="129" w:author="林柏翰" w:date="2013-04-08T11:53:00Z">
          <w:r w:rsidR="00B01D69" w:rsidDel="00FB3E74">
            <w:rPr>
              <w:rFonts w:ascii="华文细黑" w:eastAsia="华文细黑" w:hAnsi="华文细黑" w:cs="Arial" w:hint="eastAsia"/>
              <w:color w:val="333333"/>
              <w:kern w:val="0"/>
              <w:szCs w:val="21"/>
            </w:rPr>
            <w:delText>去</w:delText>
          </w:r>
        </w:del>
      </w:ins>
      <w:proofErr w:type="gramStart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30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做美</w:t>
      </w:r>
      <w:proofErr w:type="gramEnd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31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好的事，</w:t>
      </w:r>
      <w:ins w:id="132" w:author="林柏翰" w:date="2013-04-08T11:53:00Z">
        <w:r w:rsidR="00FB3E74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去</w:t>
        </w:r>
      </w:ins>
      <w:ins w:id="133" w:author="www" w:date="2013-03-30T16:01:00Z">
        <w:del w:id="134" w:author="林柏翰" w:date="2013-04-08T11:53:00Z">
          <w:r w:rsidR="00B01D69" w:rsidDel="00FB3E74">
            <w:rPr>
              <w:rFonts w:ascii="华文细黑" w:eastAsia="华文细黑" w:hAnsi="华文细黑" w:cs="Arial" w:hint="eastAsia"/>
              <w:color w:val="333333"/>
              <w:kern w:val="0"/>
              <w:szCs w:val="21"/>
            </w:rPr>
            <w:delText>到</w:delText>
          </w:r>
        </w:del>
      </w:ins>
      <w:del w:id="135" w:author="www" w:date="2013-03-30T16:01:00Z">
        <w:r w:rsidRPr="00B01D69" w:rsidDel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136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去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37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美好的地方，也抵抗或至少反对过让这一切不那么美好的邪恶。</w:t>
      </w:r>
    </w:p>
    <w:p w:rsidR="00444099" w:rsidRPr="00B01D69" w:rsidRDefault="00444099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138" w:author="www" w:date="2013-03-30T15:54:00Z">
            <w:rPr>
              <w:rFonts w:ascii="华文中宋" w:eastAsia="华文中宋" w:hAnsi="Arial" w:cs="Arial"/>
              <w:color w:val="333333"/>
              <w:kern w:val="0"/>
              <w:sz w:val="24"/>
              <w:szCs w:val="24"/>
            </w:rPr>
          </w:rPrChange>
        </w:rPr>
        <w:pPrChange w:id="139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40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如果在大学四年里，不但获得高超的能力，而且培育明亮的德性，那么你就成为</w:t>
      </w:r>
      <w:ins w:id="141" w:author="www" w:date="2013-03-30T16:02:00Z">
        <w:r w:rsidR="00B01D69"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了</w:t>
        </w:r>
      </w:ins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42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一个水准线上的公民。只要我们每一位学生都有自我意识与公共精神，对自己负责，对他人充满善意，对弱者不侮辱不伤害，对强者</w:t>
      </w:r>
      <w:proofErr w:type="gramStart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43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不</w:t>
      </w:r>
      <w:proofErr w:type="gramEnd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44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帮凶也</w:t>
      </w:r>
      <w:proofErr w:type="gramStart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45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不</w:t>
      </w:r>
      <w:proofErr w:type="gramEnd"/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4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帮闲，在专业领域有扎实的知识与技能，始终不灭理想，始终有稳定的价值观，始终有独立思考能力，始终有积极的行为方式，那么我们就是在参与建设一个新中国，并迟早会成为新中国一个直立行走的公民</w:t>
      </w:r>
      <w:ins w:id="147" w:author="AO14" w:date="2013-03-27T16:18:00Z">
        <w:r w:rsidR="00A3152C" w:rsidRPr="00B01D69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148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t>、</w:t>
        </w:r>
      </w:ins>
      <w:del w:id="149" w:author="AO14" w:date="2013-03-27T16:18:00Z">
        <w:r w:rsidRPr="00B01D69" w:rsidDel="00A3152C">
          <w:rPr>
            <w:rFonts w:ascii="华文细黑" w:eastAsia="华文细黑" w:hAnsi="华文细黑" w:cs="Arial" w:hint="eastAsia"/>
            <w:color w:val="333333"/>
            <w:kern w:val="0"/>
            <w:szCs w:val="21"/>
            <w:rPrChange w:id="150" w:author="www" w:date="2013-03-30T15:54:00Z">
              <w:rPr>
                <w:rFonts w:ascii="华文中宋" w:eastAsia="华文中宋" w:hAnsi="Arial" w:cs="Arial" w:hint="eastAsia"/>
                <w:color w:val="333333"/>
                <w:kern w:val="0"/>
                <w:sz w:val="24"/>
                <w:szCs w:val="24"/>
              </w:rPr>
            </w:rPrChange>
          </w:rPr>
          <w:delText>，</w:delText>
        </w:r>
      </w:del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51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大写的人。</w:t>
      </w:r>
    </w:p>
    <w:p w:rsidR="00A3152C" w:rsidRPr="00B01D69" w:rsidRDefault="00A3152C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152" w:author="www" w:date="2013-03-30T15:54:00Z">
            <w:rPr>
              <w:rFonts w:ascii="华文中宋" w:eastAsia="华文中宋" w:hAnsi="Arial" w:cs="Arial"/>
              <w:color w:val="333333"/>
              <w:kern w:val="0"/>
              <w:sz w:val="24"/>
              <w:szCs w:val="24"/>
            </w:rPr>
          </w:rPrChange>
        </w:rPr>
        <w:pPrChange w:id="153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</w:p>
    <w:p w:rsidR="00A3152C" w:rsidRDefault="00A3152C">
      <w:pPr>
        <w:widowControl/>
        <w:shd w:val="clear" w:color="auto" w:fill="FFFFFF"/>
        <w:ind w:firstLineChars="202" w:firstLine="424"/>
        <w:jc w:val="left"/>
        <w:rPr>
          <w:ins w:id="154" w:author="www" w:date="2013-03-30T16:02:00Z"/>
          <w:rFonts w:ascii="华文细黑" w:eastAsia="华文细黑" w:hAnsi="华文细黑" w:cs="Arial"/>
          <w:color w:val="333333"/>
          <w:kern w:val="0"/>
          <w:szCs w:val="21"/>
        </w:rPr>
        <w:pPrChange w:id="155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r w:rsidRPr="00B01D69">
        <w:rPr>
          <w:rFonts w:ascii="华文细黑" w:eastAsia="华文细黑" w:hAnsi="华文细黑" w:cs="Arial" w:hint="eastAsia"/>
          <w:color w:val="333333"/>
          <w:kern w:val="0"/>
          <w:szCs w:val="21"/>
          <w:rPrChange w:id="156" w:author="www" w:date="2013-03-30T15:54:00Z">
            <w:rPr>
              <w:rFonts w:ascii="华文中宋" w:eastAsia="华文中宋" w:hAnsi="Arial" w:cs="Arial" w:hint="eastAsia"/>
              <w:color w:val="333333"/>
              <w:kern w:val="0"/>
              <w:sz w:val="24"/>
              <w:szCs w:val="24"/>
            </w:rPr>
          </w:rPrChange>
        </w:rPr>
        <w:t>一校：李敏慧</w:t>
      </w:r>
    </w:p>
    <w:p w:rsidR="00B01D69" w:rsidRDefault="00B01D69">
      <w:pPr>
        <w:widowControl/>
        <w:shd w:val="clear" w:color="auto" w:fill="FFFFFF"/>
        <w:ind w:firstLineChars="202" w:firstLine="424"/>
        <w:jc w:val="left"/>
        <w:rPr>
          <w:ins w:id="157" w:author="林柏翰" w:date="2013-04-08T11:53:00Z"/>
          <w:rFonts w:ascii="华文细黑" w:eastAsia="华文细黑" w:hAnsi="华文细黑" w:cs="Arial" w:hint="eastAsia"/>
          <w:color w:val="333333"/>
          <w:kern w:val="0"/>
          <w:szCs w:val="21"/>
        </w:rPr>
        <w:pPrChange w:id="158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ins w:id="159" w:author="www" w:date="2013-03-30T16:02:00Z">
        <w:r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二校：魏恬祯</w:t>
        </w:r>
      </w:ins>
    </w:p>
    <w:p w:rsidR="00FB3E74" w:rsidRPr="00B01D69" w:rsidRDefault="00FB3E74">
      <w:pPr>
        <w:widowControl/>
        <w:shd w:val="clear" w:color="auto" w:fill="FFFFFF"/>
        <w:ind w:firstLineChars="202" w:firstLine="424"/>
        <w:jc w:val="left"/>
        <w:rPr>
          <w:rFonts w:ascii="华文细黑" w:eastAsia="华文细黑" w:hAnsi="华文细黑" w:cs="Arial"/>
          <w:color w:val="333333"/>
          <w:kern w:val="0"/>
          <w:szCs w:val="21"/>
          <w:rPrChange w:id="160" w:author="www" w:date="2013-03-30T15:54:00Z">
            <w:rPr>
              <w:rFonts w:ascii="Arial" w:hAnsi="Arial" w:cs="Arial"/>
              <w:color w:val="333333"/>
              <w:kern w:val="0"/>
              <w:sz w:val="24"/>
              <w:szCs w:val="24"/>
            </w:rPr>
          </w:rPrChange>
        </w:rPr>
        <w:pPrChange w:id="161" w:author="www" w:date="2013-03-30T15:55:00Z">
          <w:pPr>
            <w:widowControl/>
            <w:shd w:val="clear" w:color="auto" w:fill="FFFFFF"/>
            <w:ind w:firstLine="560"/>
            <w:jc w:val="left"/>
          </w:pPr>
        </w:pPrChange>
      </w:pPr>
      <w:ins w:id="162" w:author="林柏翰" w:date="2013-04-08T11:53:00Z">
        <w:r>
          <w:rPr>
            <w:rFonts w:ascii="华文细黑" w:eastAsia="华文细黑" w:hAnsi="华文细黑" w:cs="Arial" w:hint="eastAsia"/>
            <w:color w:val="333333"/>
            <w:kern w:val="0"/>
            <w:szCs w:val="21"/>
          </w:rPr>
          <w:t>三校：林柏翰</w:t>
        </w:r>
      </w:ins>
    </w:p>
    <w:p w:rsidR="00214DFF" w:rsidRPr="00444099" w:rsidRDefault="00214DFF" w:rsidP="00444099">
      <w:pPr>
        <w:rPr>
          <w:sz w:val="24"/>
          <w:szCs w:val="24"/>
        </w:rPr>
      </w:pPr>
    </w:p>
    <w:sectPr w:rsidR="00214DFF" w:rsidRPr="00444099" w:rsidSect="00214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854" w:rsidRDefault="00137854" w:rsidP="00B01D69">
      <w:r>
        <w:separator/>
      </w:r>
    </w:p>
  </w:endnote>
  <w:endnote w:type="continuationSeparator" w:id="0">
    <w:p w:rsidR="00137854" w:rsidRDefault="00137854" w:rsidP="00B0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854" w:rsidRDefault="00137854" w:rsidP="00B01D69">
      <w:r>
        <w:separator/>
      </w:r>
    </w:p>
  </w:footnote>
  <w:footnote w:type="continuationSeparator" w:id="0">
    <w:p w:rsidR="00137854" w:rsidRDefault="00137854" w:rsidP="00B01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4099"/>
    <w:rsid w:val="000C4746"/>
    <w:rsid w:val="00137854"/>
    <w:rsid w:val="00214DFF"/>
    <w:rsid w:val="002C711E"/>
    <w:rsid w:val="00444099"/>
    <w:rsid w:val="00767C56"/>
    <w:rsid w:val="009E31FC"/>
    <w:rsid w:val="00A3152C"/>
    <w:rsid w:val="00B01D69"/>
    <w:rsid w:val="00BD7EC3"/>
    <w:rsid w:val="00F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D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0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semiHidden/>
    <w:rsid w:val="00A3152C"/>
    <w:rPr>
      <w:sz w:val="18"/>
      <w:szCs w:val="18"/>
    </w:rPr>
  </w:style>
  <w:style w:type="paragraph" w:styleId="a5">
    <w:name w:val="header"/>
    <w:basedOn w:val="a"/>
    <w:link w:val="Char"/>
    <w:uiPriority w:val="99"/>
    <w:semiHidden/>
    <w:unhideWhenUsed/>
    <w:rsid w:val="00B0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semiHidden/>
    <w:rsid w:val="00B01D69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01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semiHidden/>
    <w:rsid w:val="00B01D6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>Microsoft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进入一所大学时</dc:title>
  <dc:creator>solo</dc:creator>
  <cp:lastModifiedBy>林柏翰</cp:lastModifiedBy>
  <cp:revision>2</cp:revision>
  <dcterms:created xsi:type="dcterms:W3CDTF">2013-04-08T03:57:00Z</dcterms:created>
  <dcterms:modified xsi:type="dcterms:W3CDTF">2013-04-08T03:57:00Z</dcterms:modified>
</cp:coreProperties>
</file>