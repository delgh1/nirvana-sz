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3EDB6" w14:textId="77777777" w:rsidR="00C11F47" w:rsidRPr="00925132" w:rsidRDefault="00C11F47" w:rsidP="00C11F47">
      <w:pPr>
        <w:jc w:val="center"/>
        <w:rPr>
          <w:rFonts w:ascii="迷你简黑体" w:eastAsia="迷你简黑体" w:hAnsi="Georgia" w:hint="eastAsia"/>
          <w:sz w:val="32"/>
          <w:szCs w:val="32"/>
          <w:rPrChange w:id="0" w:author="林柏翰" w:date="2013-04-08T20:17:00Z">
            <w:rPr/>
          </w:rPrChange>
        </w:rPr>
      </w:pPr>
      <w:r w:rsidRPr="00925132">
        <w:rPr>
          <w:rFonts w:ascii="迷你简黑体" w:eastAsia="迷你简黑体" w:hAnsi="Georgia" w:hint="eastAsia"/>
          <w:sz w:val="32"/>
          <w:szCs w:val="32"/>
          <w:rPrChange w:id="1" w:author="林柏翰" w:date="2013-04-08T20:17:00Z">
            <w:rPr>
              <w:rFonts w:hint="eastAsia"/>
            </w:rPr>
          </w:rPrChange>
        </w:rPr>
        <w:t>另一种尊重</w:t>
      </w:r>
    </w:p>
    <w:p w14:paraId="69D36922" w14:textId="77777777" w:rsidR="005E10BE" w:rsidRPr="00925132" w:rsidRDefault="001B3B91" w:rsidP="00C11F47">
      <w:pPr>
        <w:jc w:val="center"/>
        <w:rPr>
          <w:rFonts w:ascii="Georgia" w:eastAsia="华文细黑" w:hAnsi="Georgia"/>
          <w:rPrChange w:id="2" w:author="林柏翰" w:date="2013-04-08T20:16:00Z">
            <w:rPr/>
          </w:rPrChange>
        </w:rPr>
      </w:pPr>
      <w:r w:rsidRPr="00925132">
        <w:rPr>
          <w:rFonts w:ascii="Georgia" w:eastAsia="华文细黑" w:hAnsi="Georgia"/>
          <w:rPrChange w:id="3" w:author="林柏翰" w:date="2013-04-08T20:16:00Z">
            <w:rPr>
              <w:rFonts w:hint="eastAsia"/>
            </w:rPr>
          </w:rPrChange>
        </w:rPr>
        <w:t>——</w:t>
      </w:r>
      <w:r w:rsidRPr="00925132">
        <w:rPr>
          <w:rFonts w:ascii="Georgia" w:eastAsia="华文细黑" w:hAnsi="Georgia"/>
          <w:rPrChange w:id="4" w:author="林柏翰" w:date="2013-04-08T20:16:00Z">
            <w:rPr>
              <w:rFonts w:hint="eastAsia"/>
            </w:rPr>
          </w:rPrChange>
        </w:rPr>
        <w:t>《触不可及》影评</w:t>
      </w:r>
    </w:p>
    <w:p w14:paraId="6E752DAB" w14:textId="77777777" w:rsidR="00C11F47" w:rsidRPr="00925132" w:rsidRDefault="00C11F47" w:rsidP="00C11F47">
      <w:pPr>
        <w:jc w:val="right"/>
        <w:rPr>
          <w:rFonts w:ascii="Georgia" w:eastAsia="华文细黑" w:hAnsi="Georgia"/>
          <w:rPrChange w:id="5" w:author="林柏翰" w:date="2013-04-08T20:16:00Z">
            <w:rPr/>
          </w:rPrChange>
        </w:rPr>
      </w:pPr>
      <w:r w:rsidRPr="00925132">
        <w:rPr>
          <w:rFonts w:ascii="Georgia" w:eastAsia="华文细黑" w:hAnsi="Georgia"/>
          <w:rPrChange w:id="6" w:author="林柏翰" w:date="2013-04-08T20:16:00Z">
            <w:rPr>
              <w:rFonts w:hint="eastAsia"/>
            </w:rPr>
          </w:rPrChange>
        </w:rPr>
        <w:t>文</w:t>
      </w:r>
      <w:r w:rsidRPr="00925132">
        <w:rPr>
          <w:rFonts w:ascii="Georgia" w:eastAsia="华文细黑" w:hAnsi="Georgia"/>
          <w:rPrChange w:id="7" w:author="林柏翰" w:date="2013-04-08T20:16:00Z">
            <w:rPr>
              <w:rFonts w:hint="eastAsia"/>
            </w:rPr>
          </w:rPrChange>
        </w:rPr>
        <w:t>/</w:t>
      </w:r>
      <w:r w:rsidRPr="00925132">
        <w:rPr>
          <w:rFonts w:ascii="Georgia" w:eastAsia="华文细黑" w:hAnsi="Georgia"/>
          <w:rPrChange w:id="8" w:author="林柏翰" w:date="2013-04-08T20:16:00Z">
            <w:rPr>
              <w:rFonts w:hint="eastAsia"/>
            </w:rPr>
          </w:rPrChange>
        </w:rPr>
        <w:t>喻岸</w:t>
      </w:r>
    </w:p>
    <w:p w14:paraId="2065DDAD" w14:textId="77777777" w:rsidR="001B3B91" w:rsidRPr="00925132" w:rsidRDefault="001B3B91">
      <w:pPr>
        <w:rPr>
          <w:rFonts w:ascii="Georgia" w:eastAsia="华文细黑" w:hAnsi="Georgia"/>
          <w:rPrChange w:id="9" w:author="林柏翰" w:date="2013-04-08T20:16:00Z">
            <w:rPr/>
          </w:rPrChange>
        </w:rPr>
      </w:pPr>
    </w:p>
    <w:p w14:paraId="7EF606B1" w14:textId="4626B75E" w:rsidR="00816D6D" w:rsidRPr="00925132" w:rsidRDefault="00816D6D" w:rsidP="00E96016">
      <w:pPr>
        <w:ind w:firstLineChars="200" w:firstLine="420"/>
        <w:rPr>
          <w:rFonts w:ascii="Georgia" w:eastAsia="华文细黑" w:hAnsi="Georgia"/>
          <w:rPrChange w:id="10" w:author="林柏翰" w:date="2013-04-08T20:16:00Z">
            <w:rPr/>
          </w:rPrChange>
        </w:rPr>
      </w:pPr>
      <w:r w:rsidRPr="00925132">
        <w:rPr>
          <w:rFonts w:ascii="Georgia" w:eastAsia="华文细黑" w:hAnsi="Georgia"/>
          <w:rPrChange w:id="11" w:author="林柏翰" w:date="2013-04-08T20:16:00Z">
            <w:rPr>
              <w:rFonts w:hint="eastAsia"/>
            </w:rPr>
          </w:rPrChange>
        </w:rPr>
        <w:t>菲利普</w:t>
      </w:r>
      <w:r w:rsidR="00E96016" w:rsidRPr="00925132">
        <w:rPr>
          <w:rFonts w:ascii="Georgia" w:eastAsia="华文细黑" w:hAnsi="Georgia"/>
          <w:rPrChange w:id="12" w:author="林柏翰" w:date="2013-04-08T20:16:00Z">
            <w:rPr>
              <w:rFonts w:hint="eastAsia"/>
            </w:rPr>
          </w:rPrChange>
        </w:rPr>
        <w:t>坐在轮椅上，</w:t>
      </w:r>
      <w:del w:id="13" w:author="圳 曹" w:date="2013-03-31T20:04:00Z">
        <w:r w:rsidR="00E96016" w:rsidRPr="00925132" w:rsidDel="004907B0">
          <w:rPr>
            <w:rFonts w:ascii="Georgia" w:eastAsia="华文细黑" w:hAnsi="Georgia"/>
            <w:rPrChange w:id="14" w:author="林柏翰" w:date="2013-04-08T20:16:00Z">
              <w:rPr>
                <w:rFonts w:hint="eastAsia"/>
              </w:rPr>
            </w:rPrChange>
          </w:rPr>
          <w:delText>并</w:delText>
        </w:r>
      </w:del>
      <w:r w:rsidRPr="00925132">
        <w:rPr>
          <w:rFonts w:ascii="Georgia" w:eastAsia="华文细黑" w:hAnsi="Georgia"/>
          <w:rPrChange w:id="15" w:author="林柏翰" w:date="2013-04-08T20:16:00Z">
            <w:rPr>
              <w:rFonts w:hint="eastAsia"/>
            </w:rPr>
          </w:rPrChange>
        </w:rPr>
        <w:t>熟悉地</w:t>
      </w:r>
      <w:r w:rsidR="00E96016" w:rsidRPr="00925132">
        <w:rPr>
          <w:rFonts w:ascii="Georgia" w:eastAsia="华文细黑" w:hAnsi="Georgia"/>
          <w:rPrChange w:id="16" w:author="林柏翰" w:date="2013-04-08T20:16:00Z">
            <w:rPr>
              <w:rFonts w:hint="eastAsia"/>
            </w:rPr>
          </w:rPrChange>
        </w:rPr>
        <w:t>遥控着它，只不过，纵使有一颗想要像疾风般向前奔去的心，也只能看着被限</w:t>
      </w:r>
      <w:ins w:id="17" w:author="圳 曹" w:date="2013-03-31T22:04:00Z">
        <w:r w:rsidR="00A95FD2" w:rsidRPr="00925132">
          <w:rPr>
            <w:rFonts w:ascii="Georgia" w:eastAsia="华文细黑" w:hAnsi="Georgia"/>
            <w:rPrChange w:id="18" w:author="林柏翰" w:date="2013-04-08T20:16:00Z">
              <w:rPr>
                <w:rFonts w:hint="eastAsia"/>
              </w:rPr>
            </w:rPrChange>
          </w:rPr>
          <w:t>了</w:t>
        </w:r>
      </w:ins>
      <w:r w:rsidR="00E96016" w:rsidRPr="00925132">
        <w:rPr>
          <w:rFonts w:ascii="Georgia" w:eastAsia="华文细黑" w:hAnsi="Georgia"/>
          <w:rPrChange w:id="19" w:author="林柏翰" w:date="2013-04-08T20:16:00Z">
            <w:rPr>
              <w:rFonts w:hint="eastAsia"/>
            </w:rPr>
          </w:rPrChange>
        </w:rPr>
        <w:t>速</w:t>
      </w:r>
      <w:del w:id="20" w:author="圳 曹" w:date="2013-03-31T22:04:00Z">
        <w:r w:rsidR="00E96016" w:rsidRPr="00925132" w:rsidDel="00A95FD2">
          <w:rPr>
            <w:rFonts w:ascii="Georgia" w:eastAsia="华文细黑" w:hAnsi="Georgia"/>
            <w:rPrChange w:id="21" w:author="林柏翰" w:date="2013-04-08T20:16:00Z">
              <w:rPr>
                <w:rFonts w:hint="eastAsia"/>
              </w:rPr>
            </w:rPrChange>
          </w:rPr>
          <w:delText>了</w:delText>
        </w:r>
      </w:del>
      <w:r w:rsidR="00E96016" w:rsidRPr="00925132">
        <w:rPr>
          <w:rFonts w:ascii="Georgia" w:eastAsia="华文细黑" w:hAnsi="Georgia"/>
          <w:rPrChange w:id="22" w:author="林柏翰" w:date="2013-04-08T20:16:00Z">
            <w:rPr>
              <w:rFonts w:hint="eastAsia"/>
            </w:rPr>
          </w:rPrChange>
        </w:rPr>
        <w:t>的轮椅缓缓前行而感到无能为力。</w:t>
      </w:r>
    </w:p>
    <w:p w14:paraId="3F6BB421" w14:textId="77777777" w:rsidR="00816D6D" w:rsidRPr="00925132" w:rsidRDefault="00816D6D" w:rsidP="00E96016">
      <w:pPr>
        <w:ind w:firstLineChars="200" w:firstLine="420"/>
        <w:rPr>
          <w:rFonts w:ascii="Georgia" w:eastAsia="华文细黑" w:hAnsi="Georgia"/>
          <w:rPrChange w:id="23" w:author="林柏翰" w:date="2013-04-08T20:16:00Z">
            <w:rPr/>
          </w:rPrChange>
        </w:rPr>
      </w:pPr>
    </w:p>
    <w:p w14:paraId="21EA2B55" w14:textId="320F3BCF" w:rsidR="001B3B91" w:rsidRPr="00925132" w:rsidRDefault="00816D6D" w:rsidP="00E96016">
      <w:pPr>
        <w:ind w:firstLineChars="200" w:firstLine="420"/>
        <w:rPr>
          <w:rFonts w:ascii="Georgia" w:eastAsia="华文细黑" w:hAnsi="Georgia"/>
          <w:rPrChange w:id="24" w:author="林柏翰" w:date="2013-04-08T20:16:00Z">
            <w:rPr/>
          </w:rPrChange>
        </w:rPr>
      </w:pPr>
      <w:r w:rsidRPr="00925132">
        <w:rPr>
          <w:rFonts w:ascii="Georgia" w:eastAsia="华文细黑" w:hAnsi="Georgia"/>
          <w:rPrChange w:id="25" w:author="林柏翰" w:date="2013-04-08T20:16:00Z">
            <w:rPr>
              <w:rFonts w:hint="eastAsia"/>
            </w:rPr>
          </w:rPrChange>
        </w:rPr>
        <w:t>时间可以冲刷原有的事物，可是，他的障碍，却是连时间也无法帮他逾越的</w:t>
      </w:r>
      <w:r w:rsidRPr="00925132">
        <w:rPr>
          <w:rFonts w:ascii="Georgia" w:eastAsia="华文细黑" w:hAnsi="Georgia"/>
          <w:rPrChange w:id="26" w:author="林柏翰" w:date="2013-04-08T20:16:00Z">
            <w:rPr>
              <w:rFonts w:hint="eastAsia"/>
            </w:rPr>
          </w:rPrChange>
        </w:rPr>
        <w:t>——</w:t>
      </w:r>
      <w:r w:rsidRPr="00925132">
        <w:rPr>
          <w:rFonts w:ascii="Georgia" w:eastAsia="华文细黑" w:hAnsi="Georgia"/>
          <w:rPrChange w:id="27" w:author="林柏翰" w:date="2013-04-08T20:16:00Z">
            <w:rPr>
              <w:rFonts w:hint="eastAsia"/>
            </w:rPr>
          </w:rPrChange>
        </w:rPr>
        <w:t>在经历过一次跳伞运动事故后，</w:t>
      </w:r>
      <w:ins w:id="28" w:author="圳 曹" w:date="2013-03-31T22:05:00Z">
        <w:r w:rsidR="00A95FD2" w:rsidRPr="00925132">
          <w:rPr>
            <w:rFonts w:ascii="Georgia" w:eastAsia="华文细黑" w:hAnsi="Georgia"/>
            <w:rPrChange w:id="29" w:author="林柏翰" w:date="2013-04-08T20:16:00Z">
              <w:rPr>
                <w:rFonts w:hint="eastAsia"/>
              </w:rPr>
            </w:rPrChange>
          </w:rPr>
          <w:t>他</w:t>
        </w:r>
      </w:ins>
      <w:r w:rsidRPr="00925132">
        <w:rPr>
          <w:rFonts w:ascii="Georgia" w:eastAsia="华文细黑" w:hAnsi="Georgia"/>
          <w:rPrChange w:id="30" w:author="林柏翰" w:date="2013-04-08T20:16:00Z">
            <w:rPr>
              <w:rFonts w:hint="eastAsia"/>
            </w:rPr>
          </w:rPrChange>
        </w:rPr>
        <w:t>高位截瘫，因而，他的躯体只能被长久地限制在轮椅上。</w:t>
      </w:r>
    </w:p>
    <w:p w14:paraId="2F8D3173" w14:textId="77777777" w:rsidR="00E96016" w:rsidRPr="00925132" w:rsidRDefault="00E96016">
      <w:pPr>
        <w:rPr>
          <w:rFonts w:ascii="Georgia" w:eastAsia="华文细黑" w:hAnsi="Georgia"/>
          <w:rPrChange w:id="31" w:author="林柏翰" w:date="2013-04-08T20:16:00Z">
            <w:rPr/>
          </w:rPrChange>
        </w:rPr>
      </w:pPr>
    </w:p>
    <w:p w14:paraId="56AECCE3" w14:textId="5BB25299" w:rsidR="00816D6D" w:rsidRPr="00925132" w:rsidRDefault="00816D6D" w:rsidP="00A17D6E">
      <w:pPr>
        <w:ind w:firstLine="420"/>
        <w:rPr>
          <w:rFonts w:ascii="Georgia" w:eastAsia="华文细黑" w:hAnsi="Georgia"/>
          <w:szCs w:val="21"/>
          <w:rPrChange w:id="32" w:author="林柏翰" w:date="2013-04-08T20:16:00Z">
            <w:rPr>
              <w:szCs w:val="21"/>
            </w:rPr>
          </w:rPrChange>
        </w:rPr>
      </w:pPr>
      <w:r w:rsidRPr="00925132">
        <w:rPr>
          <w:rFonts w:ascii="Georgia" w:eastAsia="华文细黑" w:hAnsi="Georgia"/>
          <w:rPrChange w:id="33" w:author="林柏翰" w:date="2013-04-08T20:16:00Z">
            <w:rPr>
              <w:rFonts w:hint="eastAsia"/>
            </w:rPr>
          </w:rPrChange>
        </w:rPr>
        <w:t>在电影《触不可及》中，</w:t>
      </w:r>
      <w:r w:rsidR="00A17D6E" w:rsidRPr="00925132">
        <w:rPr>
          <w:rFonts w:ascii="Georgia" w:eastAsia="华文细黑" w:hAnsi="Georgia"/>
          <w:rPrChange w:id="34" w:author="林柏翰" w:date="2013-04-08T20:16:00Z">
            <w:rPr>
              <w:rFonts w:hint="eastAsia"/>
            </w:rPr>
          </w:rPrChange>
        </w:rPr>
        <w:t>在这样的背景下，</w:t>
      </w:r>
      <w:r w:rsidRPr="00925132">
        <w:rPr>
          <w:rFonts w:ascii="Georgia" w:eastAsia="华文细黑" w:hAnsi="Georgia"/>
          <w:rPrChange w:id="35" w:author="林柏翰" w:date="2013-04-08T20:16:00Z">
            <w:rPr>
              <w:rFonts w:hint="eastAsia"/>
            </w:rPr>
          </w:rPrChange>
        </w:rPr>
        <w:t>两个看似不可能认识的</w:t>
      </w:r>
      <w:r w:rsidR="00A17D6E" w:rsidRPr="00925132">
        <w:rPr>
          <w:rFonts w:ascii="Georgia" w:eastAsia="华文细黑" w:hAnsi="Georgia"/>
          <w:rPrChange w:id="36" w:author="林柏翰" w:date="2013-04-08T20:16:00Z">
            <w:rPr>
              <w:rFonts w:hint="eastAsia"/>
            </w:rPr>
          </w:rPrChange>
        </w:rPr>
        <w:t>人，就这样在各自的生命里留下与众不同</w:t>
      </w:r>
      <w:del w:id="37" w:author="圳 曹" w:date="2013-03-31T20:05:00Z">
        <w:r w:rsidR="00A17D6E" w:rsidRPr="00925132" w:rsidDel="004907B0">
          <w:rPr>
            <w:rFonts w:ascii="Georgia" w:eastAsia="华文细黑" w:hAnsi="Georgia"/>
            <w:rPrChange w:id="38" w:author="林柏翰" w:date="2013-04-08T20:16:00Z">
              <w:rPr>
                <w:rFonts w:hint="eastAsia"/>
              </w:rPr>
            </w:rPrChange>
          </w:rPr>
          <w:delText>却</w:delText>
        </w:r>
      </w:del>
      <w:r w:rsidR="00A17D6E" w:rsidRPr="00925132">
        <w:rPr>
          <w:rFonts w:ascii="Georgia" w:eastAsia="华文细黑" w:hAnsi="Georgia"/>
          <w:rPrChange w:id="39" w:author="林柏翰" w:date="2013-04-08T20:16:00Z">
            <w:rPr>
              <w:rFonts w:hint="eastAsia"/>
            </w:rPr>
          </w:rPrChange>
        </w:rPr>
        <w:t>又格外深刻的痕迹：富翁菲利普因生活不能自理而聘请看护，而像是一个笑话一样</w:t>
      </w:r>
      <w:ins w:id="40" w:author="圳 曹" w:date="2013-03-31T20:06:00Z">
        <w:r w:rsidR="004907B0" w:rsidRPr="00925132">
          <w:rPr>
            <w:rFonts w:ascii="Georgia" w:eastAsia="华文细黑" w:hAnsi="Georgia"/>
            <w:rPrChange w:id="41" w:author="林柏翰" w:date="2013-04-08T20:16:00Z">
              <w:rPr>
                <w:rFonts w:hint="eastAsia"/>
              </w:rPr>
            </w:rPrChange>
          </w:rPr>
          <w:t>的</w:t>
        </w:r>
      </w:ins>
      <w:del w:id="42" w:author="圳 曹" w:date="2013-03-31T20:06:00Z">
        <w:r w:rsidR="00A17D6E" w:rsidRPr="00925132" w:rsidDel="004907B0">
          <w:rPr>
            <w:rFonts w:ascii="Georgia" w:eastAsia="华文细黑" w:hAnsi="Georgia"/>
            <w:rPrChange w:id="43" w:author="林柏翰" w:date="2013-04-08T20:16:00Z">
              <w:rPr>
                <w:rFonts w:hint="eastAsia"/>
              </w:rPr>
            </w:rPrChange>
          </w:rPr>
          <w:delText>，</w:delText>
        </w:r>
      </w:del>
      <w:r w:rsidR="00C11F47" w:rsidRPr="00925132">
        <w:rPr>
          <w:rFonts w:ascii="Georgia" w:eastAsia="华文细黑" w:hAnsi="Georgia"/>
          <w:rPrChange w:id="44" w:author="林柏翰" w:date="2013-04-08T20:16:00Z">
            <w:rPr>
              <w:rFonts w:hint="eastAsia"/>
            </w:rPr>
          </w:rPrChange>
        </w:rPr>
        <w:t>德希斯</w:t>
      </w:r>
      <w:ins w:id="45" w:author="圳 曹" w:date="2013-03-31T22:07:00Z">
        <w:r w:rsidR="00A95FD2" w:rsidRPr="00925132">
          <w:rPr>
            <w:rFonts w:ascii="Georgia" w:eastAsia="华文细黑" w:hAnsi="Georgia"/>
            <w:rPrChange w:id="46" w:author="林柏翰" w:date="2013-04-08T20:16:00Z">
              <w:rPr>
                <w:rFonts w:hint="eastAsia"/>
              </w:rPr>
            </w:rPrChange>
          </w:rPr>
          <w:t>——</w:t>
        </w:r>
      </w:ins>
      <w:del w:id="47" w:author="圳 曹" w:date="2013-03-31T22:07:00Z">
        <w:r w:rsidR="00A17D6E" w:rsidRPr="00925132" w:rsidDel="00A95FD2">
          <w:rPr>
            <w:rFonts w:ascii="Georgia" w:eastAsia="华文细黑" w:hAnsi="Georgia"/>
            <w:rPrChange w:id="48" w:author="林柏翰" w:date="2013-04-08T20:16:00Z">
              <w:rPr>
                <w:rFonts w:hint="eastAsia"/>
              </w:rPr>
            </w:rPrChange>
          </w:rPr>
          <w:delText>，一个</w:delText>
        </w:r>
      </w:del>
      <w:r w:rsidR="00A17D6E" w:rsidRPr="00925132">
        <w:rPr>
          <w:rFonts w:ascii="Georgia" w:eastAsia="华文细黑" w:hAnsi="Georgia"/>
          <w:rPrChange w:id="49" w:author="林柏翰" w:date="2013-04-08T20:16:00Z">
            <w:rPr>
              <w:rFonts w:hint="eastAsia"/>
            </w:rPr>
          </w:rPrChange>
        </w:rPr>
        <w:t>大大咧咧，行为粗鲁，讲话直接的刚出狱的黑人小伙子，就这样</w:t>
      </w:r>
      <w:r w:rsidR="00A17D6E" w:rsidRPr="00925132">
        <w:rPr>
          <w:rFonts w:ascii="Georgia" w:eastAsia="华文细黑" w:hAnsi="Georgia"/>
          <w:szCs w:val="21"/>
          <w:rPrChange w:id="50" w:author="林柏翰" w:date="2013-04-08T20:16:00Z">
            <w:rPr>
              <w:rFonts w:hint="eastAsia"/>
              <w:szCs w:val="21"/>
            </w:rPr>
          </w:rPrChange>
        </w:rPr>
        <w:t>被</w:t>
      </w:r>
      <w:r w:rsidR="00C11F47" w:rsidRPr="00925132">
        <w:rPr>
          <w:rFonts w:ascii="Georgia" w:eastAsia="华文细黑" w:hAnsi="Georgia"/>
          <w:szCs w:val="21"/>
          <w:rPrChange w:id="51" w:author="林柏翰" w:date="2013-04-08T20:16:00Z">
            <w:rPr>
              <w:rFonts w:hint="eastAsia"/>
              <w:szCs w:val="21"/>
            </w:rPr>
          </w:rPrChange>
        </w:rPr>
        <w:t>菲利普</w:t>
      </w:r>
      <w:r w:rsidR="00A17D6E" w:rsidRPr="00925132">
        <w:rPr>
          <w:rFonts w:ascii="Georgia" w:eastAsia="华文细黑" w:hAnsi="Georgia"/>
          <w:szCs w:val="21"/>
          <w:rPrChange w:id="52" w:author="林柏翰" w:date="2013-04-08T20:16:00Z">
            <w:rPr>
              <w:rFonts w:hint="eastAsia"/>
              <w:szCs w:val="21"/>
            </w:rPr>
          </w:rPrChange>
        </w:rPr>
        <w:t>任用了。</w:t>
      </w:r>
    </w:p>
    <w:p w14:paraId="0AF6FE94" w14:textId="77777777" w:rsidR="00A17D6E" w:rsidRPr="00925132" w:rsidRDefault="00A17D6E" w:rsidP="00A17D6E">
      <w:pPr>
        <w:ind w:firstLine="420"/>
        <w:rPr>
          <w:rFonts w:ascii="Georgia" w:eastAsia="华文细黑" w:hAnsi="Georgia"/>
          <w:szCs w:val="21"/>
          <w:rPrChange w:id="53" w:author="林柏翰" w:date="2013-04-08T20:16:00Z">
            <w:rPr>
              <w:szCs w:val="21"/>
            </w:rPr>
          </w:rPrChange>
        </w:rPr>
      </w:pPr>
    </w:p>
    <w:p w14:paraId="40912CA3" w14:textId="77777777" w:rsidR="00A17D6E" w:rsidRPr="00925132" w:rsidRDefault="00A17D6E" w:rsidP="00A17D6E">
      <w:pPr>
        <w:ind w:firstLine="420"/>
        <w:rPr>
          <w:rFonts w:ascii="Georgia" w:eastAsia="华文细黑" w:hAnsi="Georgia"/>
          <w:szCs w:val="21"/>
          <w:rPrChange w:id="54" w:author="林柏翰" w:date="2013-04-08T20:16:00Z">
            <w:rPr>
              <w:szCs w:val="21"/>
            </w:rPr>
          </w:rPrChange>
        </w:rPr>
      </w:pPr>
      <w:r w:rsidRPr="00925132">
        <w:rPr>
          <w:rFonts w:ascii="Georgia" w:eastAsia="华文细黑" w:hAnsi="Georgia"/>
          <w:szCs w:val="21"/>
          <w:rPrChange w:id="55" w:author="林柏翰" w:date="2013-04-08T20:16:00Z">
            <w:rPr>
              <w:rFonts w:hint="eastAsia"/>
              <w:szCs w:val="21"/>
            </w:rPr>
          </w:rPrChange>
        </w:rPr>
        <w:t>要让</w:t>
      </w:r>
      <w:r w:rsidR="00C11F47" w:rsidRPr="00925132">
        <w:rPr>
          <w:rFonts w:ascii="Georgia" w:eastAsia="华文细黑" w:hAnsi="Georgia"/>
          <w:szCs w:val="21"/>
          <w:rPrChange w:id="56" w:author="林柏翰" w:date="2013-04-08T20:16:00Z">
            <w:rPr>
              <w:rFonts w:hint="eastAsia"/>
              <w:szCs w:val="21"/>
            </w:rPr>
          </w:rPrChange>
        </w:rPr>
        <w:t>德希斯</w:t>
      </w:r>
      <w:r w:rsidRPr="00925132">
        <w:rPr>
          <w:rFonts w:ascii="Georgia" w:eastAsia="华文细黑" w:hAnsi="Georgia"/>
          <w:szCs w:val="21"/>
          <w:rPrChange w:id="57" w:author="林柏翰" w:date="2013-04-08T20:16:00Z">
            <w:rPr>
              <w:rFonts w:hint="eastAsia"/>
              <w:szCs w:val="21"/>
            </w:rPr>
          </w:rPrChange>
        </w:rPr>
        <w:t>悉心照护主人，是绝不可能发生的事情。</w:t>
      </w:r>
      <w:r w:rsidR="005B3F3E" w:rsidRPr="00925132">
        <w:rPr>
          <w:rFonts w:ascii="Georgia" w:eastAsia="华文细黑" w:hAnsi="Georgia"/>
          <w:szCs w:val="21"/>
          <w:rPrChange w:id="58" w:author="林柏翰" w:date="2013-04-08T20:16:00Z">
            <w:rPr>
              <w:rFonts w:hint="eastAsia"/>
              <w:szCs w:val="21"/>
            </w:rPr>
          </w:rPrChange>
        </w:rPr>
        <w:t>他从不把主人看作有身体障碍的人，因而他照料他的方式总是粗鲁的，他用蛮力，将菲利普看作一件物品般从轮椅上搬到床上；他</w:t>
      </w:r>
      <w:r w:rsidR="00343068" w:rsidRPr="00925132">
        <w:rPr>
          <w:rFonts w:ascii="Georgia" w:eastAsia="华文细黑" w:hAnsi="Georgia"/>
          <w:szCs w:val="21"/>
          <w:rPrChange w:id="59" w:author="林柏翰" w:date="2013-04-08T20:16:00Z">
            <w:rPr>
              <w:rFonts w:hint="eastAsia"/>
              <w:szCs w:val="21"/>
            </w:rPr>
          </w:rPrChange>
        </w:rPr>
        <w:t>很不耐心地帮他穿衣；</w:t>
      </w:r>
      <w:ins w:id="60" w:author="圳 曹" w:date="2013-03-31T20:06:00Z">
        <w:r w:rsidR="004907B0" w:rsidRPr="00925132">
          <w:rPr>
            <w:rFonts w:ascii="Georgia" w:eastAsia="华文细黑" w:hAnsi="Georgia"/>
            <w:szCs w:val="21"/>
            <w:rPrChange w:id="61" w:author="林柏翰" w:date="2013-04-08T20:16:00Z">
              <w:rPr>
                <w:rFonts w:hint="eastAsia"/>
                <w:szCs w:val="21"/>
              </w:rPr>
            </w:rPrChange>
          </w:rPr>
          <w:t>又</w:t>
        </w:r>
      </w:ins>
      <w:del w:id="62" w:author="圳 曹" w:date="2013-03-31T20:06:00Z">
        <w:r w:rsidR="00343068" w:rsidRPr="00925132" w:rsidDel="004907B0">
          <w:rPr>
            <w:rFonts w:ascii="Georgia" w:eastAsia="华文细黑" w:hAnsi="Georgia"/>
            <w:szCs w:val="21"/>
            <w:rPrChange w:id="63" w:author="林柏翰" w:date="2013-04-08T20:16:00Z">
              <w:rPr>
                <w:rFonts w:hint="eastAsia"/>
                <w:szCs w:val="21"/>
              </w:rPr>
            </w:rPrChange>
          </w:rPr>
          <w:delText>也</w:delText>
        </w:r>
      </w:del>
      <w:r w:rsidR="00343068" w:rsidRPr="00925132">
        <w:rPr>
          <w:rFonts w:ascii="Georgia" w:eastAsia="华文细黑" w:hAnsi="Georgia"/>
          <w:szCs w:val="21"/>
          <w:rPrChange w:id="64" w:author="林柏翰" w:date="2013-04-08T20:16:00Z">
            <w:rPr>
              <w:rFonts w:hint="eastAsia"/>
              <w:szCs w:val="21"/>
            </w:rPr>
          </w:rPrChange>
        </w:rPr>
        <w:t>很直接地对菲利普听的古典音乐加以评论。</w:t>
      </w:r>
    </w:p>
    <w:p w14:paraId="1C6A3DE3" w14:textId="77777777" w:rsidR="00A17D6E" w:rsidRPr="00925132" w:rsidRDefault="00A17D6E" w:rsidP="00A17D6E">
      <w:pPr>
        <w:ind w:firstLine="420"/>
        <w:rPr>
          <w:rFonts w:ascii="Georgia" w:eastAsia="华文细黑" w:hAnsi="Georgia"/>
          <w:szCs w:val="21"/>
          <w:rPrChange w:id="65" w:author="林柏翰" w:date="2013-04-08T20:16:00Z">
            <w:rPr>
              <w:szCs w:val="21"/>
            </w:rPr>
          </w:rPrChange>
        </w:rPr>
      </w:pPr>
    </w:p>
    <w:p w14:paraId="32D4EAAF" w14:textId="54DD4E76" w:rsidR="00E96016" w:rsidRPr="00925132" w:rsidRDefault="007721F9" w:rsidP="00B40ABC">
      <w:pPr>
        <w:ind w:firstLineChars="200" w:firstLine="420"/>
        <w:rPr>
          <w:rFonts w:ascii="Georgia" w:eastAsia="华文细黑" w:hAnsi="Georgia" w:cs="Helvetica"/>
          <w:color w:val="111111"/>
          <w:szCs w:val="21"/>
          <w:rPrChange w:id="66" w:author="林柏翰" w:date="2013-04-08T20:16:00Z">
            <w:rPr>
              <w:rFonts w:ascii="Helvetica" w:hAnsi="Helvetica" w:cs="Helvetica"/>
              <w:color w:val="111111"/>
              <w:szCs w:val="21"/>
            </w:rPr>
          </w:rPrChange>
        </w:rPr>
        <w:pPrChange w:id="67" w:author="林柏翰" w:date="2013-04-08T22:30:00Z">
          <w:pPr/>
        </w:pPrChange>
      </w:pPr>
      <w:del w:id="68" w:author="林柏翰" w:date="2013-04-08T22:30:00Z">
        <w:r w:rsidRPr="00925132" w:rsidDel="00B40ABC">
          <w:rPr>
            <w:rFonts w:ascii="Georgia" w:eastAsia="华文细黑" w:hAnsi="Georgia" w:cs="Helvetica"/>
            <w:color w:val="111111"/>
            <w:szCs w:val="21"/>
            <w:rPrChange w:id="69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delText xml:space="preserve">   </w:delText>
        </w:r>
        <w:r w:rsidR="00343068" w:rsidRPr="00925132" w:rsidDel="00B40ABC">
          <w:rPr>
            <w:rFonts w:ascii="Georgia" w:eastAsia="华文细黑" w:hAnsi="Georgia" w:cs="Helvetica"/>
            <w:color w:val="111111"/>
            <w:szCs w:val="21"/>
            <w:rPrChange w:id="70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delText xml:space="preserve"> </w:delText>
        </w:r>
      </w:del>
      <w:r w:rsidRPr="00925132">
        <w:rPr>
          <w:rFonts w:ascii="Georgia" w:eastAsia="华文细黑" w:hAnsi="Georgia" w:cs="Helvetica"/>
          <w:color w:val="111111"/>
          <w:szCs w:val="21"/>
          <w:rPrChange w:id="71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看到这里，或许</w:t>
      </w:r>
      <w:ins w:id="72" w:author="林柏翰" w:date="2013-04-08T20:19:00Z">
        <w:r w:rsidR="00925132">
          <w:rPr>
            <w:rFonts w:ascii="Georgia" w:eastAsia="华文细黑" w:hAnsi="Georgia" w:cs="Helvetica" w:hint="eastAsia"/>
            <w:color w:val="111111"/>
            <w:szCs w:val="21"/>
          </w:rPr>
          <w:t>你</w:t>
        </w:r>
      </w:ins>
      <w:r w:rsidRPr="00925132">
        <w:rPr>
          <w:rFonts w:ascii="Georgia" w:eastAsia="华文细黑" w:hAnsi="Georgia" w:cs="Helvetica"/>
          <w:color w:val="111111"/>
          <w:szCs w:val="21"/>
          <w:rPrChange w:id="73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会</w:t>
      </w:r>
      <w:ins w:id="74" w:author="林柏翰" w:date="2013-04-08T20:19:00Z">
        <w:r w:rsidR="00925132">
          <w:rPr>
            <w:rFonts w:ascii="Georgia" w:eastAsia="华文细黑" w:hAnsi="Georgia" w:cs="Helvetica" w:hint="eastAsia"/>
            <w:color w:val="111111"/>
            <w:szCs w:val="21"/>
          </w:rPr>
          <w:t>有</w:t>
        </w:r>
      </w:ins>
      <w:del w:id="75" w:author="林柏翰" w:date="2013-04-08T20:19:00Z">
        <w:r w:rsidRPr="00925132" w:rsidDel="00925132">
          <w:rPr>
            <w:rFonts w:ascii="Georgia" w:eastAsia="华文细黑" w:hAnsi="Georgia" w:cs="Helvetica"/>
            <w:color w:val="111111"/>
            <w:szCs w:val="21"/>
            <w:rPrChange w:id="76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delText>感到</w:delText>
        </w:r>
      </w:del>
      <w:r w:rsidRPr="00925132">
        <w:rPr>
          <w:rFonts w:ascii="Georgia" w:eastAsia="华文细黑" w:hAnsi="Georgia" w:cs="Helvetica"/>
          <w:color w:val="111111"/>
          <w:szCs w:val="21"/>
          <w:rPrChange w:id="77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疑问：在我们传统的标准中，这是合格的看护吗？或后退一步，从人与人之间的交流中来看，</w:t>
      </w:r>
      <w:r w:rsidR="00343068" w:rsidRPr="00925132">
        <w:rPr>
          <w:rFonts w:ascii="Georgia" w:eastAsia="华文细黑" w:hAnsi="Georgia" w:cs="Helvetica"/>
          <w:color w:val="111111"/>
          <w:szCs w:val="21"/>
          <w:rPrChange w:id="78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这是我们传统认知中的尊重吗？</w:t>
      </w:r>
    </w:p>
    <w:p w14:paraId="2D3BFE69" w14:textId="77777777" w:rsidR="007721F9" w:rsidRPr="00925132" w:rsidRDefault="007721F9">
      <w:pPr>
        <w:rPr>
          <w:rFonts w:ascii="Georgia" w:eastAsia="华文细黑" w:hAnsi="Georgia" w:cs="Helvetica"/>
          <w:color w:val="111111"/>
          <w:szCs w:val="21"/>
          <w:rPrChange w:id="79" w:author="林柏翰" w:date="2013-04-08T20:16:00Z">
            <w:rPr>
              <w:rFonts w:ascii="Helvetica" w:hAnsi="Helvetica" w:cs="Helvetica"/>
              <w:color w:val="111111"/>
              <w:szCs w:val="21"/>
            </w:rPr>
          </w:rPrChange>
        </w:rPr>
      </w:pPr>
    </w:p>
    <w:p w14:paraId="719BDCE1" w14:textId="7A159CAB" w:rsidR="007721F9" w:rsidRPr="00925132" w:rsidRDefault="007721F9" w:rsidP="00B40ABC">
      <w:pPr>
        <w:ind w:firstLineChars="200" w:firstLine="420"/>
        <w:rPr>
          <w:rFonts w:ascii="Georgia" w:eastAsia="华文细黑" w:hAnsi="Georgia" w:cs="Helvetica"/>
          <w:color w:val="111111"/>
          <w:szCs w:val="21"/>
          <w:rPrChange w:id="80" w:author="林柏翰" w:date="2013-04-08T20:16:00Z">
            <w:rPr>
              <w:rFonts w:ascii="Helvetica" w:hAnsi="Helvetica" w:cs="Helvetica"/>
              <w:color w:val="111111"/>
              <w:szCs w:val="21"/>
            </w:rPr>
          </w:rPrChange>
        </w:rPr>
        <w:pPrChange w:id="81" w:author="林柏翰" w:date="2013-04-08T22:30:00Z">
          <w:pPr/>
        </w:pPrChange>
      </w:pPr>
      <w:del w:id="82" w:author="林柏翰" w:date="2013-04-08T22:30:00Z">
        <w:r w:rsidRPr="00925132" w:rsidDel="00B40ABC">
          <w:rPr>
            <w:rFonts w:ascii="Georgia" w:eastAsia="华文细黑" w:hAnsi="Georgia" w:cs="Helvetica"/>
            <w:color w:val="111111"/>
            <w:szCs w:val="21"/>
            <w:rPrChange w:id="83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delText xml:space="preserve">    </w:delText>
        </w:r>
      </w:del>
      <w:del w:id="84" w:author="林柏翰" w:date="2013-04-08T21:16:00Z">
        <w:r w:rsidRPr="00925132" w:rsidDel="00E70DC4">
          <w:rPr>
            <w:rFonts w:ascii="Georgia" w:eastAsia="华文细黑" w:hAnsi="Georgia" w:cs="Helvetica"/>
            <w:color w:val="111111"/>
            <w:szCs w:val="21"/>
            <w:rPrChange w:id="85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delText xml:space="preserve"> </w:delText>
        </w:r>
      </w:del>
      <w:r w:rsidRPr="00925132">
        <w:rPr>
          <w:rFonts w:ascii="Georgia" w:eastAsia="华文细黑" w:hAnsi="Georgia" w:cs="Helvetica"/>
          <w:color w:val="111111"/>
          <w:szCs w:val="21"/>
          <w:rPrChange w:id="86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别急，继续看下去</w:t>
      </w:r>
      <w:del w:id="87" w:author="圳 曹" w:date="2013-03-31T22:09:00Z">
        <w:r w:rsidRPr="00925132" w:rsidDel="00A95FD2">
          <w:rPr>
            <w:rFonts w:ascii="Georgia" w:eastAsia="华文细黑" w:hAnsi="Georgia" w:cs="Helvetica"/>
            <w:color w:val="111111"/>
            <w:szCs w:val="21"/>
            <w:rPrChange w:id="88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delText>——</w:delText>
        </w:r>
      </w:del>
      <w:ins w:id="89" w:author="圳 曹" w:date="2013-03-31T22:09:00Z">
        <w:r w:rsidR="00A95FD2" w:rsidRPr="00925132">
          <w:rPr>
            <w:rFonts w:ascii="Georgia" w:eastAsia="华文细黑" w:hAnsi="Georgia" w:cs="Helvetica"/>
            <w:color w:val="111111"/>
            <w:szCs w:val="21"/>
            <w:rPrChange w:id="90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t>。</w:t>
        </w:r>
      </w:ins>
      <w:r w:rsidRPr="00925132">
        <w:rPr>
          <w:rFonts w:ascii="Georgia" w:eastAsia="华文细黑" w:hAnsi="Georgia" w:cs="Helvetica"/>
          <w:color w:val="111111"/>
          <w:szCs w:val="21"/>
          <w:rPrChange w:id="91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这样两个</w:t>
      </w:r>
      <w:ins w:id="92" w:author="圳 曹" w:date="2013-03-31T22:09:00Z">
        <w:r w:rsidR="00A95FD2" w:rsidRPr="00925132">
          <w:rPr>
            <w:rFonts w:ascii="Georgia" w:eastAsia="华文细黑" w:hAnsi="Georgia" w:cs="Helvetica"/>
            <w:color w:val="111111"/>
            <w:szCs w:val="21"/>
            <w:rPrChange w:id="93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t>种族不同、</w:t>
        </w:r>
      </w:ins>
      <w:r w:rsidRPr="00925132">
        <w:rPr>
          <w:rFonts w:ascii="Georgia" w:eastAsia="华文细黑" w:hAnsi="Georgia" w:cs="Helvetica"/>
          <w:color w:val="111111"/>
          <w:szCs w:val="21"/>
          <w:rPrChange w:id="94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性格迥异、文化背景截然不同</w:t>
      </w:r>
      <w:del w:id="95" w:author="圳 曹" w:date="2013-03-31T22:09:00Z">
        <w:r w:rsidRPr="00925132" w:rsidDel="00A95FD2">
          <w:rPr>
            <w:rFonts w:ascii="Georgia" w:eastAsia="华文细黑" w:hAnsi="Georgia" w:cs="Helvetica"/>
            <w:color w:val="111111"/>
            <w:szCs w:val="21"/>
            <w:rPrChange w:id="96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delText>、种族不同</w:delText>
        </w:r>
      </w:del>
      <w:r w:rsidRPr="00925132">
        <w:rPr>
          <w:rFonts w:ascii="Georgia" w:eastAsia="华文细黑" w:hAnsi="Georgia" w:cs="Helvetica"/>
          <w:color w:val="111111"/>
          <w:szCs w:val="21"/>
          <w:rPrChange w:id="97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的人，</w:t>
      </w:r>
      <w:r w:rsidR="00FE44F8" w:rsidRPr="00925132">
        <w:rPr>
          <w:rFonts w:ascii="Georgia" w:eastAsia="华文细黑" w:hAnsi="Georgia" w:cs="Helvetica"/>
          <w:color w:val="111111"/>
          <w:szCs w:val="21"/>
          <w:rPrChange w:id="98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就在这份交往中，</w:t>
      </w:r>
      <w:r w:rsidRPr="00925132">
        <w:rPr>
          <w:rFonts w:ascii="Georgia" w:eastAsia="华文细黑" w:hAnsi="Georgia" w:cs="Helvetica"/>
          <w:color w:val="111111"/>
          <w:szCs w:val="21"/>
          <w:rPrChange w:id="99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看似偶然而实则必然地产生了坚实的友谊。</w:t>
      </w:r>
      <w:commentRangeStart w:id="100"/>
      <w:r w:rsidR="00FE44F8" w:rsidRPr="00925132">
        <w:rPr>
          <w:rFonts w:ascii="Georgia" w:eastAsia="华文细黑" w:hAnsi="Georgia" w:cs="Helvetica"/>
          <w:color w:val="111111"/>
          <w:szCs w:val="21"/>
          <w:rPrChange w:id="101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他们讲话时的语气丝毫没有主仆之分，</w:t>
      </w:r>
      <w:commentRangeStart w:id="102"/>
      <w:r w:rsidR="00FE44F8" w:rsidRPr="00925132">
        <w:rPr>
          <w:rFonts w:ascii="Georgia" w:eastAsia="华文细黑" w:hAnsi="Georgia" w:cs="Helvetica"/>
          <w:color w:val="111111"/>
          <w:szCs w:val="21"/>
          <w:rPrChange w:id="103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如可以互道心事的朋友般坦诚</w:t>
      </w:r>
      <w:commentRangeEnd w:id="102"/>
      <w:r w:rsidR="00A95FD2" w:rsidRPr="00925132">
        <w:rPr>
          <w:rStyle w:val="a7"/>
          <w:rFonts w:ascii="Georgia" w:eastAsia="华文细黑" w:hAnsi="Georgia"/>
          <w:rPrChange w:id="104" w:author="林柏翰" w:date="2013-04-08T20:16:00Z">
            <w:rPr>
              <w:rStyle w:val="a7"/>
            </w:rPr>
          </w:rPrChange>
        </w:rPr>
        <w:commentReference w:id="102"/>
      </w:r>
      <w:r w:rsidR="00FE44F8" w:rsidRPr="00925132">
        <w:rPr>
          <w:rFonts w:ascii="Georgia" w:eastAsia="华文细黑" w:hAnsi="Georgia" w:cs="Helvetica"/>
          <w:color w:val="111111"/>
          <w:szCs w:val="21"/>
          <w:rPrChange w:id="105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；他们</w:t>
      </w:r>
      <w:ins w:id="106" w:author="圳 曹" w:date="2013-03-31T22:13:00Z">
        <w:r w:rsidR="00A95FD2" w:rsidRPr="00925132">
          <w:rPr>
            <w:rFonts w:ascii="Georgia" w:eastAsia="华文细黑" w:hAnsi="Georgia" w:cs="Helvetica"/>
            <w:color w:val="111111"/>
            <w:szCs w:val="21"/>
            <w:rPrChange w:id="107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t>相互</w:t>
        </w:r>
      </w:ins>
      <w:r w:rsidR="00FE44F8" w:rsidRPr="00925132">
        <w:rPr>
          <w:rFonts w:ascii="Georgia" w:eastAsia="华文细黑" w:hAnsi="Georgia" w:cs="Helvetica"/>
          <w:color w:val="111111"/>
          <w:szCs w:val="21"/>
          <w:rPrChange w:id="108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交流对</w:t>
      </w:r>
      <w:del w:id="109" w:author="圳 曹" w:date="2013-03-31T22:13:00Z">
        <w:r w:rsidR="00FE44F8" w:rsidRPr="00925132" w:rsidDel="00A95FD2">
          <w:rPr>
            <w:rFonts w:ascii="Georgia" w:eastAsia="华文细黑" w:hAnsi="Georgia" w:cs="Helvetica"/>
            <w:color w:val="111111"/>
            <w:szCs w:val="21"/>
            <w:rPrChange w:id="110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delText>相互</w:delText>
        </w:r>
      </w:del>
      <w:r w:rsidR="00FE44F8" w:rsidRPr="00925132">
        <w:rPr>
          <w:rFonts w:ascii="Georgia" w:eastAsia="华文细黑" w:hAnsi="Georgia" w:cs="Helvetica"/>
          <w:color w:val="111111"/>
          <w:szCs w:val="21"/>
          <w:rPrChange w:id="111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钟爱的艺术的看法；他们相互了解对方背后的故事与心中存有的愿望；</w:t>
      </w:r>
      <w:commentRangeEnd w:id="100"/>
      <w:r w:rsidR="00A95FD2" w:rsidRPr="00925132">
        <w:rPr>
          <w:rStyle w:val="a7"/>
          <w:rFonts w:ascii="Georgia" w:eastAsia="华文细黑" w:hAnsi="Georgia"/>
          <w:rPrChange w:id="112" w:author="林柏翰" w:date="2013-04-08T20:16:00Z">
            <w:rPr>
              <w:rStyle w:val="a7"/>
            </w:rPr>
          </w:rPrChange>
        </w:rPr>
        <w:commentReference w:id="100"/>
      </w:r>
      <w:r w:rsidR="00FE44F8" w:rsidRPr="00925132">
        <w:rPr>
          <w:rFonts w:ascii="Georgia" w:eastAsia="华文细黑" w:hAnsi="Georgia" w:cs="Helvetica"/>
          <w:color w:val="111111"/>
          <w:szCs w:val="21"/>
          <w:rPrChange w:id="113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当然，也</w:t>
      </w:r>
      <w:ins w:id="114" w:author="林柏翰" w:date="2013-04-08T20:23:00Z">
        <w:r w:rsidR="00925132" w:rsidRPr="000314D6">
          <w:rPr>
            <w:rFonts w:ascii="Georgia" w:eastAsia="华文细黑" w:hAnsi="Georgia" w:cs="Helvetica"/>
            <w:color w:val="111111"/>
            <w:szCs w:val="21"/>
          </w:rPr>
          <w:t>总</w:t>
        </w:r>
      </w:ins>
      <w:r w:rsidR="00FE44F8" w:rsidRPr="00925132">
        <w:rPr>
          <w:rFonts w:ascii="Georgia" w:eastAsia="华文细黑" w:hAnsi="Georgia" w:cs="Helvetica"/>
          <w:color w:val="111111"/>
          <w:szCs w:val="21"/>
          <w:rPrChange w:id="115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有</w:t>
      </w:r>
      <w:del w:id="116" w:author="林柏翰" w:date="2013-04-08T20:23:00Z">
        <w:r w:rsidR="00FE44F8" w:rsidRPr="00925132" w:rsidDel="00925132">
          <w:rPr>
            <w:rFonts w:ascii="Georgia" w:eastAsia="华文细黑" w:hAnsi="Georgia" w:cs="Helvetica"/>
            <w:color w:val="111111"/>
            <w:szCs w:val="21"/>
            <w:rPrChange w:id="117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delText>总</w:delText>
        </w:r>
      </w:del>
      <w:r w:rsidR="00FE44F8" w:rsidRPr="00925132">
        <w:rPr>
          <w:rFonts w:ascii="Georgia" w:eastAsia="华文细黑" w:hAnsi="Georgia" w:cs="Helvetica"/>
          <w:color w:val="111111"/>
          <w:szCs w:val="21"/>
          <w:rPrChange w:id="118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少不了的</w:t>
      </w:r>
      <w:r w:rsidR="00FE44F8" w:rsidRPr="00925132">
        <w:rPr>
          <w:rFonts w:ascii="Georgia" w:eastAsia="华文细黑" w:hAnsi="Georgia" w:cs="Helvetica"/>
          <w:color w:val="111111"/>
          <w:szCs w:val="21"/>
          <w:rPrChange w:id="119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——</w:t>
      </w:r>
      <w:proofErr w:type="gramStart"/>
      <w:r w:rsidR="00FE44F8" w:rsidRPr="00925132">
        <w:rPr>
          <w:rFonts w:ascii="Georgia" w:eastAsia="华文细黑" w:hAnsi="Georgia" w:cs="Helvetica"/>
          <w:color w:val="111111"/>
          <w:szCs w:val="21"/>
          <w:rPrChange w:id="120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德希斯</w:t>
      </w:r>
      <w:proofErr w:type="gramEnd"/>
      <w:r w:rsidR="00FE44F8" w:rsidRPr="00925132">
        <w:rPr>
          <w:rFonts w:ascii="Georgia" w:eastAsia="华文细黑" w:hAnsi="Georgia" w:cs="Helvetica"/>
          <w:color w:val="111111"/>
          <w:szCs w:val="21"/>
          <w:rPrChange w:id="121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对菲利普不合乎礼</w:t>
      </w:r>
      <w:ins w:id="122" w:author="林柏翰" w:date="2013-04-08T20:23:00Z">
        <w:r w:rsidR="00925132">
          <w:rPr>
            <w:rFonts w:ascii="Georgia" w:eastAsia="华文细黑" w:hAnsi="Georgia" w:cs="Helvetica" w:hint="eastAsia"/>
            <w:color w:val="111111"/>
            <w:szCs w:val="21"/>
          </w:rPr>
          <w:t>节</w:t>
        </w:r>
      </w:ins>
      <w:del w:id="123" w:author="林柏翰" w:date="2013-04-08T20:23:00Z">
        <w:r w:rsidR="00FE44F8" w:rsidRPr="00925132" w:rsidDel="00925132">
          <w:rPr>
            <w:rFonts w:ascii="Georgia" w:eastAsia="华文细黑" w:hAnsi="Georgia" w:cs="Helvetica"/>
            <w:color w:val="111111"/>
            <w:szCs w:val="21"/>
            <w:rPrChange w:id="124" w:author="林柏翰" w:date="2013-04-08T20:16:00Z">
              <w:rPr>
                <w:rFonts w:ascii="Helvetica" w:hAnsi="Helvetica" w:cs="Helvetica" w:hint="eastAsia"/>
                <w:color w:val="111111"/>
                <w:szCs w:val="21"/>
              </w:rPr>
            </w:rPrChange>
          </w:rPr>
          <w:delText>貌</w:delText>
        </w:r>
      </w:del>
      <w:r w:rsidR="00FE44F8" w:rsidRPr="00925132">
        <w:rPr>
          <w:rFonts w:ascii="Georgia" w:eastAsia="华文细黑" w:hAnsi="Georgia" w:cs="Helvetica"/>
          <w:color w:val="111111"/>
          <w:szCs w:val="21"/>
          <w:rPrChange w:id="125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的调侃。这份特殊的情感深厚到什么程度？</w:t>
      </w:r>
      <w:r w:rsidR="00FE44F8" w:rsidRPr="00925132">
        <w:rPr>
          <w:rFonts w:ascii="Georgia" w:eastAsia="华文细黑" w:hAnsi="Georgia" w:cs="Helvetica"/>
          <w:color w:val="111111"/>
          <w:szCs w:val="21"/>
          <w:rPrChange w:id="126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——</w:t>
      </w:r>
      <w:r w:rsidR="00FE44F8" w:rsidRPr="00925132">
        <w:rPr>
          <w:rFonts w:ascii="Georgia" w:eastAsia="华文细黑" w:hAnsi="Georgia" w:cs="Helvetica"/>
          <w:color w:val="111111"/>
          <w:szCs w:val="21"/>
          <w:rPrChange w:id="127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当德希斯走了之后，菲利普仿佛</w:t>
      </w:r>
      <w:r w:rsidR="00044714" w:rsidRPr="00925132">
        <w:rPr>
          <w:rFonts w:ascii="Georgia" w:eastAsia="华文细黑" w:hAnsi="Georgia" w:cs="Helvetica"/>
          <w:color w:val="111111"/>
          <w:szCs w:val="21"/>
          <w:rPrChange w:id="128" w:author="林柏翰" w:date="2013-04-08T20:16:00Z">
            <w:rPr>
              <w:rFonts w:ascii="Helvetica" w:hAnsi="Helvetica" w:cs="Helvetica" w:hint="eastAsia"/>
              <w:color w:val="111111"/>
              <w:szCs w:val="21"/>
            </w:rPr>
          </w:rPrChange>
        </w:rPr>
        <w:t>瞬间苍老了许多，少了往日与德希斯共处时的生气及爽朗的笑容。</w:t>
      </w:r>
    </w:p>
    <w:p w14:paraId="0375A2AC" w14:textId="77777777" w:rsidR="00FE44F8" w:rsidRPr="00925132" w:rsidRDefault="00FE44F8">
      <w:pPr>
        <w:rPr>
          <w:rFonts w:ascii="Georgia" w:eastAsia="华文细黑" w:hAnsi="Georgia"/>
          <w:szCs w:val="21"/>
          <w:rPrChange w:id="129" w:author="林柏翰" w:date="2013-04-08T20:16:00Z">
            <w:rPr>
              <w:szCs w:val="21"/>
            </w:rPr>
          </w:rPrChange>
        </w:rPr>
      </w:pPr>
    </w:p>
    <w:p w14:paraId="52EE4892" w14:textId="77777777" w:rsidR="00FE44F8" w:rsidRPr="00925132" w:rsidRDefault="00044714" w:rsidP="00B05653">
      <w:pPr>
        <w:ind w:firstLine="420"/>
        <w:rPr>
          <w:rFonts w:ascii="Georgia" w:eastAsia="华文细黑" w:hAnsi="Georgia"/>
          <w:szCs w:val="21"/>
          <w:rPrChange w:id="130" w:author="林柏翰" w:date="2013-04-08T20:16:00Z">
            <w:rPr>
              <w:szCs w:val="21"/>
            </w:rPr>
          </w:rPrChange>
        </w:rPr>
      </w:pPr>
      <w:r w:rsidRPr="00925132">
        <w:rPr>
          <w:rFonts w:ascii="Georgia" w:eastAsia="华文细黑" w:hAnsi="Georgia"/>
          <w:szCs w:val="21"/>
          <w:rPrChange w:id="131" w:author="林柏翰" w:date="2013-04-08T20:16:00Z">
            <w:rPr>
              <w:rFonts w:hint="eastAsia"/>
              <w:szCs w:val="21"/>
            </w:rPr>
          </w:rPrChange>
        </w:rPr>
        <w:t>而这样的故事往往是与我们曾经所持的</w:t>
      </w:r>
      <w:r w:rsidRPr="00925132">
        <w:rPr>
          <w:rFonts w:ascii="Georgia" w:eastAsia="华文细黑" w:hAnsi="Georgia"/>
          <w:szCs w:val="21"/>
          <w:rPrChange w:id="132" w:author="林柏翰" w:date="2013-04-08T20:16:00Z">
            <w:rPr>
              <w:rFonts w:hint="eastAsia"/>
              <w:szCs w:val="21"/>
            </w:rPr>
          </w:rPrChange>
        </w:rPr>
        <w:t>“</w:t>
      </w:r>
      <w:r w:rsidRPr="00925132">
        <w:rPr>
          <w:rFonts w:ascii="Georgia" w:eastAsia="华文细黑" w:hAnsi="Georgia"/>
          <w:szCs w:val="21"/>
          <w:rPrChange w:id="133" w:author="林柏翰" w:date="2013-04-08T20:16:00Z">
            <w:rPr>
              <w:rFonts w:hint="eastAsia"/>
              <w:szCs w:val="21"/>
            </w:rPr>
          </w:rPrChange>
        </w:rPr>
        <w:t>尊重</w:t>
      </w:r>
      <w:r w:rsidRPr="00925132">
        <w:rPr>
          <w:rFonts w:ascii="Georgia" w:eastAsia="华文细黑" w:hAnsi="Georgia"/>
          <w:szCs w:val="21"/>
          <w:rPrChange w:id="134" w:author="林柏翰" w:date="2013-04-08T20:16:00Z">
            <w:rPr>
              <w:rFonts w:hint="eastAsia"/>
              <w:szCs w:val="21"/>
            </w:rPr>
          </w:rPrChange>
        </w:rPr>
        <w:t>”</w:t>
      </w:r>
      <w:r w:rsidRPr="00925132">
        <w:rPr>
          <w:rFonts w:ascii="Georgia" w:eastAsia="华文细黑" w:hAnsi="Georgia"/>
          <w:szCs w:val="21"/>
          <w:rPrChange w:id="135" w:author="林柏翰" w:date="2013-04-08T20:16:00Z">
            <w:rPr>
              <w:rFonts w:hint="eastAsia"/>
              <w:szCs w:val="21"/>
            </w:rPr>
          </w:rPrChange>
        </w:rPr>
        <w:t>、</w:t>
      </w:r>
      <w:r w:rsidRPr="00925132">
        <w:rPr>
          <w:rFonts w:ascii="Georgia" w:eastAsia="华文细黑" w:hAnsi="Georgia"/>
          <w:szCs w:val="21"/>
          <w:rPrChange w:id="136" w:author="林柏翰" w:date="2013-04-08T20:16:00Z">
            <w:rPr>
              <w:rFonts w:hint="eastAsia"/>
              <w:szCs w:val="21"/>
            </w:rPr>
          </w:rPrChange>
        </w:rPr>
        <w:t>“</w:t>
      </w:r>
      <w:r w:rsidRPr="00925132">
        <w:rPr>
          <w:rFonts w:ascii="Georgia" w:eastAsia="华文细黑" w:hAnsi="Georgia"/>
          <w:szCs w:val="21"/>
          <w:rPrChange w:id="137" w:author="林柏翰" w:date="2013-04-08T20:16:00Z">
            <w:rPr>
              <w:rFonts w:hint="eastAsia"/>
              <w:szCs w:val="21"/>
            </w:rPr>
          </w:rPrChange>
        </w:rPr>
        <w:t>同情</w:t>
      </w:r>
      <w:r w:rsidRPr="00925132">
        <w:rPr>
          <w:rFonts w:ascii="Georgia" w:eastAsia="华文细黑" w:hAnsi="Georgia"/>
          <w:szCs w:val="21"/>
          <w:rPrChange w:id="138" w:author="林柏翰" w:date="2013-04-08T20:16:00Z">
            <w:rPr>
              <w:rFonts w:hint="eastAsia"/>
              <w:szCs w:val="21"/>
            </w:rPr>
          </w:rPrChange>
        </w:rPr>
        <w:t>”</w:t>
      </w:r>
      <w:r w:rsidRPr="00925132">
        <w:rPr>
          <w:rFonts w:ascii="Georgia" w:eastAsia="华文细黑" w:hAnsi="Georgia"/>
          <w:szCs w:val="21"/>
          <w:rPrChange w:id="139" w:author="林柏翰" w:date="2013-04-08T20:16:00Z">
            <w:rPr>
              <w:rFonts w:hint="eastAsia"/>
              <w:szCs w:val="21"/>
            </w:rPr>
          </w:rPrChange>
        </w:rPr>
        <w:t>的观念相悖的。</w:t>
      </w:r>
      <w:r w:rsidR="00B05653" w:rsidRPr="00925132">
        <w:rPr>
          <w:rFonts w:ascii="Georgia" w:eastAsia="华文细黑" w:hAnsi="Georgia"/>
          <w:szCs w:val="21"/>
          <w:rPrChange w:id="140" w:author="林柏翰" w:date="2013-04-08T20:16:00Z">
            <w:rPr>
              <w:rFonts w:hint="eastAsia"/>
              <w:szCs w:val="21"/>
            </w:rPr>
          </w:rPrChange>
        </w:rPr>
        <w:t>与我们相反，菲利普与德希斯却凭借他们对</w:t>
      </w:r>
      <w:r w:rsidR="00B05653" w:rsidRPr="00925132">
        <w:rPr>
          <w:rFonts w:ascii="Georgia" w:eastAsia="华文细黑" w:hAnsi="Georgia"/>
          <w:szCs w:val="21"/>
          <w:rPrChange w:id="141" w:author="林柏翰" w:date="2013-04-08T20:16:00Z">
            <w:rPr>
              <w:rFonts w:hint="eastAsia"/>
              <w:szCs w:val="21"/>
            </w:rPr>
          </w:rPrChange>
        </w:rPr>
        <w:t>“</w:t>
      </w:r>
      <w:r w:rsidR="00B05653" w:rsidRPr="00925132">
        <w:rPr>
          <w:rFonts w:ascii="Georgia" w:eastAsia="华文细黑" w:hAnsi="Georgia"/>
          <w:szCs w:val="21"/>
          <w:rPrChange w:id="142" w:author="林柏翰" w:date="2013-04-08T20:16:00Z">
            <w:rPr>
              <w:rFonts w:hint="eastAsia"/>
              <w:szCs w:val="21"/>
            </w:rPr>
          </w:rPrChange>
        </w:rPr>
        <w:t>尊重</w:t>
      </w:r>
      <w:r w:rsidR="00B05653" w:rsidRPr="00925132">
        <w:rPr>
          <w:rFonts w:ascii="Georgia" w:eastAsia="华文细黑" w:hAnsi="Georgia"/>
          <w:szCs w:val="21"/>
          <w:rPrChange w:id="143" w:author="林柏翰" w:date="2013-04-08T20:16:00Z">
            <w:rPr>
              <w:rFonts w:hint="eastAsia"/>
              <w:szCs w:val="21"/>
            </w:rPr>
          </w:rPrChange>
        </w:rPr>
        <w:t>”</w:t>
      </w:r>
      <w:r w:rsidR="00B05653" w:rsidRPr="00925132">
        <w:rPr>
          <w:rFonts w:ascii="Georgia" w:eastAsia="华文细黑" w:hAnsi="Georgia"/>
          <w:szCs w:val="21"/>
          <w:rPrChange w:id="144" w:author="林柏翰" w:date="2013-04-08T20:16:00Z">
            <w:rPr>
              <w:rFonts w:hint="eastAsia"/>
              <w:szCs w:val="21"/>
            </w:rPr>
          </w:rPrChange>
        </w:rPr>
        <w:t>的共同认知触碰对方的世界。</w:t>
      </w:r>
      <w:r w:rsidR="00847451" w:rsidRPr="00925132">
        <w:rPr>
          <w:rFonts w:ascii="Georgia" w:eastAsia="华文细黑" w:hAnsi="Georgia"/>
          <w:szCs w:val="21"/>
          <w:rPrChange w:id="145" w:author="林柏翰" w:date="2013-04-08T20:16:00Z">
            <w:rPr>
              <w:rFonts w:hint="eastAsia"/>
              <w:szCs w:val="21"/>
            </w:rPr>
          </w:rPrChange>
        </w:rPr>
        <w:t>在他们的字典里，</w:t>
      </w:r>
      <w:r w:rsidR="003958CF" w:rsidRPr="00925132">
        <w:rPr>
          <w:rFonts w:ascii="Georgia" w:eastAsia="华文细黑" w:hAnsi="Georgia"/>
          <w:szCs w:val="21"/>
          <w:rPrChange w:id="146" w:author="林柏翰" w:date="2013-04-08T20:16:00Z">
            <w:rPr>
              <w:rFonts w:hint="eastAsia"/>
              <w:szCs w:val="21"/>
            </w:rPr>
          </w:rPrChange>
        </w:rPr>
        <w:t>尊重</w:t>
      </w:r>
      <w:ins w:id="147" w:author="圳 曹" w:date="2013-03-31T20:07:00Z">
        <w:r w:rsidR="004907B0" w:rsidRPr="00925132">
          <w:rPr>
            <w:rFonts w:ascii="Georgia" w:eastAsia="华文细黑" w:hAnsi="Georgia"/>
            <w:szCs w:val="21"/>
            <w:rPrChange w:id="148" w:author="林柏翰" w:date="2013-04-08T20:16:00Z">
              <w:rPr>
                <w:rFonts w:hint="eastAsia"/>
                <w:szCs w:val="21"/>
              </w:rPr>
            </w:rPrChange>
          </w:rPr>
          <w:t>——</w:t>
        </w:r>
      </w:ins>
      <w:del w:id="149" w:author="圳 曹" w:date="2013-03-31T20:07:00Z">
        <w:r w:rsidR="003958CF" w:rsidRPr="00925132" w:rsidDel="004907B0">
          <w:rPr>
            <w:rFonts w:ascii="Georgia" w:eastAsia="华文细黑" w:hAnsi="Georgia"/>
            <w:szCs w:val="21"/>
            <w:rPrChange w:id="150" w:author="林柏翰" w:date="2013-04-08T20:16:00Z">
              <w:rPr>
                <w:rFonts w:hint="eastAsia"/>
                <w:szCs w:val="21"/>
              </w:rPr>
            </w:rPrChange>
          </w:rPr>
          <w:delText>，</w:delText>
        </w:r>
      </w:del>
      <w:r w:rsidR="003958CF" w:rsidRPr="00925132">
        <w:rPr>
          <w:rFonts w:ascii="Georgia" w:eastAsia="华文细黑" w:hAnsi="Georgia"/>
          <w:szCs w:val="21"/>
          <w:rPrChange w:id="151" w:author="林柏翰" w:date="2013-04-08T20:16:00Z">
            <w:rPr>
              <w:rFonts w:hint="eastAsia"/>
              <w:szCs w:val="21"/>
            </w:rPr>
          </w:rPrChange>
        </w:rPr>
        <w:t>不是谦卑，</w:t>
      </w:r>
      <w:r w:rsidR="00141399" w:rsidRPr="00925132">
        <w:rPr>
          <w:rFonts w:ascii="Georgia" w:eastAsia="华文细黑" w:hAnsi="Georgia"/>
          <w:szCs w:val="21"/>
          <w:rPrChange w:id="152" w:author="林柏翰" w:date="2013-04-08T20:16:00Z">
            <w:rPr>
              <w:rFonts w:hint="eastAsia"/>
              <w:szCs w:val="21"/>
            </w:rPr>
          </w:rPrChange>
        </w:rPr>
        <w:t>不完全是礼貌，</w:t>
      </w:r>
      <w:r w:rsidR="00847451" w:rsidRPr="00925132">
        <w:rPr>
          <w:rFonts w:ascii="Georgia" w:eastAsia="华文细黑" w:hAnsi="Georgia"/>
          <w:szCs w:val="21"/>
          <w:rPrChange w:id="153" w:author="林柏翰" w:date="2013-04-08T20:16:00Z">
            <w:rPr>
              <w:rFonts w:hint="eastAsia"/>
              <w:szCs w:val="21"/>
            </w:rPr>
          </w:rPrChange>
        </w:rPr>
        <w:t>不是小心翼翼的顺从，也不是那种抛弃一切的牺牲。尊重</w:t>
      </w:r>
      <w:r w:rsidR="003958CF" w:rsidRPr="00925132">
        <w:rPr>
          <w:rFonts w:ascii="Georgia" w:eastAsia="华文细黑" w:hAnsi="Georgia"/>
          <w:szCs w:val="21"/>
          <w:rPrChange w:id="154" w:author="林柏翰" w:date="2013-04-08T20:16:00Z">
            <w:rPr>
              <w:rFonts w:hint="eastAsia"/>
              <w:szCs w:val="21"/>
            </w:rPr>
          </w:rPrChange>
        </w:rPr>
        <w:t>不是为了任何目的或利益，不是因为别人比起我们有缺陷，更不是为了感动</w:t>
      </w:r>
      <w:r w:rsidR="00847451" w:rsidRPr="00925132">
        <w:rPr>
          <w:rFonts w:ascii="Georgia" w:eastAsia="华文细黑" w:hAnsi="Georgia"/>
          <w:szCs w:val="21"/>
          <w:rPrChange w:id="155" w:author="林柏翰" w:date="2013-04-08T20:16:00Z">
            <w:rPr>
              <w:rFonts w:hint="eastAsia"/>
              <w:szCs w:val="21"/>
            </w:rPr>
          </w:rPrChange>
        </w:rPr>
        <w:t>。</w:t>
      </w:r>
      <w:r w:rsidR="00141399" w:rsidRPr="00925132">
        <w:rPr>
          <w:rFonts w:ascii="Georgia" w:eastAsia="华文细黑" w:hAnsi="Georgia"/>
          <w:szCs w:val="21"/>
          <w:rPrChange w:id="156" w:author="林柏翰" w:date="2013-04-08T20:16:00Z">
            <w:rPr>
              <w:rFonts w:hint="eastAsia"/>
              <w:szCs w:val="21"/>
            </w:rPr>
          </w:rPrChange>
        </w:rPr>
        <w:t>“</w:t>
      </w:r>
      <w:r w:rsidR="00141399" w:rsidRPr="00925132">
        <w:rPr>
          <w:rFonts w:ascii="Georgia" w:eastAsia="华文细黑" w:hAnsi="Georgia"/>
          <w:szCs w:val="21"/>
          <w:rPrChange w:id="157" w:author="林柏翰" w:date="2013-04-08T20:16:00Z">
            <w:rPr>
              <w:rFonts w:hint="eastAsia"/>
              <w:szCs w:val="21"/>
            </w:rPr>
          </w:rPrChange>
        </w:rPr>
        <w:t>尊重</w:t>
      </w:r>
      <w:r w:rsidR="00141399" w:rsidRPr="00925132">
        <w:rPr>
          <w:rFonts w:ascii="Georgia" w:eastAsia="华文细黑" w:hAnsi="Georgia"/>
          <w:szCs w:val="21"/>
          <w:rPrChange w:id="158" w:author="林柏翰" w:date="2013-04-08T20:16:00Z">
            <w:rPr>
              <w:rFonts w:hint="eastAsia"/>
              <w:szCs w:val="21"/>
            </w:rPr>
          </w:rPrChange>
        </w:rPr>
        <w:t>”</w:t>
      </w:r>
      <w:r w:rsidR="00141399" w:rsidRPr="00925132">
        <w:rPr>
          <w:rFonts w:ascii="Georgia" w:eastAsia="华文细黑" w:hAnsi="Georgia"/>
          <w:szCs w:val="21"/>
          <w:rPrChange w:id="159" w:author="林柏翰" w:date="2013-04-08T20:16:00Z">
            <w:rPr>
              <w:rFonts w:hint="eastAsia"/>
              <w:szCs w:val="21"/>
            </w:rPr>
          </w:rPrChange>
        </w:rPr>
        <w:t>不是自以为是的强加给他人的</w:t>
      </w:r>
      <w:r w:rsidR="00141399" w:rsidRPr="00925132">
        <w:rPr>
          <w:rFonts w:ascii="Georgia" w:eastAsia="华文细黑" w:hAnsi="Georgia"/>
          <w:szCs w:val="21"/>
          <w:rPrChange w:id="160" w:author="林柏翰" w:date="2013-04-08T20:16:00Z">
            <w:rPr>
              <w:rFonts w:hint="eastAsia"/>
              <w:szCs w:val="21"/>
            </w:rPr>
          </w:rPrChange>
        </w:rPr>
        <w:t>“</w:t>
      </w:r>
      <w:r w:rsidR="00141399" w:rsidRPr="00925132">
        <w:rPr>
          <w:rFonts w:ascii="Georgia" w:eastAsia="华文细黑" w:hAnsi="Georgia"/>
          <w:szCs w:val="21"/>
          <w:rPrChange w:id="161" w:author="林柏翰" w:date="2013-04-08T20:16:00Z">
            <w:rPr>
              <w:rFonts w:hint="eastAsia"/>
              <w:szCs w:val="21"/>
            </w:rPr>
          </w:rPrChange>
        </w:rPr>
        <w:t>关心</w:t>
      </w:r>
      <w:r w:rsidR="00141399" w:rsidRPr="00925132">
        <w:rPr>
          <w:rFonts w:ascii="Georgia" w:eastAsia="华文细黑" w:hAnsi="Georgia"/>
          <w:szCs w:val="21"/>
          <w:rPrChange w:id="162" w:author="林柏翰" w:date="2013-04-08T20:16:00Z">
            <w:rPr>
              <w:rFonts w:hint="eastAsia"/>
              <w:szCs w:val="21"/>
            </w:rPr>
          </w:rPrChange>
        </w:rPr>
        <w:t>”</w:t>
      </w:r>
      <w:r w:rsidR="00141399" w:rsidRPr="00925132">
        <w:rPr>
          <w:rFonts w:ascii="Georgia" w:eastAsia="华文细黑" w:hAnsi="Georgia"/>
          <w:szCs w:val="21"/>
          <w:rPrChange w:id="163" w:author="林柏翰" w:date="2013-04-08T20:16:00Z">
            <w:rPr>
              <w:rFonts w:hint="eastAsia"/>
              <w:szCs w:val="21"/>
            </w:rPr>
          </w:rPrChange>
        </w:rPr>
        <w:t>，这或许会成为他人的负担。</w:t>
      </w:r>
    </w:p>
    <w:p w14:paraId="1A62E9B3" w14:textId="77777777" w:rsidR="00B05653" w:rsidRPr="00925132" w:rsidRDefault="00B05653" w:rsidP="00B05653">
      <w:pPr>
        <w:ind w:firstLine="420"/>
        <w:rPr>
          <w:rFonts w:ascii="Georgia" w:eastAsia="华文细黑" w:hAnsi="Georgia"/>
          <w:szCs w:val="21"/>
          <w:rPrChange w:id="164" w:author="林柏翰" w:date="2013-04-08T20:16:00Z">
            <w:rPr>
              <w:szCs w:val="21"/>
            </w:rPr>
          </w:rPrChange>
        </w:rPr>
      </w:pPr>
    </w:p>
    <w:p w14:paraId="5FAC37A4" w14:textId="77777777" w:rsidR="00B05653" w:rsidRPr="00925132" w:rsidRDefault="00847451" w:rsidP="00B05653">
      <w:pPr>
        <w:ind w:firstLine="420"/>
        <w:rPr>
          <w:rFonts w:ascii="Georgia" w:eastAsia="华文细黑" w:hAnsi="Georgia"/>
          <w:szCs w:val="21"/>
          <w:rPrChange w:id="165" w:author="林柏翰" w:date="2013-04-08T20:16:00Z">
            <w:rPr>
              <w:szCs w:val="21"/>
            </w:rPr>
          </w:rPrChange>
        </w:rPr>
      </w:pPr>
      <w:r w:rsidRPr="00925132">
        <w:rPr>
          <w:rFonts w:ascii="Georgia" w:eastAsia="华文细黑" w:hAnsi="Georgia"/>
          <w:szCs w:val="21"/>
          <w:rPrChange w:id="166" w:author="林柏翰" w:date="2013-04-08T20:16:00Z">
            <w:rPr>
              <w:rFonts w:hint="eastAsia"/>
              <w:szCs w:val="21"/>
            </w:rPr>
          </w:rPrChange>
        </w:rPr>
        <w:t>“</w:t>
      </w:r>
      <w:r w:rsidRPr="00925132">
        <w:rPr>
          <w:rFonts w:ascii="Georgia" w:eastAsia="华文细黑" w:hAnsi="Georgia"/>
          <w:szCs w:val="21"/>
          <w:rPrChange w:id="167" w:author="林柏翰" w:date="2013-04-08T20:16:00Z">
            <w:rPr>
              <w:rFonts w:hint="eastAsia"/>
              <w:szCs w:val="21"/>
            </w:rPr>
          </w:rPrChange>
        </w:rPr>
        <w:t>菲利普与德希斯</w:t>
      </w:r>
      <w:r w:rsidRPr="00925132">
        <w:rPr>
          <w:rFonts w:ascii="Georgia" w:eastAsia="华文细黑" w:hAnsi="Georgia"/>
          <w:szCs w:val="21"/>
          <w:rPrChange w:id="168" w:author="林柏翰" w:date="2013-04-08T20:16:00Z">
            <w:rPr>
              <w:rFonts w:hint="eastAsia"/>
              <w:szCs w:val="21"/>
            </w:rPr>
          </w:rPrChange>
        </w:rPr>
        <w:t>”</w:t>
      </w:r>
      <w:r w:rsidRPr="00925132">
        <w:rPr>
          <w:rFonts w:ascii="Georgia" w:eastAsia="华文细黑" w:hAnsi="Georgia"/>
          <w:szCs w:val="21"/>
          <w:rPrChange w:id="169" w:author="林柏翰" w:date="2013-04-08T20:16:00Z">
            <w:rPr>
              <w:rFonts w:hint="eastAsia"/>
              <w:szCs w:val="21"/>
            </w:rPr>
          </w:rPrChange>
        </w:rPr>
        <w:t>式的尊重，是出于真正的了解。他们都平等地看待对方，</w:t>
      </w:r>
      <w:r w:rsidR="007A4C06" w:rsidRPr="00925132">
        <w:rPr>
          <w:rFonts w:ascii="Georgia" w:eastAsia="华文细黑" w:hAnsi="Georgia"/>
          <w:szCs w:val="21"/>
          <w:rPrChange w:id="170" w:author="林柏翰" w:date="2013-04-08T20:16:00Z">
            <w:rPr>
              <w:rFonts w:hint="eastAsia"/>
              <w:szCs w:val="21"/>
            </w:rPr>
          </w:rPrChange>
        </w:rPr>
        <w:t>这是让他们不偏颇地了解的前提。他们没有顾忌的将自己坦诚地表露出来，这是了解的关键。同时，他们又</w:t>
      </w:r>
      <w:del w:id="171" w:author="圳 曹" w:date="2013-03-31T20:08:00Z">
        <w:r w:rsidR="007A4C06" w:rsidRPr="00925132" w:rsidDel="004907B0">
          <w:rPr>
            <w:rFonts w:ascii="Georgia" w:eastAsia="华文细黑" w:hAnsi="Georgia"/>
            <w:szCs w:val="21"/>
            <w:rPrChange w:id="172" w:author="林柏翰" w:date="2013-04-08T20:16:00Z">
              <w:rPr>
                <w:rFonts w:hint="eastAsia"/>
                <w:szCs w:val="21"/>
              </w:rPr>
            </w:rPrChange>
          </w:rPr>
          <w:delText>相互</w:delText>
        </w:r>
      </w:del>
      <w:r w:rsidR="007A4C06" w:rsidRPr="00925132">
        <w:rPr>
          <w:rFonts w:ascii="Georgia" w:eastAsia="华文细黑" w:hAnsi="Georgia"/>
          <w:szCs w:val="21"/>
          <w:rPrChange w:id="173" w:author="林柏翰" w:date="2013-04-08T20:16:00Z">
            <w:rPr>
              <w:rFonts w:hint="eastAsia"/>
              <w:szCs w:val="21"/>
            </w:rPr>
          </w:rPrChange>
        </w:rPr>
        <w:t>明白各自想要什么，这又是了解的深度所在。他们的尊重</w:t>
      </w:r>
      <w:del w:id="174" w:author="圳 曹" w:date="2013-03-31T22:16:00Z">
        <w:r w:rsidR="007A4C06" w:rsidRPr="00925132" w:rsidDel="00A95FD2">
          <w:rPr>
            <w:rFonts w:ascii="Georgia" w:eastAsia="华文细黑" w:hAnsi="Georgia"/>
            <w:szCs w:val="21"/>
            <w:rPrChange w:id="175" w:author="林柏翰" w:date="2013-04-08T20:16:00Z">
              <w:rPr>
                <w:rFonts w:hint="eastAsia"/>
                <w:szCs w:val="21"/>
              </w:rPr>
            </w:rPrChange>
          </w:rPr>
          <w:delText>，</w:delText>
        </w:r>
      </w:del>
      <w:r w:rsidR="007A4C06" w:rsidRPr="00925132">
        <w:rPr>
          <w:rFonts w:ascii="Georgia" w:eastAsia="华文细黑" w:hAnsi="Georgia"/>
          <w:szCs w:val="21"/>
          <w:rPrChange w:id="176" w:author="林柏翰" w:date="2013-04-08T20:16:00Z">
            <w:rPr>
              <w:rFonts w:hint="eastAsia"/>
              <w:szCs w:val="21"/>
            </w:rPr>
          </w:rPrChange>
        </w:rPr>
        <w:t>表现在</w:t>
      </w:r>
      <w:del w:id="177" w:author="圳 曹" w:date="2013-03-31T22:16:00Z">
        <w:r w:rsidR="007A4C06" w:rsidRPr="00925132" w:rsidDel="00A95FD2">
          <w:rPr>
            <w:rFonts w:ascii="Georgia" w:eastAsia="华文细黑" w:hAnsi="Georgia"/>
            <w:szCs w:val="21"/>
            <w:rPrChange w:id="178" w:author="林柏翰" w:date="2013-04-08T20:16:00Z">
              <w:rPr>
                <w:rFonts w:hint="eastAsia"/>
                <w:szCs w:val="21"/>
              </w:rPr>
            </w:rPrChange>
          </w:rPr>
          <w:delText>，</w:delText>
        </w:r>
      </w:del>
      <w:r w:rsidR="007A4C06" w:rsidRPr="00925132">
        <w:rPr>
          <w:rFonts w:ascii="Georgia" w:eastAsia="华文细黑" w:hAnsi="Georgia"/>
          <w:szCs w:val="21"/>
          <w:rPrChange w:id="179" w:author="林柏翰" w:date="2013-04-08T20:16:00Z">
            <w:rPr>
              <w:rFonts w:hint="eastAsia"/>
              <w:szCs w:val="21"/>
            </w:rPr>
          </w:rPrChange>
        </w:rPr>
        <w:t>当德希斯推着菲利普的轮椅时，他们两个都能自在地</w:t>
      </w:r>
      <w:r w:rsidR="006A6DDF" w:rsidRPr="00925132">
        <w:rPr>
          <w:rFonts w:ascii="Georgia" w:eastAsia="华文细黑" w:hAnsi="Georgia"/>
          <w:szCs w:val="21"/>
          <w:rPrChange w:id="180" w:author="林柏翰" w:date="2013-04-08T20:16:00Z">
            <w:rPr>
              <w:rFonts w:hint="eastAsia"/>
              <w:szCs w:val="21"/>
            </w:rPr>
          </w:rPrChange>
        </w:rPr>
        <w:t>欢笑，这已经超越了义务，而是相互的给予，相互的收获，一齐找到本真的快乐。</w:t>
      </w:r>
    </w:p>
    <w:p w14:paraId="6CDF7095" w14:textId="77777777" w:rsidR="00847451" w:rsidRPr="00925132" w:rsidRDefault="00847451" w:rsidP="00B05653">
      <w:pPr>
        <w:ind w:firstLine="420"/>
        <w:rPr>
          <w:rFonts w:ascii="Georgia" w:eastAsia="华文细黑" w:hAnsi="Georgia"/>
          <w:szCs w:val="21"/>
          <w:rPrChange w:id="181" w:author="林柏翰" w:date="2013-04-08T20:16:00Z">
            <w:rPr>
              <w:szCs w:val="21"/>
            </w:rPr>
          </w:rPrChange>
        </w:rPr>
      </w:pPr>
    </w:p>
    <w:p w14:paraId="52EEF472" w14:textId="4BC08A0B" w:rsidR="00DD3838" w:rsidRPr="00925132" w:rsidRDefault="002D7732" w:rsidP="002D7732">
      <w:pPr>
        <w:ind w:firstLine="420"/>
        <w:rPr>
          <w:rFonts w:ascii="Georgia" w:eastAsia="华文细黑" w:hAnsi="Georgia"/>
          <w:szCs w:val="21"/>
          <w:rPrChange w:id="182" w:author="林柏翰" w:date="2013-04-08T20:16:00Z">
            <w:rPr>
              <w:szCs w:val="21"/>
            </w:rPr>
          </w:rPrChange>
        </w:rPr>
      </w:pPr>
      <w:r w:rsidRPr="00925132">
        <w:rPr>
          <w:rFonts w:ascii="Georgia" w:eastAsia="华文细黑" w:hAnsi="Georgia"/>
          <w:szCs w:val="21"/>
          <w:rPrChange w:id="183" w:author="林柏翰" w:date="2013-04-08T20:16:00Z">
            <w:rPr>
              <w:rFonts w:hint="eastAsia"/>
              <w:szCs w:val="21"/>
            </w:rPr>
          </w:rPrChange>
        </w:rPr>
        <w:t>电影并不刻意煽情，或放大那些能让我们觉得感动、辛酸的细节，而是将两人间</w:t>
      </w:r>
      <w:del w:id="184" w:author="林柏翰" w:date="2013-04-08T23:43:00Z">
        <w:r w:rsidRPr="00925132" w:rsidDel="006B7DE1">
          <w:rPr>
            <w:rFonts w:ascii="Georgia" w:eastAsia="华文细黑" w:hAnsi="Georgia"/>
            <w:szCs w:val="21"/>
            <w:rPrChange w:id="185" w:author="林柏翰" w:date="2013-04-08T20:16:00Z">
              <w:rPr>
                <w:rFonts w:hint="eastAsia"/>
                <w:szCs w:val="21"/>
              </w:rPr>
            </w:rPrChange>
          </w:rPr>
          <w:delText>的</w:delText>
        </w:r>
      </w:del>
      <w:r w:rsidRPr="00925132">
        <w:rPr>
          <w:rFonts w:ascii="Georgia" w:eastAsia="华文细黑" w:hAnsi="Georgia"/>
          <w:szCs w:val="21"/>
          <w:rPrChange w:id="186" w:author="林柏翰" w:date="2013-04-08T20:16:00Z">
            <w:rPr>
              <w:rFonts w:hint="eastAsia"/>
              <w:szCs w:val="21"/>
            </w:rPr>
          </w:rPrChange>
        </w:rPr>
        <w:t>碰撞中的精彩分散开来，如阵阵清风渗</w:t>
      </w:r>
      <w:del w:id="187" w:author="圳 曹" w:date="2013-03-31T22:18:00Z">
        <w:r w:rsidRPr="00925132" w:rsidDel="00A95FD2">
          <w:rPr>
            <w:rFonts w:ascii="Georgia" w:eastAsia="华文细黑" w:hAnsi="Georgia"/>
            <w:szCs w:val="21"/>
            <w:rPrChange w:id="188" w:author="林柏翰" w:date="2013-04-08T20:16:00Z">
              <w:rPr>
                <w:rFonts w:hint="eastAsia"/>
                <w:szCs w:val="21"/>
              </w:rPr>
            </w:rPrChange>
          </w:rPr>
          <w:delText>透</w:delText>
        </w:r>
      </w:del>
      <w:proofErr w:type="gramStart"/>
      <w:r w:rsidRPr="00925132">
        <w:rPr>
          <w:rFonts w:ascii="Georgia" w:eastAsia="华文细黑" w:hAnsi="Georgia"/>
          <w:szCs w:val="21"/>
          <w:rPrChange w:id="189" w:author="林柏翰" w:date="2013-04-08T20:16:00Z">
            <w:rPr>
              <w:rFonts w:hint="eastAsia"/>
              <w:szCs w:val="21"/>
            </w:rPr>
          </w:rPrChange>
        </w:rPr>
        <w:t>入德希斯</w:t>
      </w:r>
      <w:proofErr w:type="gramEnd"/>
      <w:r w:rsidRPr="00925132">
        <w:rPr>
          <w:rFonts w:ascii="Georgia" w:eastAsia="华文细黑" w:hAnsi="Georgia"/>
          <w:szCs w:val="21"/>
          <w:rPrChange w:id="190" w:author="林柏翰" w:date="2013-04-08T20:16:00Z">
            <w:rPr>
              <w:rFonts w:hint="eastAsia"/>
              <w:szCs w:val="21"/>
            </w:rPr>
          </w:rPrChange>
        </w:rPr>
        <w:t>轻松而略显滑稽的表情，</w:t>
      </w:r>
      <w:ins w:id="191" w:author="林柏翰" w:date="2013-04-08T21:05:00Z">
        <w:r w:rsidR="003439C3">
          <w:rPr>
            <w:rFonts w:ascii="Georgia" w:eastAsia="华文细黑" w:hAnsi="Georgia" w:hint="eastAsia"/>
            <w:szCs w:val="21"/>
          </w:rPr>
          <w:t>和</w:t>
        </w:r>
      </w:ins>
      <w:del w:id="192" w:author="林柏翰" w:date="2013-04-08T21:05:00Z">
        <w:r w:rsidRPr="00925132" w:rsidDel="003439C3">
          <w:rPr>
            <w:rFonts w:ascii="Georgia" w:eastAsia="华文细黑" w:hAnsi="Georgia"/>
            <w:szCs w:val="21"/>
            <w:rPrChange w:id="193" w:author="林柏翰" w:date="2013-04-08T20:16:00Z">
              <w:rPr>
                <w:rFonts w:hint="eastAsia"/>
                <w:szCs w:val="21"/>
              </w:rPr>
            </w:rPrChange>
          </w:rPr>
          <w:delText>与</w:delText>
        </w:r>
      </w:del>
      <w:r w:rsidRPr="00925132">
        <w:rPr>
          <w:rFonts w:ascii="Georgia" w:eastAsia="华文细黑" w:hAnsi="Georgia"/>
          <w:szCs w:val="21"/>
          <w:rPrChange w:id="194" w:author="林柏翰" w:date="2013-04-08T20:16:00Z">
            <w:rPr>
              <w:rFonts w:hint="eastAsia"/>
              <w:szCs w:val="21"/>
            </w:rPr>
          </w:rPrChange>
        </w:rPr>
        <w:t>菲利普诙谐幽默的对白</w:t>
      </w:r>
      <w:r w:rsidRPr="00925132">
        <w:rPr>
          <w:rFonts w:ascii="Georgia" w:eastAsia="华文细黑" w:hAnsi="Georgia"/>
          <w:szCs w:val="21"/>
          <w:rPrChange w:id="195" w:author="林柏翰" w:date="2013-04-08T20:16:00Z">
            <w:rPr>
              <w:rFonts w:hint="eastAsia"/>
              <w:szCs w:val="21"/>
            </w:rPr>
          </w:rPrChange>
        </w:rPr>
        <w:lastRenderedPageBreak/>
        <w:t>中。</w:t>
      </w:r>
      <w:r w:rsidR="007A4C06" w:rsidRPr="00925132">
        <w:rPr>
          <w:rFonts w:ascii="Georgia" w:eastAsia="华文细黑" w:hAnsi="Georgia"/>
          <w:szCs w:val="21"/>
          <w:rPrChange w:id="196" w:author="林柏翰" w:date="2013-04-08T20:16:00Z">
            <w:rPr>
              <w:rFonts w:hint="eastAsia"/>
              <w:szCs w:val="21"/>
            </w:rPr>
          </w:rPrChange>
        </w:rPr>
        <w:t>我们</w:t>
      </w:r>
      <w:ins w:id="197" w:author="林柏翰" w:date="2013-04-08T23:43:00Z">
        <w:r w:rsidR="006B7DE1">
          <w:rPr>
            <w:rFonts w:ascii="Georgia" w:eastAsia="华文细黑" w:hAnsi="Georgia" w:hint="eastAsia"/>
            <w:szCs w:val="21"/>
          </w:rPr>
          <w:t>往往会</w:t>
        </w:r>
      </w:ins>
      <w:r w:rsidR="007A4C06" w:rsidRPr="00925132">
        <w:rPr>
          <w:rFonts w:ascii="Georgia" w:eastAsia="华文细黑" w:hAnsi="Georgia"/>
          <w:szCs w:val="21"/>
          <w:rPrChange w:id="198" w:author="林柏翰" w:date="2013-04-08T20:16:00Z">
            <w:rPr>
              <w:rFonts w:hint="eastAsia"/>
              <w:szCs w:val="21"/>
            </w:rPr>
          </w:rPrChange>
        </w:rPr>
        <w:t>刻意地</w:t>
      </w:r>
      <w:ins w:id="199" w:author="林柏翰" w:date="2013-04-08T23:43:00Z">
        <w:r w:rsidR="006B7DE1">
          <w:rPr>
            <w:rFonts w:ascii="Georgia" w:eastAsia="华文细黑" w:hAnsi="Georgia" w:hint="eastAsia"/>
            <w:szCs w:val="21"/>
          </w:rPr>
          <w:t>去</w:t>
        </w:r>
      </w:ins>
      <w:r w:rsidR="007A4C06" w:rsidRPr="00925132">
        <w:rPr>
          <w:rFonts w:ascii="Georgia" w:eastAsia="华文细黑" w:hAnsi="Georgia"/>
          <w:szCs w:val="21"/>
          <w:rPrChange w:id="200" w:author="林柏翰" w:date="2013-04-08T20:16:00Z">
            <w:rPr>
              <w:rFonts w:hint="eastAsia"/>
              <w:szCs w:val="21"/>
            </w:rPr>
          </w:rPrChange>
        </w:rPr>
        <w:t>寻找</w:t>
      </w:r>
      <w:r w:rsidR="006A6DDF" w:rsidRPr="00925132">
        <w:rPr>
          <w:rFonts w:ascii="Georgia" w:eastAsia="华文细黑" w:hAnsi="Georgia"/>
          <w:szCs w:val="21"/>
          <w:rPrChange w:id="201" w:author="林柏翰" w:date="2013-04-08T20:16:00Z">
            <w:rPr>
              <w:rFonts w:hint="eastAsia"/>
              <w:szCs w:val="21"/>
            </w:rPr>
          </w:rPrChange>
        </w:rPr>
        <w:t>那些</w:t>
      </w:r>
      <w:r w:rsidR="005031FD" w:rsidRPr="00925132">
        <w:rPr>
          <w:rFonts w:ascii="Georgia" w:eastAsia="华文细黑" w:hAnsi="Georgia"/>
          <w:szCs w:val="21"/>
          <w:rPrChange w:id="202" w:author="林柏翰" w:date="2013-04-08T20:16:00Z">
            <w:rPr>
              <w:rFonts w:hint="eastAsia"/>
              <w:szCs w:val="21"/>
            </w:rPr>
          </w:rPrChange>
        </w:rPr>
        <w:t>超凡</w:t>
      </w:r>
      <w:r w:rsidR="006A6DDF" w:rsidRPr="00925132">
        <w:rPr>
          <w:rFonts w:ascii="Georgia" w:eastAsia="华文细黑" w:hAnsi="Georgia"/>
          <w:szCs w:val="21"/>
          <w:rPrChange w:id="203" w:author="林柏翰" w:date="2013-04-08T20:16:00Z">
            <w:rPr>
              <w:rFonts w:hint="eastAsia"/>
              <w:szCs w:val="21"/>
            </w:rPr>
          </w:rPrChange>
        </w:rPr>
        <w:t>的</w:t>
      </w:r>
      <w:r w:rsidR="005031FD" w:rsidRPr="00925132">
        <w:rPr>
          <w:rFonts w:ascii="Georgia" w:eastAsia="华文细黑" w:hAnsi="Georgia"/>
          <w:szCs w:val="21"/>
          <w:rPrChange w:id="204" w:author="林柏翰" w:date="2013-04-08T20:16:00Z">
            <w:rPr>
              <w:rFonts w:hint="eastAsia"/>
              <w:szCs w:val="21"/>
            </w:rPr>
          </w:rPrChange>
        </w:rPr>
        <w:t>、代价重大的、充满伟大牺牲的</w:t>
      </w:r>
      <w:r w:rsidR="006A6DDF" w:rsidRPr="00925132">
        <w:rPr>
          <w:rFonts w:ascii="Georgia" w:eastAsia="华文细黑" w:hAnsi="Georgia"/>
          <w:szCs w:val="21"/>
          <w:rPrChange w:id="205" w:author="林柏翰" w:date="2013-04-08T20:16:00Z">
            <w:rPr>
              <w:rFonts w:hint="eastAsia"/>
              <w:szCs w:val="21"/>
            </w:rPr>
          </w:rPrChange>
        </w:rPr>
        <w:t>事迹</w:t>
      </w:r>
      <w:r w:rsidR="005031FD" w:rsidRPr="00925132">
        <w:rPr>
          <w:rFonts w:ascii="Georgia" w:eastAsia="华文细黑" w:hAnsi="Georgia"/>
          <w:szCs w:val="21"/>
          <w:rPrChange w:id="206" w:author="林柏翰" w:date="2013-04-08T20:16:00Z">
            <w:rPr>
              <w:rFonts w:hint="eastAsia"/>
              <w:szCs w:val="21"/>
            </w:rPr>
          </w:rPrChange>
        </w:rPr>
        <w:t>当成唯一的感动</w:t>
      </w:r>
      <w:r w:rsidR="006A6DDF" w:rsidRPr="00925132">
        <w:rPr>
          <w:rFonts w:ascii="Georgia" w:eastAsia="华文细黑" w:hAnsi="Georgia"/>
          <w:szCs w:val="21"/>
          <w:rPrChange w:id="207" w:author="林柏翰" w:date="2013-04-08T20:16:00Z">
            <w:rPr>
              <w:rFonts w:hint="eastAsia"/>
              <w:szCs w:val="21"/>
            </w:rPr>
          </w:rPrChange>
        </w:rPr>
        <w:t>，想把它</w:t>
      </w:r>
      <w:del w:id="208" w:author="林柏翰" w:date="2013-04-08T23:49:00Z">
        <w:r w:rsidR="006A6DDF" w:rsidRPr="00925132" w:rsidDel="00B94F59">
          <w:rPr>
            <w:rFonts w:ascii="Georgia" w:eastAsia="华文细黑" w:hAnsi="Georgia"/>
            <w:szCs w:val="21"/>
            <w:rPrChange w:id="209" w:author="林柏翰" w:date="2013-04-08T20:16:00Z">
              <w:rPr>
                <w:rFonts w:hint="eastAsia"/>
                <w:szCs w:val="21"/>
              </w:rPr>
            </w:rPrChange>
          </w:rPr>
          <w:delText>当做</w:delText>
        </w:r>
      </w:del>
      <w:ins w:id="210" w:author="林柏翰" w:date="2013-04-08T23:49:00Z">
        <w:r w:rsidR="00B94F59" w:rsidRPr="00C00D5E">
          <w:rPr>
            <w:rFonts w:ascii="Georgia" w:eastAsia="华文细黑" w:hAnsi="Georgia" w:hint="eastAsia"/>
            <w:szCs w:val="21"/>
          </w:rPr>
          <w:t>当作</w:t>
        </w:r>
      </w:ins>
      <w:r w:rsidR="006A6DDF" w:rsidRPr="00925132">
        <w:rPr>
          <w:rFonts w:ascii="Georgia" w:eastAsia="华文细黑" w:hAnsi="Georgia"/>
          <w:szCs w:val="21"/>
          <w:rPrChange w:id="211" w:author="林柏翰" w:date="2013-04-08T20:16:00Z">
            <w:rPr>
              <w:rFonts w:hint="eastAsia"/>
              <w:szCs w:val="21"/>
            </w:rPr>
          </w:rPrChange>
        </w:rPr>
        <w:t>滋养剂，来灌溉我们干涸的心田，</w:t>
      </w:r>
      <w:ins w:id="212" w:author="圳 曹" w:date="2013-03-31T20:09:00Z">
        <w:r w:rsidR="004907B0" w:rsidRPr="00925132">
          <w:rPr>
            <w:rFonts w:ascii="Georgia" w:eastAsia="华文细黑" w:hAnsi="Georgia"/>
            <w:szCs w:val="21"/>
            <w:rPrChange w:id="213" w:author="林柏翰" w:date="2013-04-08T20:16:00Z">
              <w:rPr>
                <w:rFonts w:hint="eastAsia"/>
                <w:szCs w:val="21"/>
              </w:rPr>
            </w:rPrChange>
          </w:rPr>
          <w:t>在那时，</w:t>
        </w:r>
      </w:ins>
      <w:ins w:id="214" w:author="圳 曹" w:date="2013-03-31T22:18:00Z">
        <w:r w:rsidR="00A95FD2" w:rsidRPr="00925132">
          <w:rPr>
            <w:rFonts w:ascii="Georgia" w:eastAsia="华文细黑" w:hAnsi="Georgia"/>
            <w:szCs w:val="21"/>
            <w:rPrChange w:id="215" w:author="林柏翰" w:date="2013-04-08T20:16:00Z">
              <w:rPr>
                <w:rFonts w:hint="eastAsia"/>
                <w:szCs w:val="21"/>
              </w:rPr>
            </w:rPrChange>
          </w:rPr>
          <w:t>只怕</w:t>
        </w:r>
      </w:ins>
      <w:del w:id="216" w:author="圳 曹" w:date="2013-03-31T22:18:00Z">
        <w:r w:rsidR="006A6DDF" w:rsidRPr="00925132" w:rsidDel="00A95FD2">
          <w:rPr>
            <w:rFonts w:ascii="Georgia" w:eastAsia="华文细黑" w:hAnsi="Georgia"/>
            <w:szCs w:val="21"/>
            <w:rPrChange w:id="217" w:author="林柏翰" w:date="2013-04-08T20:16:00Z">
              <w:rPr>
                <w:rFonts w:hint="eastAsia"/>
                <w:szCs w:val="21"/>
              </w:rPr>
            </w:rPrChange>
          </w:rPr>
          <w:delText>唯恐</w:delText>
        </w:r>
      </w:del>
      <w:r w:rsidR="006A6DDF" w:rsidRPr="00925132">
        <w:rPr>
          <w:rFonts w:ascii="Georgia" w:eastAsia="华文细黑" w:hAnsi="Georgia"/>
          <w:szCs w:val="21"/>
          <w:rPrChange w:id="218" w:author="林柏翰" w:date="2013-04-08T20:16:00Z">
            <w:rPr>
              <w:rFonts w:hint="eastAsia"/>
              <w:szCs w:val="21"/>
            </w:rPr>
          </w:rPrChange>
        </w:rPr>
        <w:t>我们已经忘记感动是什么滋味了。更有甚者</w:t>
      </w:r>
      <w:ins w:id="219" w:author="林柏翰" w:date="2013-04-08T21:08:00Z">
        <w:r w:rsidR="003439C3">
          <w:rPr>
            <w:rFonts w:ascii="Georgia" w:eastAsia="华文细黑" w:hAnsi="Georgia" w:hint="eastAsia"/>
            <w:szCs w:val="21"/>
          </w:rPr>
          <w:t>还</w:t>
        </w:r>
      </w:ins>
      <w:del w:id="220" w:author="林柏翰" w:date="2013-04-08T21:08:00Z">
        <w:r w:rsidR="006A6DDF" w:rsidRPr="00925132" w:rsidDel="003439C3">
          <w:rPr>
            <w:rFonts w:ascii="Georgia" w:eastAsia="华文细黑" w:hAnsi="Georgia"/>
            <w:szCs w:val="21"/>
            <w:rPrChange w:id="221" w:author="林柏翰" w:date="2013-04-08T20:16:00Z">
              <w:rPr>
                <w:rFonts w:hint="eastAsia"/>
                <w:szCs w:val="21"/>
              </w:rPr>
            </w:rPrChange>
          </w:rPr>
          <w:delText>，</w:delText>
        </w:r>
      </w:del>
      <w:r w:rsidR="006A6DDF" w:rsidRPr="00925132">
        <w:rPr>
          <w:rFonts w:ascii="Georgia" w:eastAsia="华文细黑" w:hAnsi="Georgia"/>
          <w:szCs w:val="21"/>
          <w:rPrChange w:id="222" w:author="林柏翰" w:date="2013-04-08T20:16:00Z">
            <w:rPr>
              <w:rFonts w:hint="eastAsia"/>
              <w:szCs w:val="21"/>
            </w:rPr>
          </w:rPrChange>
        </w:rPr>
        <w:t>将</w:t>
      </w:r>
      <w:r w:rsidR="005031FD" w:rsidRPr="00925132">
        <w:rPr>
          <w:rFonts w:ascii="Georgia" w:eastAsia="华文细黑" w:hAnsi="Georgia"/>
          <w:szCs w:val="21"/>
          <w:rPrChange w:id="223" w:author="林柏翰" w:date="2013-04-08T20:16:00Z">
            <w:rPr>
              <w:rFonts w:hint="eastAsia"/>
              <w:szCs w:val="21"/>
            </w:rPr>
          </w:rPrChange>
        </w:rPr>
        <w:t>看完影片后</w:t>
      </w:r>
      <w:r w:rsidR="006A6DDF" w:rsidRPr="00925132">
        <w:rPr>
          <w:rFonts w:ascii="Georgia" w:eastAsia="华文细黑" w:hAnsi="Georgia"/>
          <w:szCs w:val="21"/>
          <w:rPrChange w:id="224" w:author="林柏翰" w:date="2013-04-08T20:16:00Z">
            <w:rPr>
              <w:rFonts w:hint="eastAsia"/>
              <w:szCs w:val="21"/>
            </w:rPr>
          </w:rPrChange>
        </w:rPr>
        <w:t>是否感动作为</w:t>
      </w:r>
      <w:commentRangeStart w:id="225"/>
      <w:r w:rsidR="006A6DDF" w:rsidRPr="00925132">
        <w:rPr>
          <w:rFonts w:ascii="Georgia" w:eastAsia="华文细黑" w:hAnsi="Georgia"/>
          <w:szCs w:val="21"/>
          <w:rPrChange w:id="226" w:author="林柏翰" w:date="2013-04-08T20:16:00Z">
            <w:rPr>
              <w:rFonts w:hint="eastAsia"/>
              <w:szCs w:val="21"/>
            </w:rPr>
          </w:rPrChange>
        </w:rPr>
        <w:t>衡量心灵</w:t>
      </w:r>
      <w:commentRangeEnd w:id="225"/>
      <w:r w:rsidR="00A95FD2" w:rsidRPr="00925132">
        <w:rPr>
          <w:rStyle w:val="a7"/>
          <w:rFonts w:ascii="Georgia" w:eastAsia="华文细黑" w:hAnsi="Georgia"/>
          <w:rPrChange w:id="227" w:author="林柏翰" w:date="2013-04-08T20:16:00Z">
            <w:rPr>
              <w:rStyle w:val="a7"/>
            </w:rPr>
          </w:rPrChange>
        </w:rPr>
        <w:commentReference w:id="225"/>
      </w:r>
      <w:r w:rsidR="006A6DDF" w:rsidRPr="00925132">
        <w:rPr>
          <w:rFonts w:ascii="Georgia" w:eastAsia="华文细黑" w:hAnsi="Georgia"/>
          <w:szCs w:val="21"/>
          <w:rPrChange w:id="228" w:author="林柏翰" w:date="2013-04-08T20:16:00Z">
            <w:rPr>
              <w:rFonts w:hint="eastAsia"/>
              <w:szCs w:val="21"/>
            </w:rPr>
          </w:rPrChange>
        </w:rPr>
        <w:t>的标准，</w:t>
      </w:r>
      <w:r w:rsidR="005031FD" w:rsidRPr="00925132">
        <w:rPr>
          <w:rFonts w:ascii="Georgia" w:eastAsia="华文细黑" w:hAnsi="Georgia"/>
          <w:szCs w:val="21"/>
          <w:rPrChange w:id="229" w:author="林柏翰" w:date="2013-04-08T20:16:00Z">
            <w:rPr>
              <w:rFonts w:hint="eastAsia"/>
              <w:szCs w:val="21"/>
            </w:rPr>
          </w:rPrChange>
        </w:rPr>
        <w:t>可</w:t>
      </w:r>
      <w:ins w:id="230" w:author="林柏翰" w:date="2013-04-08T21:09:00Z">
        <w:r w:rsidR="003439C3">
          <w:rPr>
            <w:rFonts w:ascii="Georgia" w:eastAsia="华文细黑" w:hAnsi="Georgia" w:hint="eastAsia"/>
            <w:szCs w:val="21"/>
          </w:rPr>
          <w:t>殊不知</w:t>
        </w:r>
      </w:ins>
      <w:r w:rsidR="005031FD" w:rsidRPr="00925132">
        <w:rPr>
          <w:rFonts w:ascii="Georgia" w:eastAsia="华文细黑" w:hAnsi="Georgia"/>
          <w:szCs w:val="21"/>
          <w:rPrChange w:id="231" w:author="林柏翰" w:date="2013-04-08T20:16:00Z">
            <w:rPr>
              <w:rFonts w:hint="eastAsia"/>
              <w:szCs w:val="21"/>
            </w:rPr>
          </w:rPrChange>
        </w:rPr>
        <w:t>他们已经离</w:t>
      </w:r>
      <w:proofErr w:type="gramStart"/>
      <w:r w:rsidR="005031FD" w:rsidRPr="00925132">
        <w:rPr>
          <w:rFonts w:ascii="Georgia" w:eastAsia="华文细黑" w:hAnsi="Georgia"/>
          <w:szCs w:val="21"/>
          <w:rPrChange w:id="232" w:author="林柏翰" w:date="2013-04-08T20:16:00Z">
            <w:rPr>
              <w:rFonts w:hint="eastAsia"/>
              <w:szCs w:val="21"/>
            </w:rPr>
          </w:rPrChange>
        </w:rPr>
        <w:t>感动本身</w:t>
      </w:r>
      <w:proofErr w:type="gramEnd"/>
      <w:ins w:id="233" w:author="圳 曹" w:date="2013-03-31T22:18:00Z">
        <w:del w:id="234" w:author="林柏翰" w:date="2013-04-08T21:08:00Z">
          <w:r w:rsidR="00A95FD2" w:rsidRPr="00925132" w:rsidDel="003439C3">
            <w:rPr>
              <w:rFonts w:ascii="Georgia" w:eastAsia="华文细黑" w:hAnsi="Georgia"/>
              <w:szCs w:val="21"/>
              <w:rPrChange w:id="235" w:author="林柏翰" w:date="2013-04-08T20:16:00Z">
                <w:rPr>
                  <w:rFonts w:hint="eastAsia"/>
                  <w:szCs w:val="21"/>
                </w:rPr>
              </w:rPrChange>
            </w:rPr>
            <w:delText>而</w:delText>
          </w:r>
        </w:del>
      </w:ins>
      <w:r w:rsidR="005031FD" w:rsidRPr="00925132">
        <w:rPr>
          <w:rFonts w:ascii="Georgia" w:eastAsia="华文细黑" w:hAnsi="Georgia"/>
          <w:szCs w:val="21"/>
          <w:rPrChange w:id="236" w:author="林柏翰" w:date="2013-04-08T20:16:00Z">
            <w:rPr>
              <w:rFonts w:hint="eastAsia"/>
              <w:szCs w:val="21"/>
            </w:rPr>
          </w:rPrChange>
        </w:rPr>
        <w:t>渐行渐远了。感动总是短暂的，而对大多数人</w:t>
      </w:r>
      <w:r w:rsidRPr="00925132">
        <w:rPr>
          <w:rFonts w:ascii="Georgia" w:eastAsia="华文细黑" w:hAnsi="Georgia"/>
          <w:szCs w:val="21"/>
          <w:rPrChange w:id="237" w:author="林柏翰" w:date="2013-04-08T20:16:00Z">
            <w:rPr>
              <w:rFonts w:hint="eastAsia"/>
              <w:szCs w:val="21"/>
            </w:rPr>
          </w:rPrChange>
        </w:rPr>
        <w:t>来讲，生活本身的种种细节，那些欢笑，那些小闹剧，也包含着感动。</w:t>
      </w:r>
    </w:p>
    <w:p w14:paraId="34249E0B" w14:textId="77777777" w:rsidR="002D7732" w:rsidRPr="00925132" w:rsidRDefault="002D7732" w:rsidP="002D7732">
      <w:pPr>
        <w:ind w:firstLine="420"/>
        <w:rPr>
          <w:rFonts w:ascii="Georgia" w:eastAsia="华文细黑" w:hAnsi="Georgia"/>
          <w:szCs w:val="21"/>
          <w:rPrChange w:id="238" w:author="林柏翰" w:date="2013-04-08T20:16:00Z">
            <w:rPr>
              <w:szCs w:val="21"/>
            </w:rPr>
          </w:rPrChange>
        </w:rPr>
      </w:pPr>
    </w:p>
    <w:p w14:paraId="7BCFE3A9" w14:textId="3A810B95" w:rsidR="00DD3838" w:rsidRPr="00925132" w:rsidRDefault="005031FD" w:rsidP="00B05653">
      <w:pPr>
        <w:ind w:firstLine="420"/>
        <w:rPr>
          <w:rFonts w:ascii="Georgia" w:eastAsia="华文细黑" w:hAnsi="Georgia"/>
          <w:szCs w:val="21"/>
          <w:rPrChange w:id="239" w:author="林柏翰" w:date="2013-04-08T20:16:00Z">
            <w:rPr>
              <w:szCs w:val="21"/>
            </w:rPr>
          </w:rPrChange>
        </w:rPr>
      </w:pPr>
      <w:r w:rsidRPr="00925132">
        <w:rPr>
          <w:rFonts w:ascii="Georgia" w:eastAsia="华文细黑" w:hAnsi="Georgia"/>
          <w:szCs w:val="21"/>
          <w:rPrChange w:id="240" w:author="林柏翰" w:date="2013-04-08T20:16:00Z">
            <w:rPr>
              <w:rFonts w:hint="eastAsia"/>
              <w:szCs w:val="21"/>
            </w:rPr>
          </w:rPrChange>
        </w:rPr>
        <w:t>最</w:t>
      </w:r>
      <w:ins w:id="241" w:author="圳 曹" w:date="2013-03-31T22:21:00Z">
        <w:r w:rsidR="00A95FD2" w:rsidRPr="00925132">
          <w:rPr>
            <w:rFonts w:ascii="Georgia" w:eastAsia="华文细黑" w:hAnsi="Georgia"/>
            <w:szCs w:val="21"/>
            <w:rPrChange w:id="242" w:author="林柏翰" w:date="2013-04-08T20:16:00Z">
              <w:rPr>
                <w:rFonts w:hint="eastAsia"/>
                <w:szCs w:val="21"/>
              </w:rPr>
            </w:rPrChange>
          </w:rPr>
          <w:t>后</w:t>
        </w:r>
      </w:ins>
      <w:del w:id="243" w:author="圳 曹" w:date="2013-03-31T22:21:00Z">
        <w:r w:rsidRPr="00925132" w:rsidDel="00A95FD2">
          <w:rPr>
            <w:rFonts w:ascii="Georgia" w:eastAsia="华文细黑" w:hAnsi="Georgia"/>
            <w:szCs w:val="21"/>
            <w:rPrChange w:id="244" w:author="林柏翰" w:date="2013-04-08T20:16:00Z">
              <w:rPr>
                <w:rFonts w:hint="eastAsia"/>
                <w:szCs w:val="21"/>
              </w:rPr>
            </w:rPrChange>
          </w:rPr>
          <w:delText>终</w:delText>
        </w:r>
      </w:del>
      <w:r w:rsidRPr="00925132">
        <w:rPr>
          <w:rFonts w:ascii="Georgia" w:eastAsia="华文细黑" w:hAnsi="Georgia"/>
          <w:szCs w:val="21"/>
          <w:rPrChange w:id="245" w:author="林柏翰" w:date="2013-04-08T20:16:00Z">
            <w:rPr>
              <w:rFonts w:hint="eastAsia"/>
              <w:szCs w:val="21"/>
            </w:rPr>
          </w:rPrChange>
        </w:rPr>
        <w:t>，让我们回到影片中</w:t>
      </w:r>
      <w:del w:id="246" w:author="圳 曹" w:date="2013-03-31T22:21:00Z">
        <w:r w:rsidRPr="00925132" w:rsidDel="00A95FD2">
          <w:rPr>
            <w:rFonts w:ascii="Georgia" w:eastAsia="华文细黑" w:hAnsi="Georgia"/>
            <w:szCs w:val="21"/>
            <w:rPrChange w:id="247" w:author="林柏翰" w:date="2013-04-08T20:16:00Z">
              <w:rPr>
                <w:rFonts w:hint="eastAsia"/>
                <w:szCs w:val="21"/>
              </w:rPr>
            </w:rPrChange>
          </w:rPr>
          <w:delText>——</w:delText>
        </w:r>
      </w:del>
      <w:ins w:id="248" w:author="圳 曹" w:date="2013-03-31T22:21:00Z">
        <w:r w:rsidR="00A95FD2" w:rsidRPr="00925132">
          <w:rPr>
            <w:rFonts w:ascii="Georgia" w:eastAsia="华文细黑" w:hAnsi="Georgia"/>
            <w:szCs w:val="21"/>
            <w:rPrChange w:id="249" w:author="林柏翰" w:date="2013-04-08T20:16:00Z">
              <w:rPr>
                <w:rFonts w:hint="eastAsia"/>
                <w:szCs w:val="21"/>
              </w:rPr>
            </w:rPrChange>
          </w:rPr>
          <w:t>，</w:t>
        </w:r>
      </w:ins>
      <w:r w:rsidR="00DD3838" w:rsidRPr="00925132">
        <w:rPr>
          <w:rFonts w:ascii="Georgia" w:eastAsia="华文细黑" w:hAnsi="Georgia"/>
          <w:szCs w:val="21"/>
          <w:rPrChange w:id="250" w:author="林柏翰" w:date="2013-04-08T20:16:00Z">
            <w:rPr>
              <w:rFonts w:hint="eastAsia"/>
              <w:szCs w:val="21"/>
            </w:rPr>
          </w:rPrChange>
        </w:rPr>
        <w:t>德希斯一眼就看出来菲利普</w:t>
      </w:r>
      <w:r w:rsidRPr="00925132">
        <w:rPr>
          <w:rFonts w:ascii="Georgia" w:eastAsia="华文细黑" w:hAnsi="Georgia"/>
          <w:szCs w:val="21"/>
          <w:rPrChange w:id="251" w:author="林柏翰" w:date="2013-04-08T20:16:00Z">
            <w:rPr>
              <w:rFonts w:hint="eastAsia"/>
              <w:szCs w:val="21"/>
            </w:rPr>
          </w:rPrChange>
        </w:rPr>
        <w:t>的心灵</w:t>
      </w:r>
      <w:r w:rsidR="00DD3838" w:rsidRPr="00925132">
        <w:rPr>
          <w:rFonts w:ascii="Georgia" w:eastAsia="华文细黑" w:hAnsi="Georgia"/>
          <w:szCs w:val="21"/>
          <w:rPrChange w:id="252" w:author="林柏翰" w:date="2013-04-08T20:16:00Z">
            <w:rPr>
              <w:rFonts w:hint="eastAsia"/>
              <w:szCs w:val="21"/>
            </w:rPr>
          </w:rPrChange>
        </w:rPr>
        <w:t>仍向往着奔驰。那么，以德希斯的直率，他又如何实现他的愿望？</w:t>
      </w:r>
      <w:del w:id="253" w:author="圳 曹" w:date="2013-03-31T22:21:00Z">
        <w:r w:rsidR="00DD3838" w:rsidRPr="00925132" w:rsidDel="00A95FD2">
          <w:rPr>
            <w:rFonts w:ascii="Georgia" w:eastAsia="华文细黑" w:hAnsi="Georgia"/>
            <w:szCs w:val="21"/>
            <w:rPrChange w:id="254" w:author="林柏翰" w:date="2013-04-08T20:16:00Z">
              <w:rPr>
                <w:rFonts w:hint="eastAsia"/>
                <w:szCs w:val="21"/>
              </w:rPr>
            </w:rPrChange>
          </w:rPr>
          <w:delText>——</w:delText>
        </w:r>
      </w:del>
      <w:r w:rsidR="00DD3838" w:rsidRPr="00925132">
        <w:rPr>
          <w:rFonts w:ascii="Georgia" w:eastAsia="华文细黑" w:hAnsi="Georgia"/>
          <w:szCs w:val="21"/>
          <w:rPrChange w:id="255" w:author="林柏翰" w:date="2013-04-08T20:16:00Z">
            <w:rPr>
              <w:rFonts w:hint="eastAsia"/>
              <w:szCs w:val="21"/>
            </w:rPr>
          </w:rPrChange>
        </w:rPr>
        <w:t>影片的开头，即是答案：</w:t>
      </w:r>
      <w:r w:rsidR="00F45785" w:rsidRPr="00925132">
        <w:rPr>
          <w:rFonts w:ascii="Georgia" w:eastAsia="华文细黑" w:hAnsi="Georgia"/>
          <w:szCs w:val="21"/>
          <w:rPrChange w:id="256" w:author="林柏翰" w:date="2013-04-08T20:16:00Z">
            <w:rPr>
              <w:rFonts w:hint="eastAsia"/>
              <w:szCs w:val="21"/>
            </w:rPr>
          </w:rPrChange>
        </w:rPr>
        <w:t>午夜安静的车道上响起了汽车疾行的声音，德希斯</w:t>
      </w:r>
      <w:ins w:id="257" w:author="圳 曹" w:date="2013-03-31T20:09:00Z">
        <w:r w:rsidR="004907B0" w:rsidRPr="00925132">
          <w:rPr>
            <w:rFonts w:ascii="Georgia" w:eastAsia="华文细黑" w:hAnsi="Georgia"/>
            <w:szCs w:val="21"/>
            <w:rPrChange w:id="258" w:author="林柏翰" w:date="2013-04-08T20:16:00Z">
              <w:rPr>
                <w:rFonts w:hint="eastAsia"/>
                <w:szCs w:val="21"/>
              </w:rPr>
            </w:rPrChange>
          </w:rPr>
          <w:t>用</w:t>
        </w:r>
      </w:ins>
      <w:del w:id="259" w:author="圳 曹" w:date="2013-03-31T20:09:00Z">
        <w:r w:rsidR="00F45785" w:rsidRPr="00925132" w:rsidDel="004907B0">
          <w:rPr>
            <w:rFonts w:ascii="Georgia" w:eastAsia="华文细黑" w:hAnsi="Georgia"/>
            <w:szCs w:val="21"/>
            <w:rPrChange w:id="260" w:author="林柏翰" w:date="2013-04-08T20:16:00Z">
              <w:rPr>
                <w:rFonts w:hint="eastAsia"/>
                <w:szCs w:val="21"/>
              </w:rPr>
            </w:rPrChange>
          </w:rPr>
          <w:delText>以</w:delText>
        </w:r>
      </w:del>
      <w:r w:rsidR="00F45785" w:rsidRPr="00925132">
        <w:rPr>
          <w:rFonts w:ascii="Georgia" w:eastAsia="华文细黑" w:hAnsi="Georgia"/>
          <w:szCs w:val="21"/>
          <w:rPrChange w:id="261" w:author="林柏翰" w:date="2013-04-08T20:16:00Z">
            <w:rPr>
              <w:rFonts w:hint="eastAsia"/>
              <w:szCs w:val="21"/>
            </w:rPr>
          </w:rPrChange>
        </w:rPr>
        <w:t>他娴熟的驾驶技术带着菲利普</w:t>
      </w:r>
      <w:r w:rsidR="003958CF" w:rsidRPr="00925132">
        <w:rPr>
          <w:rFonts w:ascii="Georgia" w:eastAsia="华文细黑" w:hAnsi="Georgia"/>
          <w:szCs w:val="21"/>
          <w:rPrChange w:id="262" w:author="林柏翰" w:date="2013-04-08T20:16:00Z">
            <w:rPr>
              <w:rFonts w:hint="eastAsia"/>
              <w:szCs w:val="21"/>
            </w:rPr>
          </w:rPrChange>
        </w:rPr>
        <w:t>穿梭在车中</w:t>
      </w:r>
      <w:r w:rsidR="00F45785" w:rsidRPr="00925132">
        <w:rPr>
          <w:rFonts w:ascii="Georgia" w:eastAsia="华文细黑" w:hAnsi="Georgia"/>
          <w:szCs w:val="21"/>
          <w:rPrChange w:id="263" w:author="林柏翰" w:date="2013-04-08T20:16:00Z">
            <w:rPr>
              <w:rFonts w:hint="eastAsia"/>
              <w:szCs w:val="21"/>
            </w:rPr>
          </w:rPrChange>
        </w:rPr>
        <w:t>。他们过于张扬的超速行驶，很快引起了交警的注意，</w:t>
      </w:r>
      <w:r w:rsidR="003958CF" w:rsidRPr="00925132">
        <w:rPr>
          <w:rFonts w:ascii="Georgia" w:eastAsia="华文细黑" w:hAnsi="Georgia"/>
          <w:szCs w:val="21"/>
          <w:rPrChange w:id="264" w:author="林柏翰" w:date="2013-04-08T20:16:00Z">
            <w:rPr>
              <w:rFonts w:hint="eastAsia"/>
              <w:szCs w:val="21"/>
            </w:rPr>
          </w:rPrChange>
        </w:rPr>
        <w:t>但</w:t>
      </w:r>
      <w:r w:rsidR="00F45785" w:rsidRPr="00925132">
        <w:rPr>
          <w:rFonts w:ascii="Georgia" w:eastAsia="华文细黑" w:hAnsi="Georgia"/>
          <w:szCs w:val="21"/>
          <w:rPrChange w:id="265" w:author="林柏翰" w:date="2013-04-08T20:16:00Z">
            <w:rPr>
              <w:rFonts w:hint="eastAsia"/>
              <w:szCs w:val="21"/>
            </w:rPr>
          </w:rPrChange>
        </w:rPr>
        <w:t>菲利普与德希斯上演</w:t>
      </w:r>
      <w:r w:rsidR="003958CF" w:rsidRPr="00925132">
        <w:rPr>
          <w:rFonts w:ascii="Georgia" w:eastAsia="华文细黑" w:hAnsi="Georgia"/>
          <w:szCs w:val="21"/>
          <w:rPrChange w:id="266" w:author="林柏翰" w:date="2013-04-08T20:16:00Z">
            <w:rPr>
              <w:rFonts w:hint="eastAsia"/>
              <w:szCs w:val="21"/>
            </w:rPr>
          </w:rPrChange>
        </w:rPr>
        <w:t>的戏码，不但使他们逃脱麻烦，还成功使得警察帮他们带路。这是德希斯式的幽默。这是他</w:t>
      </w:r>
      <w:r w:rsidR="00847451" w:rsidRPr="00925132">
        <w:rPr>
          <w:rFonts w:ascii="Georgia" w:eastAsia="华文细黑" w:hAnsi="Georgia"/>
          <w:szCs w:val="21"/>
          <w:rPrChange w:id="267" w:author="林柏翰" w:date="2013-04-08T20:16:00Z">
            <w:rPr>
              <w:rFonts w:hint="eastAsia"/>
              <w:szCs w:val="21"/>
            </w:rPr>
          </w:rPrChange>
        </w:rPr>
        <w:t>们配合的呈现给观众的第一出喜剧。曾经看似没有交集</w:t>
      </w:r>
      <w:ins w:id="268" w:author="林柏翰" w:date="2013-04-08T23:46:00Z">
        <w:r w:rsidR="005C692F">
          <w:rPr>
            <w:rFonts w:ascii="Georgia" w:eastAsia="华文细黑" w:hAnsi="Georgia" w:hint="eastAsia"/>
            <w:szCs w:val="21"/>
          </w:rPr>
          <w:t>的</w:t>
        </w:r>
      </w:ins>
      <w:del w:id="269" w:author="林柏翰" w:date="2013-04-08T23:46:00Z">
        <w:r w:rsidR="00847451" w:rsidRPr="00925132" w:rsidDel="005C692F">
          <w:rPr>
            <w:rFonts w:ascii="Georgia" w:eastAsia="华文细黑" w:hAnsi="Georgia"/>
            <w:szCs w:val="21"/>
            <w:rPrChange w:id="270" w:author="林柏翰" w:date="2013-04-08T20:16:00Z">
              <w:rPr>
                <w:rFonts w:hint="eastAsia"/>
                <w:szCs w:val="21"/>
              </w:rPr>
            </w:rPrChange>
          </w:rPr>
          <w:delText>，</w:delText>
        </w:r>
      </w:del>
      <w:r w:rsidR="00847451" w:rsidRPr="00925132">
        <w:rPr>
          <w:rFonts w:ascii="Georgia" w:eastAsia="华文细黑" w:hAnsi="Georgia"/>
          <w:szCs w:val="21"/>
          <w:rPrChange w:id="271" w:author="林柏翰" w:date="2013-04-08T20:16:00Z">
            <w:rPr>
              <w:rFonts w:hint="eastAsia"/>
              <w:szCs w:val="21"/>
            </w:rPr>
          </w:rPrChange>
        </w:rPr>
        <w:t>两个无法触碰的世界</w:t>
      </w:r>
      <w:ins w:id="272" w:author="林柏翰" w:date="2013-04-08T23:46:00Z">
        <w:r w:rsidR="005C692F">
          <w:rPr>
            <w:rFonts w:ascii="Georgia" w:eastAsia="华文细黑" w:hAnsi="Georgia" w:hint="eastAsia"/>
            <w:szCs w:val="21"/>
          </w:rPr>
          <w:t>，</w:t>
        </w:r>
      </w:ins>
      <w:del w:id="273" w:author="林柏翰" w:date="2013-04-08T23:46:00Z">
        <w:r w:rsidR="00847451" w:rsidRPr="00925132" w:rsidDel="005C692F">
          <w:rPr>
            <w:rFonts w:ascii="Georgia" w:eastAsia="华文细黑" w:hAnsi="Georgia"/>
            <w:szCs w:val="21"/>
            <w:rPrChange w:id="274" w:author="林柏翰" w:date="2013-04-08T20:16:00Z">
              <w:rPr>
                <w:rFonts w:hint="eastAsia"/>
                <w:szCs w:val="21"/>
              </w:rPr>
            </w:rPrChange>
          </w:rPr>
          <w:delText>都</w:delText>
        </w:r>
      </w:del>
      <w:r w:rsidR="00847451" w:rsidRPr="00925132">
        <w:rPr>
          <w:rFonts w:ascii="Georgia" w:eastAsia="华文细黑" w:hAnsi="Georgia"/>
          <w:szCs w:val="21"/>
          <w:rPrChange w:id="275" w:author="林柏翰" w:date="2013-04-08T20:16:00Z">
            <w:rPr>
              <w:rFonts w:hint="eastAsia"/>
              <w:szCs w:val="21"/>
            </w:rPr>
          </w:rPrChange>
        </w:rPr>
        <w:t>因互相尊重而向对方敞开了大门，在这看似放肆的疯狂中燃烧着两人</w:t>
      </w:r>
      <w:del w:id="276" w:author="林柏翰" w:date="2013-04-08T21:11:00Z">
        <w:r w:rsidR="00847451" w:rsidRPr="00925132" w:rsidDel="00AC155E">
          <w:rPr>
            <w:rFonts w:ascii="Georgia" w:eastAsia="华文细黑" w:hAnsi="Georgia"/>
            <w:szCs w:val="21"/>
            <w:rPrChange w:id="277" w:author="林柏翰" w:date="2013-04-08T20:16:00Z">
              <w:rPr>
                <w:rFonts w:hint="eastAsia"/>
                <w:szCs w:val="21"/>
              </w:rPr>
            </w:rPrChange>
          </w:rPr>
          <w:delText>的</w:delText>
        </w:r>
      </w:del>
      <w:del w:id="278" w:author="圳 曹" w:date="2013-03-31T20:10:00Z">
        <w:r w:rsidR="00847451" w:rsidRPr="00925132" w:rsidDel="004907B0">
          <w:rPr>
            <w:rFonts w:ascii="Georgia" w:eastAsia="华文细黑" w:hAnsi="Georgia"/>
            <w:szCs w:val="21"/>
            <w:rPrChange w:id="279" w:author="林柏翰" w:date="2013-04-08T20:16:00Z">
              <w:rPr>
                <w:rFonts w:hint="eastAsia"/>
                <w:szCs w:val="21"/>
              </w:rPr>
            </w:rPrChange>
          </w:rPr>
          <w:delText>纯粹的</w:delText>
        </w:r>
      </w:del>
      <w:r w:rsidR="00847451" w:rsidRPr="00925132">
        <w:rPr>
          <w:rFonts w:ascii="Georgia" w:eastAsia="华文细黑" w:hAnsi="Georgia"/>
          <w:szCs w:val="21"/>
          <w:rPrChange w:id="280" w:author="林柏翰" w:date="2013-04-08T20:16:00Z">
            <w:rPr>
              <w:rFonts w:hint="eastAsia"/>
              <w:szCs w:val="21"/>
            </w:rPr>
          </w:rPrChange>
        </w:rPr>
        <w:t>对生活本真的</w:t>
      </w:r>
      <w:ins w:id="281" w:author="圳 曹" w:date="2013-03-31T20:10:00Z">
        <w:r w:rsidR="004907B0" w:rsidRPr="00925132">
          <w:rPr>
            <w:rFonts w:ascii="Georgia" w:eastAsia="华文细黑" w:hAnsi="Georgia"/>
            <w:szCs w:val="21"/>
            <w:rPrChange w:id="282" w:author="林柏翰" w:date="2013-04-08T20:16:00Z">
              <w:rPr>
                <w:rFonts w:hint="eastAsia"/>
                <w:szCs w:val="21"/>
              </w:rPr>
            </w:rPrChange>
          </w:rPr>
          <w:t>纯粹</w:t>
        </w:r>
      </w:ins>
      <w:r w:rsidR="00847451" w:rsidRPr="00925132">
        <w:rPr>
          <w:rFonts w:ascii="Georgia" w:eastAsia="华文细黑" w:hAnsi="Georgia"/>
          <w:szCs w:val="21"/>
          <w:rPrChange w:id="283" w:author="林柏翰" w:date="2013-04-08T20:16:00Z">
            <w:rPr>
              <w:rFonts w:hint="eastAsia"/>
              <w:szCs w:val="21"/>
            </w:rPr>
          </w:rPrChange>
        </w:rPr>
        <w:t>渴望。</w:t>
      </w:r>
    </w:p>
    <w:p w14:paraId="715DB829" w14:textId="77777777" w:rsidR="00847451" w:rsidRPr="00925132" w:rsidRDefault="00847451" w:rsidP="00B05653">
      <w:pPr>
        <w:ind w:firstLine="420"/>
        <w:rPr>
          <w:rFonts w:ascii="Georgia" w:eastAsia="华文细黑" w:hAnsi="Georgia"/>
          <w:szCs w:val="21"/>
          <w:rPrChange w:id="284" w:author="林柏翰" w:date="2013-04-08T20:16:00Z">
            <w:rPr>
              <w:szCs w:val="21"/>
            </w:rPr>
          </w:rPrChange>
        </w:rPr>
      </w:pPr>
    </w:p>
    <w:p w14:paraId="336F0125" w14:textId="52532E2A" w:rsidR="00847451" w:rsidRPr="00925132" w:rsidRDefault="007A4C06" w:rsidP="00B05653">
      <w:pPr>
        <w:ind w:firstLine="420"/>
        <w:rPr>
          <w:rFonts w:ascii="Georgia" w:eastAsia="华文细黑" w:hAnsi="Georgia"/>
          <w:szCs w:val="21"/>
          <w:rPrChange w:id="285" w:author="林柏翰" w:date="2013-04-08T20:16:00Z">
            <w:rPr>
              <w:szCs w:val="21"/>
            </w:rPr>
          </w:rPrChange>
        </w:rPr>
      </w:pPr>
      <w:r w:rsidRPr="00925132">
        <w:rPr>
          <w:rFonts w:ascii="Georgia" w:eastAsia="华文细黑" w:hAnsi="Georgia"/>
          <w:szCs w:val="21"/>
          <w:rPrChange w:id="286" w:author="林柏翰" w:date="2013-04-08T20:16:00Z">
            <w:rPr>
              <w:rFonts w:hint="eastAsia"/>
              <w:szCs w:val="21"/>
            </w:rPr>
          </w:rPrChange>
        </w:rPr>
        <w:t>即使两个人的性格有诸多不相同之处，</w:t>
      </w:r>
      <w:r w:rsidR="005031FD" w:rsidRPr="00925132">
        <w:rPr>
          <w:rFonts w:ascii="Georgia" w:eastAsia="华文细黑" w:hAnsi="Georgia"/>
          <w:szCs w:val="21"/>
          <w:rPrChange w:id="287" w:author="林柏翰" w:date="2013-04-08T20:16:00Z">
            <w:rPr>
              <w:rFonts w:hint="eastAsia"/>
              <w:szCs w:val="21"/>
            </w:rPr>
          </w:rPrChange>
        </w:rPr>
        <w:t>但只要</w:t>
      </w:r>
      <w:r w:rsidR="00141399" w:rsidRPr="00925132">
        <w:rPr>
          <w:rFonts w:ascii="Georgia" w:eastAsia="华文细黑" w:hAnsi="Georgia"/>
          <w:szCs w:val="21"/>
          <w:rPrChange w:id="288" w:author="林柏翰" w:date="2013-04-08T20:16:00Z">
            <w:rPr>
              <w:rFonts w:hint="eastAsia"/>
              <w:szCs w:val="21"/>
            </w:rPr>
          </w:rPrChange>
        </w:rPr>
        <w:t>在某一点上</w:t>
      </w:r>
      <w:r w:rsidR="005031FD" w:rsidRPr="00925132">
        <w:rPr>
          <w:rFonts w:ascii="Georgia" w:eastAsia="华文细黑" w:hAnsi="Georgia"/>
          <w:szCs w:val="21"/>
          <w:rPrChange w:id="289" w:author="林柏翰" w:date="2013-04-08T20:16:00Z">
            <w:rPr>
              <w:rFonts w:hint="eastAsia"/>
              <w:szCs w:val="21"/>
            </w:rPr>
          </w:rPrChange>
        </w:rPr>
        <w:t>有共同的认知，</w:t>
      </w:r>
      <w:r w:rsidR="00141399" w:rsidRPr="00925132">
        <w:rPr>
          <w:rFonts w:ascii="Georgia" w:eastAsia="华文细黑" w:hAnsi="Georgia"/>
          <w:szCs w:val="21"/>
          <w:rPrChange w:id="290" w:author="林柏翰" w:date="2013-04-08T20:16:00Z">
            <w:rPr>
              <w:rFonts w:hint="eastAsia"/>
              <w:szCs w:val="21"/>
            </w:rPr>
          </w:rPrChange>
        </w:rPr>
        <w:t>相互尊重，</w:t>
      </w:r>
      <w:r w:rsidR="005031FD" w:rsidRPr="00925132">
        <w:rPr>
          <w:rFonts w:ascii="Georgia" w:eastAsia="华文细黑" w:hAnsi="Georgia"/>
          <w:szCs w:val="21"/>
          <w:rPrChange w:id="291" w:author="林柏翰" w:date="2013-04-08T20:16:00Z">
            <w:rPr>
              <w:rFonts w:hint="eastAsia"/>
              <w:szCs w:val="21"/>
            </w:rPr>
          </w:rPrChange>
        </w:rPr>
        <w:t>那</w:t>
      </w:r>
      <w:r w:rsidR="00141399" w:rsidRPr="00925132">
        <w:rPr>
          <w:rFonts w:ascii="Georgia" w:eastAsia="华文细黑" w:hAnsi="Georgia"/>
          <w:szCs w:val="21"/>
          <w:rPrChange w:id="292" w:author="林柏翰" w:date="2013-04-08T20:16:00Z">
            <w:rPr>
              <w:rFonts w:hint="eastAsia"/>
              <w:szCs w:val="21"/>
            </w:rPr>
          </w:rPrChange>
        </w:rPr>
        <w:t>么那些将他们两人</w:t>
      </w:r>
      <w:ins w:id="293" w:author="圳 曹" w:date="2013-03-31T20:10:00Z">
        <w:r w:rsidR="004907B0" w:rsidRPr="00925132">
          <w:rPr>
            <w:rFonts w:ascii="Georgia" w:eastAsia="华文细黑" w:hAnsi="Georgia"/>
            <w:szCs w:val="21"/>
            <w:rPrChange w:id="294" w:author="林柏翰" w:date="2013-04-08T20:16:00Z">
              <w:rPr>
                <w:rFonts w:hint="eastAsia"/>
                <w:szCs w:val="21"/>
              </w:rPr>
            </w:rPrChange>
          </w:rPr>
          <w:t>分离</w:t>
        </w:r>
      </w:ins>
      <w:del w:id="295" w:author="圳 曹" w:date="2013-03-31T20:10:00Z">
        <w:r w:rsidR="00141399" w:rsidRPr="00925132" w:rsidDel="004907B0">
          <w:rPr>
            <w:rFonts w:ascii="Georgia" w:eastAsia="华文细黑" w:hAnsi="Georgia"/>
            <w:szCs w:val="21"/>
            <w:rPrChange w:id="296" w:author="林柏翰" w:date="2013-04-08T20:16:00Z">
              <w:rPr>
                <w:rFonts w:hint="eastAsia"/>
                <w:szCs w:val="21"/>
              </w:rPr>
            </w:rPrChange>
          </w:rPr>
          <w:delText>分离</w:delText>
        </w:r>
      </w:del>
      <w:r w:rsidR="00141399" w:rsidRPr="00925132">
        <w:rPr>
          <w:rFonts w:ascii="Georgia" w:eastAsia="华文细黑" w:hAnsi="Georgia"/>
          <w:szCs w:val="21"/>
          <w:rPrChange w:id="297" w:author="林柏翰" w:date="2013-04-08T20:16:00Z">
            <w:rPr>
              <w:rFonts w:hint="eastAsia"/>
              <w:szCs w:val="21"/>
            </w:rPr>
          </w:rPrChange>
        </w:rPr>
        <w:t>的城墙也能够</w:t>
      </w:r>
      <w:r w:rsidR="005031FD" w:rsidRPr="00925132">
        <w:rPr>
          <w:rFonts w:ascii="Georgia" w:eastAsia="华文细黑" w:hAnsi="Georgia"/>
          <w:szCs w:val="21"/>
          <w:rPrChange w:id="298" w:author="林柏翰" w:date="2013-04-08T20:16:00Z">
            <w:rPr>
              <w:rFonts w:hint="eastAsia"/>
              <w:szCs w:val="21"/>
            </w:rPr>
          </w:rPrChange>
        </w:rPr>
        <w:t>轰然倒塌。</w:t>
      </w:r>
      <w:r w:rsidR="00141399" w:rsidRPr="00925132">
        <w:rPr>
          <w:rFonts w:ascii="Georgia" w:eastAsia="华文细黑" w:hAnsi="Georgia"/>
          <w:szCs w:val="21"/>
          <w:rPrChange w:id="299" w:author="林柏翰" w:date="2013-04-08T20:16:00Z">
            <w:rPr>
              <w:rFonts w:hint="eastAsia"/>
              <w:szCs w:val="21"/>
            </w:rPr>
          </w:rPrChange>
        </w:rPr>
        <w:t>他们之间的尊重</w:t>
      </w:r>
      <w:ins w:id="300" w:author="林柏翰" w:date="2013-04-08T23:47:00Z">
        <w:r w:rsidR="005C692F">
          <w:rPr>
            <w:rFonts w:ascii="Georgia" w:eastAsia="华文细黑" w:hAnsi="Georgia" w:hint="eastAsia"/>
            <w:szCs w:val="21"/>
          </w:rPr>
          <w:t>虽然已</w:t>
        </w:r>
      </w:ins>
      <w:r w:rsidR="00141399" w:rsidRPr="00925132">
        <w:rPr>
          <w:rFonts w:ascii="Georgia" w:eastAsia="华文细黑" w:hAnsi="Georgia"/>
          <w:szCs w:val="21"/>
          <w:rPrChange w:id="301" w:author="林柏翰" w:date="2013-04-08T20:16:00Z">
            <w:rPr>
              <w:rFonts w:hint="eastAsia"/>
              <w:szCs w:val="21"/>
            </w:rPr>
          </w:rPrChange>
        </w:rPr>
        <w:t>超越我们平日的认知，但他们却在毫不</w:t>
      </w:r>
      <w:ins w:id="302" w:author="圳 曹" w:date="2013-03-31T20:11:00Z">
        <w:r w:rsidR="004907B0" w:rsidRPr="00925132">
          <w:rPr>
            <w:rFonts w:ascii="Georgia" w:eastAsia="华文细黑" w:hAnsi="Georgia"/>
            <w:szCs w:val="21"/>
            <w:rPrChange w:id="303" w:author="林柏翰" w:date="2013-04-08T20:16:00Z">
              <w:rPr>
                <w:rFonts w:hint="eastAsia"/>
                <w:szCs w:val="21"/>
              </w:rPr>
            </w:rPrChange>
          </w:rPr>
          <w:t>矫揉造作</w:t>
        </w:r>
      </w:ins>
      <w:del w:id="304" w:author="圳 曹" w:date="2013-03-31T20:11:00Z">
        <w:r w:rsidR="00141399" w:rsidRPr="00925132" w:rsidDel="004907B0">
          <w:rPr>
            <w:rFonts w:ascii="Georgia" w:eastAsia="华文细黑" w:hAnsi="Georgia"/>
            <w:szCs w:val="21"/>
            <w:rPrChange w:id="305" w:author="林柏翰" w:date="2013-04-08T20:16:00Z">
              <w:rPr>
                <w:rFonts w:hint="eastAsia"/>
                <w:szCs w:val="21"/>
              </w:rPr>
            </w:rPrChange>
          </w:rPr>
          <w:delText>娇柔做作</w:delText>
        </w:r>
      </w:del>
      <w:r w:rsidR="00141399" w:rsidRPr="00925132">
        <w:rPr>
          <w:rFonts w:ascii="Georgia" w:eastAsia="华文细黑" w:hAnsi="Georgia"/>
          <w:szCs w:val="21"/>
          <w:rPrChange w:id="306" w:author="林柏翰" w:date="2013-04-08T20:16:00Z">
            <w:rPr>
              <w:rFonts w:hint="eastAsia"/>
              <w:szCs w:val="21"/>
            </w:rPr>
          </w:rPrChange>
        </w:rPr>
        <w:t>的欢笑中带给我们真正</w:t>
      </w:r>
      <w:del w:id="307" w:author="林柏翰" w:date="2013-04-08T21:12:00Z">
        <w:r w:rsidR="00141399" w:rsidRPr="00925132" w:rsidDel="00AC155E">
          <w:rPr>
            <w:rFonts w:ascii="Georgia" w:eastAsia="华文细黑" w:hAnsi="Georgia"/>
            <w:szCs w:val="21"/>
            <w:rPrChange w:id="308" w:author="林柏翰" w:date="2013-04-08T20:16:00Z">
              <w:rPr>
                <w:rFonts w:hint="eastAsia"/>
                <w:szCs w:val="21"/>
              </w:rPr>
            </w:rPrChange>
          </w:rPr>
          <w:delText>给予我们</w:delText>
        </w:r>
      </w:del>
      <w:ins w:id="309" w:author="林柏翰" w:date="2013-04-08T21:12:00Z">
        <w:r w:rsidR="00AC155E">
          <w:rPr>
            <w:rFonts w:ascii="Georgia" w:eastAsia="华文细黑" w:hAnsi="Georgia" w:hint="eastAsia"/>
            <w:szCs w:val="21"/>
          </w:rPr>
          <w:t>值得</w:t>
        </w:r>
      </w:ins>
      <w:r w:rsidR="00141399" w:rsidRPr="00925132">
        <w:rPr>
          <w:rFonts w:ascii="Georgia" w:eastAsia="华文细黑" w:hAnsi="Georgia"/>
          <w:szCs w:val="21"/>
          <w:rPrChange w:id="310" w:author="林柏翰" w:date="2013-04-08T20:16:00Z">
            <w:rPr>
              <w:rFonts w:hint="eastAsia"/>
              <w:szCs w:val="21"/>
            </w:rPr>
          </w:rPrChange>
        </w:rPr>
        <w:t>思考的东西</w:t>
      </w:r>
      <w:ins w:id="311" w:author="圳 曹" w:date="2013-03-31T20:11:00Z">
        <w:r w:rsidR="004907B0" w:rsidRPr="00925132">
          <w:rPr>
            <w:rFonts w:ascii="Georgia" w:eastAsia="华文细黑" w:hAnsi="Georgia"/>
            <w:szCs w:val="21"/>
            <w:rPrChange w:id="312" w:author="林柏翰" w:date="2013-04-08T20:16:00Z">
              <w:rPr>
                <w:rFonts w:hint="eastAsia"/>
                <w:szCs w:val="21"/>
              </w:rPr>
            </w:rPrChange>
          </w:rPr>
          <w:t>——</w:t>
        </w:r>
      </w:ins>
      <w:del w:id="313" w:author="圳 曹" w:date="2013-03-31T20:11:00Z">
        <w:r w:rsidR="00141399" w:rsidRPr="00925132" w:rsidDel="004907B0">
          <w:rPr>
            <w:rFonts w:ascii="Georgia" w:eastAsia="华文细黑" w:hAnsi="Georgia"/>
            <w:szCs w:val="21"/>
            <w:rPrChange w:id="314" w:author="林柏翰" w:date="2013-04-08T20:16:00Z">
              <w:rPr>
                <w:rFonts w:hint="eastAsia"/>
                <w:szCs w:val="21"/>
              </w:rPr>
            </w:rPrChange>
          </w:rPr>
          <w:delText>。</w:delText>
        </w:r>
        <w:r w:rsidR="00C11F47" w:rsidRPr="00925132" w:rsidDel="004907B0">
          <w:rPr>
            <w:rFonts w:ascii="Georgia" w:eastAsia="华文细黑" w:hAnsi="Georgia"/>
            <w:szCs w:val="21"/>
            <w:rPrChange w:id="315" w:author="林柏翰" w:date="2013-04-08T20:16:00Z">
              <w:rPr>
                <w:rFonts w:hint="eastAsia"/>
                <w:szCs w:val="21"/>
              </w:rPr>
            </w:rPrChange>
          </w:rPr>
          <w:delText>这是</w:delText>
        </w:r>
      </w:del>
      <w:r w:rsidR="00C11F47" w:rsidRPr="00925132">
        <w:rPr>
          <w:rFonts w:ascii="Georgia" w:eastAsia="华文细黑" w:hAnsi="Georgia"/>
          <w:szCs w:val="21"/>
          <w:rPrChange w:id="316" w:author="林柏翰" w:date="2013-04-08T20:16:00Z">
            <w:rPr>
              <w:rFonts w:hint="eastAsia"/>
              <w:szCs w:val="21"/>
            </w:rPr>
          </w:rPrChange>
        </w:rPr>
        <w:t>另一种尊重，</w:t>
      </w:r>
      <w:del w:id="317" w:author="林柏翰" w:date="2013-04-08T23:49:00Z">
        <w:r w:rsidR="00C11F47" w:rsidRPr="00925132" w:rsidDel="005C692F">
          <w:rPr>
            <w:rFonts w:ascii="Georgia" w:eastAsia="华文细黑" w:hAnsi="Georgia"/>
            <w:szCs w:val="21"/>
            <w:rPrChange w:id="318" w:author="林柏翰" w:date="2013-04-08T20:16:00Z">
              <w:rPr>
                <w:rFonts w:hint="eastAsia"/>
                <w:szCs w:val="21"/>
              </w:rPr>
            </w:rPrChange>
          </w:rPr>
          <w:delText>却</w:delText>
        </w:r>
      </w:del>
      <w:ins w:id="319" w:author="林柏翰" w:date="2013-04-08T23:48:00Z">
        <w:r w:rsidR="005C692F">
          <w:rPr>
            <w:rFonts w:ascii="Georgia" w:eastAsia="华文细黑" w:hAnsi="Georgia" w:hint="eastAsia"/>
            <w:szCs w:val="21"/>
          </w:rPr>
          <w:t>也许</w:t>
        </w:r>
      </w:ins>
      <w:ins w:id="320" w:author="林柏翰" w:date="2013-04-08T21:15:00Z">
        <w:r w:rsidR="00AC155E">
          <w:rPr>
            <w:rFonts w:ascii="Georgia" w:eastAsia="华文细黑" w:hAnsi="Georgia" w:hint="eastAsia"/>
            <w:szCs w:val="21"/>
          </w:rPr>
          <w:t>更</w:t>
        </w:r>
      </w:ins>
      <w:ins w:id="321" w:author="林柏翰" w:date="2013-04-08T23:49:00Z">
        <w:r w:rsidR="005C692F">
          <w:rPr>
            <w:rFonts w:ascii="Georgia" w:eastAsia="华文细黑" w:hAnsi="Georgia" w:hint="eastAsia"/>
            <w:szCs w:val="21"/>
          </w:rPr>
          <w:t>加</w:t>
        </w:r>
      </w:ins>
      <w:ins w:id="322" w:author="圳 曹" w:date="2013-03-31T20:11:00Z">
        <w:del w:id="323" w:author="林柏翰" w:date="2013-04-08T21:14:00Z">
          <w:r w:rsidR="004907B0" w:rsidRPr="00925132" w:rsidDel="00AC155E">
            <w:rPr>
              <w:rFonts w:ascii="Georgia" w:eastAsia="华文细黑" w:hAnsi="Georgia"/>
              <w:szCs w:val="21"/>
              <w:rPrChange w:id="324" w:author="林柏翰" w:date="2013-04-08T20:16:00Z">
                <w:rPr>
                  <w:rFonts w:hint="eastAsia"/>
                  <w:szCs w:val="21"/>
                </w:rPr>
              </w:rPrChange>
            </w:rPr>
            <w:delText>是另一种</w:delText>
          </w:r>
        </w:del>
      </w:ins>
      <w:del w:id="325" w:author="圳 曹" w:date="2013-03-31T20:11:00Z">
        <w:r w:rsidR="00C11F47" w:rsidRPr="00925132" w:rsidDel="004907B0">
          <w:rPr>
            <w:rFonts w:ascii="Georgia" w:eastAsia="华文细黑" w:hAnsi="Georgia"/>
            <w:szCs w:val="21"/>
            <w:rPrChange w:id="326" w:author="林柏翰" w:date="2013-04-08T20:16:00Z">
              <w:rPr>
                <w:rFonts w:hint="eastAsia"/>
                <w:szCs w:val="21"/>
              </w:rPr>
            </w:rPrChange>
          </w:rPr>
          <w:delText>更为</w:delText>
        </w:r>
      </w:del>
      <w:r w:rsidR="00C11F47" w:rsidRPr="00925132">
        <w:rPr>
          <w:rFonts w:ascii="Georgia" w:eastAsia="华文细黑" w:hAnsi="Georgia"/>
          <w:szCs w:val="21"/>
          <w:rPrChange w:id="327" w:author="林柏翰" w:date="2013-04-08T20:16:00Z">
            <w:rPr>
              <w:rFonts w:hint="eastAsia"/>
              <w:szCs w:val="21"/>
            </w:rPr>
          </w:rPrChange>
        </w:rPr>
        <w:t>真</w:t>
      </w:r>
      <w:del w:id="328" w:author="林柏翰" w:date="2013-04-08T23:49:00Z">
        <w:r w:rsidR="00C11F47" w:rsidRPr="00925132" w:rsidDel="005C692F">
          <w:rPr>
            <w:rFonts w:ascii="Georgia" w:eastAsia="华文细黑" w:hAnsi="Georgia"/>
            <w:szCs w:val="21"/>
            <w:rPrChange w:id="329" w:author="林柏翰" w:date="2013-04-08T20:16:00Z">
              <w:rPr>
                <w:rFonts w:hint="eastAsia"/>
                <w:szCs w:val="21"/>
              </w:rPr>
            </w:rPrChange>
          </w:rPr>
          <w:delText>实</w:delText>
        </w:r>
      </w:del>
      <w:ins w:id="330" w:author="林柏翰" w:date="2013-04-08T23:49:00Z">
        <w:r w:rsidR="005C692F">
          <w:rPr>
            <w:rFonts w:ascii="Georgia" w:eastAsia="华文细黑" w:hAnsi="Georgia" w:hint="eastAsia"/>
            <w:szCs w:val="21"/>
          </w:rPr>
          <w:t>诚</w:t>
        </w:r>
      </w:ins>
      <w:r w:rsidR="00C11F47" w:rsidRPr="00925132">
        <w:rPr>
          <w:rFonts w:ascii="Georgia" w:eastAsia="华文细黑" w:hAnsi="Georgia"/>
          <w:szCs w:val="21"/>
          <w:rPrChange w:id="331" w:author="林柏翰" w:date="2013-04-08T20:16:00Z">
            <w:rPr>
              <w:rFonts w:hint="eastAsia"/>
              <w:szCs w:val="21"/>
            </w:rPr>
          </w:rPrChange>
        </w:rPr>
        <w:t>。</w:t>
      </w:r>
    </w:p>
    <w:p w14:paraId="448BB2D8" w14:textId="77777777" w:rsidR="00141399" w:rsidRPr="00925132" w:rsidRDefault="00141399" w:rsidP="00B05653">
      <w:pPr>
        <w:ind w:firstLine="420"/>
        <w:rPr>
          <w:rFonts w:ascii="Georgia" w:eastAsia="华文细黑" w:hAnsi="Georgia"/>
          <w:szCs w:val="21"/>
          <w:rPrChange w:id="332" w:author="林柏翰" w:date="2013-04-08T20:16:00Z">
            <w:rPr>
              <w:szCs w:val="21"/>
            </w:rPr>
          </w:rPrChange>
        </w:rPr>
      </w:pPr>
    </w:p>
    <w:p w14:paraId="3E58F078" w14:textId="0080B521" w:rsidR="00141399" w:rsidRPr="00925132" w:rsidRDefault="00141399" w:rsidP="00B05653">
      <w:pPr>
        <w:ind w:firstLine="420"/>
        <w:rPr>
          <w:rFonts w:ascii="Georgia" w:eastAsia="华文细黑" w:hAnsi="Georgia"/>
          <w:szCs w:val="21"/>
          <w:rPrChange w:id="333" w:author="林柏翰" w:date="2013-04-08T20:16:00Z">
            <w:rPr>
              <w:szCs w:val="21"/>
            </w:rPr>
          </w:rPrChange>
        </w:rPr>
      </w:pPr>
      <w:del w:id="334" w:author="林柏翰" w:date="2013-04-08T22:30:00Z">
        <w:r w:rsidRPr="00925132" w:rsidDel="00B40ABC">
          <w:rPr>
            <w:rFonts w:ascii="Georgia" w:eastAsia="华文细黑" w:hAnsi="Georgia"/>
            <w:szCs w:val="21"/>
            <w:rPrChange w:id="335" w:author="林柏翰" w:date="2013-04-08T20:16:00Z">
              <w:rPr>
                <w:rFonts w:hint="eastAsia"/>
                <w:szCs w:val="21"/>
              </w:rPr>
            </w:rPrChange>
          </w:rPr>
          <w:delText>这</w:delText>
        </w:r>
      </w:del>
      <w:r w:rsidRPr="00925132">
        <w:rPr>
          <w:rFonts w:ascii="Georgia" w:eastAsia="华文细黑" w:hAnsi="Georgia"/>
          <w:szCs w:val="21"/>
          <w:rPrChange w:id="336" w:author="林柏翰" w:date="2013-04-08T20:16:00Z">
            <w:rPr>
              <w:rFonts w:hint="eastAsia"/>
              <w:szCs w:val="21"/>
            </w:rPr>
          </w:rPrChange>
        </w:rPr>
        <w:t>或许</w:t>
      </w:r>
      <w:ins w:id="337" w:author="林柏翰" w:date="2013-04-08T23:51:00Z">
        <w:r w:rsidR="00C00D5E">
          <w:rPr>
            <w:rFonts w:ascii="Georgia" w:eastAsia="华文细黑" w:hAnsi="Georgia" w:hint="eastAsia"/>
            <w:szCs w:val="21"/>
          </w:rPr>
          <w:t>，</w:t>
        </w:r>
      </w:ins>
      <w:bookmarkStart w:id="338" w:name="_GoBack"/>
      <w:bookmarkEnd w:id="338"/>
      <w:ins w:id="339" w:author="林柏翰" w:date="2013-04-08T22:30:00Z">
        <w:r w:rsidR="00B40ABC" w:rsidRPr="009A54A4">
          <w:rPr>
            <w:rFonts w:ascii="Georgia" w:eastAsia="华文细黑" w:hAnsi="Georgia"/>
            <w:szCs w:val="21"/>
          </w:rPr>
          <w:t>这</w:t>
        </w:r>
      </w:ins>
      <w:r w:rsidRPr="00925132">
        <w:rPr>
          <w:rFonts w:ascii="Georgia" w:eastAsia="华文细黑" w:hAnsi="Georgia"/>
          <w:szCs w:val="21"/>
          <w:rPrChange w:id="340" w:author="林柏翰" w:date="2013-04-08T20:16:00Z">
            <w:rPr>
              <w:rFonts w:hint="eastAsia"/>
              <w:szCs w:val="21"/>
            </w:rPr>
          </w:rPrChange>
        </w:rPr>
        <w:t>也是影片对观众的尊重吧。</w:t>
      </w:r>
    </w:p>
    <w:p w14:paraId="750E09ED" w14:textId="77777777" w:rsidR="00141399" w:rsidRPr="00925132" w:rsidRDefault="00141399" w:rsidP="00B05653">
      <w:pPr>
        <w:ind w:firstLine="420"/>
        <w:rPr>
          <w:rFonts w:ascii="Georgia" w:eastAsia="华文细黑" w:hAnsi="Georgia"/>
          <w:szCs w:val="21"/>
          <w:rPrChange w:id="341" w:author="林柏翰" w:date="2013-04-08T20:16:00Z">
            <w:rPr>
              <w:szCs w:val="21"/>
            </w:rPr>
          </w:rPrChange>
        </w:rPr>
      </w:pPr>
    </w:p>
    <w:p w14:paraId="369FBD3D" w14:textId="2FBA119F" w:rsidR="00B05653" w:rsidRPr="00925132" w:rsidRDefault="00EC1297" w:rsidP="00B05653">
      <w:pPr>
        <w:ind w:firstLine="420"/>
        <w:rPr>
          <w:ins w:id="342" w:author="圳 曹" w:date="2013-03-31T22:22:00Z"/>
          <w:rFonts w:ascii="Georgia" w:eastAsia="华文细黑" w:hAnsi="Georgia"/>
          <w:szCs w:val="21"/>
          <w:rPrChange w:id="343" w:author="林柏翰" w:date="2013-04-08T20:16:00Z">
            <w:rPr>
              <w:ins w:id="344" w:author="圳 曹" w:date="2013-03-31T22:22:00Z"/>
              <w:szCs w:val="21"/>
            </w:rPr>
          </w:rPrChange>
        </w:rPr>
      </w:pPr>
      <w:ins w:id="345" w:author="圳 曹" w:date="2013-03-31T20:11:00Z">
        <w:r w:rsidRPr="00925132">
          <w:rPr>
            <w:rFonts w:ascii="Georgia" w:eastAsia="华文细黑" w:hAnsi="Georgia"/>
            <w:szCs w:val="21"/>
            <w:rPrChange w:id="346" w:author="林柏翰" w:date="2013-04-08T20:16:00Z">
              <w:rPr>
                <w:rFonts w:hint="eastAsia"/>
                <w:szCs w:val="21"/>
              </w:rPr>
            </w:rPrChange>
          </w:rPr>
          <w:t xml:space="preserve"> </w:t>
        </w:r>
      </w:ins>
      <w:r w:rsidRPr="00925132">
        <w:rPr>
          <w:rFonts w:ascii="Georgia" w:eastAsia="华文细黑" w:hAnsi="Georgia"/>
          <w:szCs w:val="21"/>
          <w:rPrChange w:id="347" w:author="林柏翰" w:date="2013-04-08T20:16:00Z">
            <w:rPr>
              <w:rFonts w:hint="eastAsia"/>
              <w:szCs w:val="21"/>
            </w:rPr>
          </w:rPrChange>
        </w:rPr>
        <w:t>一校：</w:t>
      </w:r>
      <w:commentRangeStart w:id="348"/>
      <w:proofErr w:type="spellStart"/>
      <w:r w:rsidRPr="00925132">
        <w:rPr>
          <w:rFonts w:ascii="Georgia" w:eastAsia="华文细黑" w:hAnsi="Georgia"/>
          <w:szCs w:val="21"/>
          <w:rPrChange w:id="349" w:author="林柏翰" w:date="2013-04-08T20:16:00Z">
            <w:rPr>
              <w:rFonts w:hint="eastAsia"/>
              <w:szCs w:val="21"/>
            </w:rPr>
          </w:rPrChange>
        </w:rPr>
        <w:t>Jessy</w:t>
      </w:r>
      <w:commentRangeEnd w:id="348"/>
      <w:proofErr w:type="spellEnd"/>
      <w:r w:rsidR="001426E6" w:rsidRPr="00925132">
        <w:rPr>
          <w:rStyle w:val="a7"/>
          <w:rFonts w:ascii="Georgia" w:eastAsia="华文细黑" w:hAnsi="Georgia"/>
          <w:rPrChange w:id="350" w:author="林柏翰" w:date="2013-04-08T20:16:00Z">
            <w:rPr>
              <w:rStyle w:val="a7"/>
            </w:rPr>
          </w:rPrChange>
        </w:rPr>
        <w:commentReference w:id="348"/>
      </w:r>
    </w:p>
    <w:p w14:paraId="6676DF28" w14:textId="0EAC0723" w:rsidR="00A95FD2" w:rsidRDefault="00A95FD2" w:rsidP="00B05653">
      <w:pPr>
        <w:ind w:firstLine="420"/>
        <w:rPr>
          <w:ins w:id="351" w:author="林柏翰" w:date="2013-04-08T21:15:00Z"/>
          <w:rFonts w:ascii="Georgia" w:eastAsia="华文细黑" w:hAnsi="Georgia" w:hint="eastAsia"/>
          <w:szCs w:val="21"/>
        </w:rPr>
      </w:pPr>
      <w:ins w:id="352" w:author="圳 曹" w:date="2013-03-31T22:22:00Z">
        <w:r w:rsidRPr="00925132">
          <w:rPr>
            <w:rFonts w:ascii="Georgia" w:eastAsia="华文细黑" w:hAnsi="Georgia"/>
            <w:szCs w:val="21"/>
            <w:rPrChange w:id="353" w:author="林柏翰" w:date="2013-04-08T20:16:00Z">
              <w:rPr>
                <w:rFonts w:hint="eastAsia"/>
                <w:szCs w:val="21"/>
              </w:rPr>
            </w:rPrChange>
          </w:rPr>
          <w:t>二校：曹</w:t>
        </w:r>
        <w:proofErr w:type="gramStart"/>
        <w:r w:rsidRPr="00925132">
          <w:rPr>
            <w:rFonts w:ascii="Georgia" w:eastAsia="华文细黑" w:hAnsi="Georgia"/>
            <w:szCs w:val="21"/>
            <w:rPrChange w:id="354" w:author="林柏翰" w:date="2013-04-08T20:16:00Z">
              <w:rPr>
                <w:rFonts w:hint="eastAsia"/>
                <w:szCs w:val="21"/>
              </w:rPr>
            </w:rPrChange>
          </w:rPr>
          <w:t>圳</w:t>
        </w:r>
        <w:proofErr w:type="gramEnd"/>
        <w:r w:rsidRPr="00925132">
          <w:rPr>
            <w:rFonts w:ascii="Georgia" w:eastAsia="华文细黑" w:hAnsi="Georgia"/>
            <w:szCs w:val="21"/>
            <w:rPrChange w:id="355" w:author="林柏翰" w:date="2013-04-08T20:16:00Z">
              <w:rPr>
                <w:rFonts w:hint="eastAsia"/>
                <w:szCs w:val="21"/>
              </w:rPr>
            </w:rPrChange>
          </w:rPr>
          <w:t xml:space="preserve"> </w:t>
        </w:r>
        <w:r w:rsidRPr="00925132">
          <w:rPr>
            <w:rFonts w:ascii="Georgia" w:eastAsia="华文细黑" w:hAnsi="Georgia"/>
            <w:szCs w:val="21"/>
            <w:rPrChange w:id="356" w:author="林柏翰" w:date="2013-04-08T20:16:00Z">
              <w:rPr>
                <w:rFonts w:hint="eastAsia"/>
                <w:szCs w:val="21"/>
              </w:rPr>
            </w:rPrChange>
          </w:rPr>
          <w:t>（一校二校同一台电脑）</w:t>
        </w:r>
      </w:ins>
    </w:p>
    <w:p w14:paraId="09C311C8" w14:textId="3E7EF9DD" w:rsidR="00AC155E" w:rsidRPr="00925132" w:rsidRDefault="00AC155E" w:rsidP="00B05653">
      <w:pPr>
        <w:ind w:firstLine="420"/>
        <w:rPr>
          <w:rFonts w:ascii="Georgia" w:eastAsia="华文细黑" w:hAnsi="Georgia"/>
          <w:szCs w:val="21"/>
          <w:rPrChange w:id="357" w:author="林柏翰" w:date="2013-04-08T20:16:00Z">
            <w:rPr>
              <w:szCs w:val="21"/>
            </w:rPr>
          </w:rPrChange>
        </w:rPr>
      </w:pPr>
      <w:ins w:id="358" w:author="林柏翰" w:date="2013-04-08T21:15:00Z">
        <w:r>
          <w:rPr>
            <w:rFonts w:ascii="Georgia" w:eastAsia="华文细黑" w:hAnsi="Georgia" w:hint="eastAsia"/>
            <w:szCs w:val="21"/>
          </w:rPr>
          <w:t>三校：林柏翰</w:t>
        </w:r>
      </w:ins>
    </w:p>
    <w:sectPr w:rsidR="00AC155E" w:rsidRPr="00925132" w:rsidSect="005E1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2" w:author="圳 曹" w:date="2013-03-31T22:12:00Z" w:initials="曹">
    <w:p w14:paraId="19A868E0" w14:textId="62A963EE" w:rsidR="00A95FD2" w:rsidRDefault="00A95FD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什么意思？？？</w:t>
      </w:r>
    </w:p>
  </w:comment>
  <w:comment w:id="100" w:author="圳 曹" w:date="2013-03-31T22:14:00Z" w:initials="曹">
    <w:p w14:paraId="69B55D28" w14:textId="624E3258" w:rsidR="00A95FD2" w:rsidRDefault="00A95FD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这一段有点读不通</w:t>
      </w:r>
    </w:p>
  </w:comment>
  <w:comment w:id="225" w:author="圳 曹" w:date="2013-03-31T22:21:00Z" w:initials="曹">
    <w:p w14:paraId="610520DD" w14:textId="2C13B0A9" w:rsidR="00A95FD2" w:rsidRDefault="00A95FD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衡量心灵什么的标准？</w:t>
      </w:r>
    </w:p>
  </w:comment>
  <w:comment w:id="348" w:author="圳 曹" w:date="2013-03-31T21:25:00Z" w:initials="曹">
    <w:p w14:paraId="08E17C45" w14:textId="4D69120C" w:rsidR="00A95FD2" w:rsidRDefault="00A95FD2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CDD8B" w14:textId="77777777" w:rsidR="00EF1F27" w:rsidRDefault="00EF1F27" w:rsidP="002D7732">
      <w:r>
        <w:separator/>
      </w:r>
    </w:p>
  </w:endnote>
  <w:endnote w:type="continuationSeparator" w:id="0">
    <w:p w14:paraId="48EA9334" w14:textId="77777777" w:rsidR="00EF1F27" w:rsidRDefault="00EF1F27" w:rsidP="002D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迷你简黑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BD262" w14:textId="77777777" w:rsidR="00EF1F27" w:rsidRDefault="00EF1F27" w:rsidP="002D7732">
      <w:r>
        <w:separator/>
      </w:r>
    </w:p>
  </w:footnote>
  <w:footnote w:type="continuationSeparator" w:id="0">
    <w:p w14:paraId="0BF517F3" w14:textId="77777777" w:rsidR="00EF1F27" w:rsidRDefault="00EF1F27" w:rsidP="002D7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7657"/>
    <w:multiLevelType w:val="multilevel"/>
    <w:tmpl w:val="9412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91"/>
    <w:rsid w:val="00044714"/>
    <w:rsid w:val="00113920"/>
    <w:rsid w:val="00141399"/>
    <w:rsid w:val="001426E6"/>
    <w:rsid w:val="00154883"/>
    <w:rsid w:val="001B3B91"/>
    <w:rsid w:val="002515F5"/>
    <w:rsid w:val="002D7732"/>
    <w:rsid w:val="00343068"/>
    <w:rsid w:val="003439C3"/>
    <w:rsid w:val="003958CF"/>
    <w:rsid w:val="004907B0"/>
    <w:rsid w:val="005031FD"/>
    <w:rsid w:val="005B3F3E"/>
    <w:rsid w:val="005C692F"/>
    <w:rsid w:val="005E10BE"/>
    <w:rsid w:val="006A6DDF"/>
    <w:rsid w:val="006B7DE1"/>
    <w:rsid w:val="007721F9"/>
    <w:rsid w:val="007A4C06"/>
    <w:rsid w:val="00816D6D"/>
    <w:rsid w:val="00847451"/>
    <w:rsid w:val="008B2170"/>
    <w:rsid w:val="00910694"/>
    <w:rsid w:val="00925132"/>
    <w:rsid w:val="009E613F"/>
    <w:rsid w:val="00A17D6E"/>
    <w:rsid w:val="00A95FD2"/>
    <w:rsid w:val="00AC155E"/>
    <w:rsid w:val="00AC4D8A"/>
    <w:rsid w:val="00B05653"/>
    <w:rsid w:val="00B40ABC"/>
    <w:rsid w:val="00B94F59"/>
    <w:rsid w:val="00C00D5E"/>
    <w:rsid w:val="00C11F47"/>
    <w:rsid w:val="00C420E2"/>
    <w:rsid w:val="00DD3838"/>
    <w:rsid w:val="00E3027E"/>
    <w:rsid w:val="00E70DC4"/>
    <w:rsid w:val="00E96016"/>
    <w:rsid w:val="00EC1297"/>
    <w:rsid w:val="00EF1F27"/>
    <w:rsid w:val="00F45785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D37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6D6D"/>
    <w:rPr>
      <w:strike w:val="0"/>
      <w:dstrike w:val="0"/>
      <w:color w:val="136EC2"/>
      <w:u w:val="single"/>
      <w:effect w:val="none"/>
    </w:rPr>
  </w:style>
  <w:style w:type="paragraph" w:styleId="a4">
    <w:name w:val="header"/>
    <w:basedOn w:val="a"/>
    <w:link w:val="Char"/>
    <w:uiPriority w:val="99"/>
    <w:unhideWhenUsed/>
    <w:rsid w:val="002D7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77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7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773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907B0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07B0"/>
    <w:rPr>
      <w:rFonts w:ascii="Heiti SC Light" w:eastAsia="Heiti SC Light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426E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1426E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1426E6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1426E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1426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6D6D"/>
    <w:rPr>
      <w:strike w:val="0"/>
      <w:dstrike w:val="0"/>
      <w:color w:val="136EC2"/>
      <w:u w:val="single"/>
      <w:effect w:val="none"/>
    </w:rPr>
  </w:style>
  <w:style w:type="paragraph" w:styleId="a4">
    <w:name w:val="header"/>
    <w:basedOn w:val="a"/>
    <w:link w:val="Char"/>
    <w:uiPriority w:val="99"/>
    <w:unhideWhenUsed/>
    <w:rsid w:val="002D7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77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7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773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907B0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07B0"/>
    <w:rPr>
      <w:rFonts w:ascii="Heiti SC Light" w:eastAsia="Heiti SC Light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426E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1426E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1426E6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1426E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142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87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7BAB2-19CE-4E30-BDF8-D9013E10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1549</Characters>
  <Application>Microsoft Office Word</Application>
  <DocSecurity>0</DocSecurity>
  <Lines>12</Lines>
  <Paragraphs>3</Paragraphs>
  <ScaleCrop>false</ScaleCrop>
  <Company>微软中国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林柏翰</cp:lastModifiedBy>
  <cp:revision>2</cp:revision>
  <dcterms:created xsi:type="dcterms:W3CDTF">2013-04-08T15:52:00Z</dcterms:created>
  <dcterms:modified xsi:type="dcterms:W3CDTF">2013-04-08T15:52:00Z</dcterms:modified>
</cp:coreProperties>
</file>