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1E2D89" w14:textId="77777777" w:rsidR="00293B83" w:rsidRPr="00B65FBA" w:rsidRDefault="00EC2444">
      <w:pPr>
        <w:rPr>
          <w:rFonts w:ascii="华文细黑" w:eastAsia="华文细黑" w:hAnsi="华文细黑"/>
          <w:b/>
          <w:sz w:val="32"/>
          <w:szCs w:val="32"/>
          <w:rPrChange w:id="0" w:author="林柏翰" w:date="2013-04-09T00:18:00Z">
            <w:rPr/>
          </w:rPrChange>
        </w:rPr>
      </w:pPr>
      <w:r w:rsidRPr="00B65FBA">
        <w:rPr>
          <w:rFonts w:ascii="华文细黑" w:eastAsia="华文细黑" w:hAnsi="华文细黑" w:hint="eastAsia"/>
          <w:b/>
          <w:sz w:val="32"/>
          <w:szCs w:val="32"/>
          <w:rPrChange w:id="1" w:author="林柏翰" w:date="2013-04-09T00:18:00Z">
            <w:rPr>
              <w:rFonts w:hint="eastAsia"/>
            </w:rPr>
          </w:rPrChange>
        </w:rPr>
        <w:t>心的设计</w:t>
      </w:r>
    </w:p>
    <w:p w14:paraId="5BC5D907" w14:textId="77777777" w:rsidR="00293B83" w:rsidRPr="006173C8" w:rsidRDefault="00EC2444">
      <w:pPr>
        <w:rPr>
          <w:rFonts w:ascii="Georgia" w:eastAsia="华文细黑" w:hAnsi="Georgia"/>
          <w:rPrChange w:id="2" w:author="林柏翰" w:date="2013-04-09T00:19:00Z">
            <w:rPr/>
          </w:rPrChange>
        </w:rPr>
      </w:pPr>
      <w:r w:rsidRPr="006173C8">
        <w:rPr>
          <w:rFonts w:ascii="Georgia" w:eastAsia="华文细黑" w:hAnsi="Georgia" w:hint="eastAsia"/>
          <w:rPrChange w:id="3" w:author="林柏翰" w:date="2013-04-09T00:19:00Z">
            <w:rPr>
              <w:rFonts w:hint="eastAsia"/>
            </w:rPr>
          </w:rPrChange>
        </w:rPr>
        <w:t>文</w:t>
      </w:r>
      <w:r w:rsidRPr="006173C8">
        <w:rPr>
          <w:rFonts w:ascii="Georgia" w:eastAsia="华文细黑" w:hAnsi="Georgia"/>
          <w:rPrChange w:id="4" w:author="林柏翰" w:date="2013-04-09T00:19:00Z">
            <w:rPr/>
          </w:rPrChange>
        </w:rPr>
        <w:t>/</w:t>
      </w:r>
      <w:r w:rsidRPr="006173C8">
        <w:rPr>
          <w:rFonts w:ascii="Georgia" w:eastAsia="华文细黑" w:hAnsi="Georgia" w:hint="eastAsia"/>
          <w:rPrChange w:id="5" w:author="林柏翰" w:date="2013-04-09T00:19:00Z">
            <w:rPr>
              <w:rFonts w:hint="eastAsia"/>
            </w:rPr>
          </w:rPrChange>
        </w:rPr>
        <w:t>目</w:t>
      </w:r>
      <w:proofErr w:type="gramStart"/>
      <w:r w:rsidRPr="006173C8">
        <w:rPr>
          <w:rFonts w:ascii="Georgia" w:eastAsia="华文细黑" w:hAnsi="Georgia" w:hint="eastAsia"/>
          <w:rPrChange w:id="6" w:author="林柏翰" w:date="2013-04-09T00:19:00Z">
            <w:rPr>
              <w:rFonts w:hint="eastAsia"/>
            </w:rPr>
          </w:rPrChange>
        </w:rPr>
        <w:t>目</w:t>
      </w:r>
      <w:proofErr w:type="gramEnd"/>
    </w:p>
    <w:p w14:paraId="5023CFE9" w14:textId="77777777" w:rsidR="00293B83" w:rsidRPr="006173C8" w:rsidRDefault="00293B83">
      <w:pPr>
        <w:rPr>
          <w:rFonts w:ascii="Georgia" w:eastAsia="华文细黑" w:hAnsi="Georgia"/>
          <w:rPrChange w:id="7" w:author="林柏翰" w:date="2013-04-09T00:19:00Z">
            <w:rPr/>
          </w:rPrChange>
        </w:rPr>
      </w:pPr>
    </w:p>
    <w:p w14:paraId="08EC0CD8" w14:textId="77777777" w:rsidR="00293B83" w:rsidRPr="006173C8" w:rsidDel="00C13B15" w:rsidRDefault="00EC2444">
      <w:pPr>
        <w:rPr>
          <w:del w:id="8" w:author="圳 曹" w:date="2013-03-31T21:26:00Z"/>
          <w:rFonts w:ascii="Georgia" w:eastAsia="华文细黑" w:hAnsi="Georgia"/>
          <w:rPrChange w:id="9" w:author="林柏翰" w:date="2013-04-09T00:19:00Z">
            <w:rPr>
              <w:del w:id="10" w:author="圳 曹" w:date="2013-03-31T21:26:00Z"/>
            </w:rPr>
          </w:rPrChange>
        </w:rPr>
        <w:pPrChange w:id="11" w:author="圳 曹" w:date="2013-03-31T21:26:00Z">
          <w:pPr>
            <w:numPr>
              <w:numId w:val="1"/>
            </w:numPr>
            <w:autoSpaceDN w:val="0"/>
          </w:pPr>
        </w:pPrChange>
      </w:pPr>
      <w:r w:rsidRPr="006173C8">
        <w:rPr>
          <w:rFonts w:ascii="Georgia" w:eastAsia="华文细黑" w:hAnsi="Georgia" w:hint="eastAsia"/>
          <w:rPrChange w:id="12" w:author="林柏翰" w:date="2013-04-09T00:19:00Z">
            <w:rPr>
              <w:rFonts w:hint="eastAsia"/>
            </w:rPr>
          </w:rPrChange>
        </w:rPr>
        <w:t>【活动介绍】</w:t>
      </w:r>
    </w:p>
    <w:p w14:paraId="62B55CDC" w14:textId="77777777" w:rsidR="00C13B15" w:rsidRPr="006173C8" w:rsidRDefault="00C13B15">
      <w:pPr>
        <w:rPr>
          <w:ins w:id="13" w:author="圳 曹" w:date="2013-03-31T21:26:00Z"/>
          <w:rFonts w:ascii="Georgia" w:eastAsia="华文细黑" w:hAnsi="Georgia"/>
          <w:rPrChange w:id="14" w:author="林柏翰" w:date="2013-04-09T00:19:00Z">
            <w:rPr>
              <w:ins w:id="15" w:author="圳 曹" w:date="2013-03-31T21:26:00Z"/>
            </w:rPr>
          </w:rPrChange>
        </w:rPr>
      </w:pPr>
    </w:p>
    <w:p w14:paraId="62B84C12" w14:textId="77777777" w:rsidR="00293B83" w:rsidRPr="006173C8" w:rsidRDefault="00C13B15">
      <w:pPr>
        <w:rPr>
          <w:rFonts w:ascii="Georgia" w:eastAsia="华文细黑" w:hAnsi="Georgia"/>
          <w:rPrChange w:id="16" w:author="林柏翰" w:date="2013-04-09T00:19:00Z">
            <w:rPr/>
          </w:rPrChange>
        </w:rPr>
        <w:pPrChange w:id="17" w:author="圳 曹" w:date="2013-03-31T21:26:00Z">
          <w:pPr>
            <w:numPr>
              <w:numId w:val="1"/>
            </w:numPr>
            <w:autoSpaceDN w:val="0"/>
          </w:pPr>
        </w:pPrChange>
      </w:pPr>
      <w:ins w:id="18" w:author="圳 曹" w:date="2013-03-31T21:26:00Z">
        <w:del w:id="19" w:author="林柏翰" w:date="2013-04-09T00:21:00Z">
          <w:r w:rsidRPr="006173C8" w:rsidDel="006569F6">
            <w:rPr>
              <w:rFonts w:ascii="Georgia" w:eastAsia="华文细黑" w:hAnsi="Georgia"/>
              <w:rPrChange w:id="20" w:author="林柏翰" w:date="2013-04-09T00:19:00Z">
                <w:rPr/>
              </w:rPrChange>
            </w:rPr>
            <w:delText xml:space="preserve">  </w:delText>
          </w:r>
        </w:del>
      </w:ins>
      <w:r w:rsidR="00EC2444" w:rsidRPr="006173C8">
        <w:rPr>
          <w:rFonts w:ascii="Georgia" w:eastAsia="华文细黑" w:hAnsi="Georgia" w:hint="eastAsia"/>
          <w:rPrChange w:id="21" w:author="林柏翰" w:date="2013-04-09T00:19:00Z">
            <w:rPr>
              <w:rFonts w:hint="eastAsia"/>
            </w:rPr>
          </w:rPrChange>
        </w:rPr>
        <w:t>首届中国设计大展，</w:t>
      </w:r>
    </w:p>
    <w:p w14:paraId="534B3ACF" w14:textId="77777777" w:rsidR="00293B83" w:rsidRPr="006173C8" w:rsidRDefault="00C13B15">
      <w:pPr>
        <w:autoSpaceDN w:val="0"/>
        <w:rPr>
          <w:rFonts w:ascii="Georgia" w:eastAsia="华文细黑" w:hAnsi="Georgia"/>
          <w:rPrChange w:id="22" w:author="林柏翰" w:date="2013-04-09T00:19:00Z">
            <w:rPr/>
          </w:rPrChange>
        </w:rPr>
      </w:pPr>
      <w:ins w:id="23" w:author="圳 曹" w:date="2013-03-31T21:26:00Z">
        <w:del w:id="24" w:author="林柏翰" w:date="2013-04-09T00:21:00Z">
          <w:r w:rsidRPr="006173C8" w:rsidDel="006569F6">
            <w:rPr>
              <w:rFonts w:ascii="Georgia" w:eastAsia="华文细黑" w:hAnsi="Georgia"/>
              <w:rPrChange w:id="25" w:author="林柏翰" w:date="2013-04-09T00:19:00Z">
                <w:rPr/>
              </w:rPrChange>
            </w:rPr>
            <w:delText xml:space="preserve">  </w:delText>
          </w:r>
        </w:del>
      </w:ins>
      <w:r w:rsidR="00EC2444" w:rsidRPr="006173C8">
        <w:rPr>
          <w:rFonts w:ascii="Georgia" w:eastAsia="华文细黑" w:hAnsi="Georgia" w:hint="eastAsia"/>
          <w:rPrChange w:id="26" w:author="林柏翰" w:date="2013-04-09T00:19:00Z">
            <w:rPr>
              <w:rFonts w:hint="eastAsia"/>
            </w:rPr>
          </w:rPrChange>
        </w:rPr>
        <w:t>一场建筑上的视觉盛宴，</w:t>
      </w:r>
    </w:p>
    <w:p w14:paraId="081C031A" w14:textId="77777777" w:rsidR="00293B83" w:rsidRPr="006173C8" w:rsidRDefault="00C13B15">
      <w:pPr>
        <w:autoSpaceDN w:val="0"/>
        <w:rPr>
          <w:rFonts w:ascii="Georgia" w:eastAsia="华文细黑" w:hAnsi="Georgia"/>
          <w:rPrChange w:id="27" w:author="林柏翰" w:date="2013-04-09T00:19:00Z">
            <w:rPr/>
          </w:rPrChange>
        </w:rPr>
        <w:pPrChange w:id="28" w:author="圳 曹" w:date="2013-03-31T21:26:00Z">
          <w:pPr>
            <w:numPr>
              <w:numId w:val="1"/>
            </w:numPr>
            <w:autoSpaceDN w:val="0"/>
          </w:pPr>
        </w:pPrChange>
      </w:pPr>
      <w:ins w:id="29" w:author="圳 曹" w:date="2013-03-31T21:26:00Z">
        <w:del w:id="30" w:author="林柏翰" w:date="2013-04-09T00:21:00Z">
          <w:r w:rsidRPr="006173C8" w:rsidDel="006569F6">
            <w:rPr>
              <w:rFonts w:ascii="Georgia" w:eastAsia="华文细黑" w:hAnsi="Georgia"/>
              <w:rPrChange w:id="31" w:author="林柏翰" w:date="2013-04-09T00:19:00Z">
                <w:rPr/>
              </w:rPrChange>
            </w:rPr>
            <w:delText xml:space="preserve">  </w:delText>
          </w:r>
        </w:del>
      </w:ins>
      <w:r w:rsidR="00EC2444" w:rsidRPr="006173C8">
        <w:rPr>
          <w:rFonts w:ascii="Georgia" w:eastAsia="华文细黑" w:hAnsi="Georgia" w:hint="eastAsia"/>
          <w:rPrChange w:id="32" w:author="林柏翰" w:date="2013-04-09T00:19:00Z">
            <w:rPr>
              <w:rFonts w:hint="eastAsia"/>
            </w:rPr>
          </w:rPrChange>
        </w:rPr>
        <w:t>在</w:t>
      </w:r>
      <w:r w:rsidR="00EC2444" w:rsidRPr="006173C8">
        <w:rPr>
          <w:rFonts w:ascii="Georgia" w:eastAsia="华文细黑" w:hAnsi="Georgia"/>
          <w:rPrChange w:id="33" w:author="林柏翰" w:date="2013-04-09T00:19:00Z">
            <w:rPr/>
          </w:rPrChange>
        </w:rPr>
        <w:t>2012</w:t>
      </w:r>
      <w:r w:rsidR="00EC2444" w:rsidRPr="006173C8">
        <w:rPr>
          <w:rFonts w:ascii="Georgia" w:eastAsia="华文细黑" w:hAnsi="Georgia" w:hint="eastAsia"/>
          <w:rPrChange w:id="34" w:author="林柏翰" w:date="2013-04-09T00:19:00Z">
            <w:rPr>
              <w:rFonts w:hint="eastAsia"/>
            </w:rPr>
          </w:rPrChange>
        </w:rPr>
        <w:t>年</w:t>
      </w:r>
      <w:r w:rsidR="00EC2444" w:rsidRPr="006173C8">
        <w:rPr>
          <w:rFonts w:ascii="Georgia" w:eastAsia="华文细黑" w:hAnsi="Georgia"/>
          <w:rPrChange w:id="35" w:author="林柏翰" w:date="2013-04-09T00:19:00Z">
            <w:rPr/>
          </w:rPrChange>
        </w:rPr>
        <w:t>12</w:t>
      </w:r>
      <w:r w:rsidR="00EC2444" w:rsidRPr="006173C8">
        <w:rPr>
          <w:rFonts w:ascii="Georgia" w:eastAsia="华文细黑" w:hAnsi="Georgia" w:hint="eastAsia"/>
          <w:rPrChange w:id="36" w:author="林柏翰" w:date="2013-04-09T00:19:00Z">
            <w:rPr>
              <w:rFonts w:hint="eastAsia"/>
            </w:rPr>
          </w:rPrChange>
        </w:rPr>
        <w:t>月</w:t>
      </w:r>
      <w:r w:rsidR="00EC2444" w:rsidRPr="006173C8">
        <w:rPr>
          <w:rFonts w:ascii="Georgia" w:eastAsia="华文细黑" w:hAnsi="Georgia"/>
          <w:rPrChange w:id="37" w:author="林柏翰" w:date="2013-04-09T00:19:00Z">
            <w:rPr/>
          </w:rPrChange>
        </w:rPr>
        <w:t>07</w:t>
      </w:r>
      <w:r w:rsidR="00EC2444" w:rsidRPr="006173C8">
        <w:rPr>
          <w:rFonts w:ascii="Georgia" w:eastAsia="华文细黑" w:hAnsi="Georgia" w:hint="eastAsia"/>
          <w:rPrChange w:id="38" w:author="林柏翰" w:date="2013-04-09T00:19:00Z">
            <w:rPr>
              <w:rFonts w:hint="eastAsia"/>
            </w:rPr>
          </w:rPrChange>
        </w:rPr>
        <w:t>日～</w:t>
      </w:r>
      <w:r w:rsidR="00EC2444" w:rsidRPr="006173C8">
        <w:rPr>
          <w:rFonts w:ascii="Georgia" w:eastAsia="华文细黑" w:hAnsi="Georgia"/>
          <w:rPrChange w:id="39" w:author="林柏翰" w:date="2013-04-09T00:19:00Z">
            <w:rPr/>
          </w:rPrChange>
        </w:rPr>
        <w:t>2013</w:t>
      </w:r>
      <w:r w:rsidR="00EC2444" w:rsidRPr="006173C8">
        <w:rPr>
          <w:rFonts w:ascii="Georgia" w:eastAsia="华文细黑" w:hAnsi="Georgia" w:hint="eastAsia"/>
          <w:rPrChange w:id="40" w:author="林柏翰" w:date="2013-04-09T00:19:00Z">
            <w:rPr>
              <w:rFonts w:hint="eastAsia"/>
            </w:rPr>
          </w:rPrChange>
        </w:rPr>
        <w:t>年</w:t>
      </w:r>
      <w:r w:rsidR="00EC2444" w:rsidRPr="006173C8">
        <w:rPr>
          <w:rFonts w:ascii="Georgia" w:eastAsia="华文细黑" w:hAnsi="Georgia"/>
          <w:rPrChange w:id="41" w:author="林柏翰" w:date="2013-04-09T00:19:00Z">
            <w:rPr/>
          </w:rPrChange>
        </w:rPr>
        <w:t>02</w:t>
      </w:r>
      <w:r w:rsidR="00EC2444" w:rsidRPr="006173C8">
        <w:rPr>
          <w:rFonts w:ascii="Georgia" w:eastAsia="华文细黑" w:hAnsi="Georgia" w:hint="eastAsia"/>
          <w:rPrChange w:id="42" w:author="林柏翰" w:date="2013-04-09T00:19:00Z">
            <w:rPr>
              <w:rFonts w:hint="eastAsia"/>
            </w:rPr>
          </w:rPrChange>
        </w:rPr>
        <w:t>月</w:t>
      </w:r>
      <w:r w:rsidR="00EC2444" w:rsidRPr="006173C8">
        <w:rPr>
          <w:rFonts w:ascii="Georgia" w:eastAsia="华文细黑" w:hAnsi="Georgia"/>
          <w:rPrChange w:id="43" w:author="林柏翰" w:date="2013-04-09T00:19:00Z">
            <w:rPr/>
          </w:rPrChange>
        </w:rPr>
        <w:t>26</w:t>
      </w:r>
      <w:r w:rsidR="00EC2444" w:rsidRPr="006173C8">
        <w:rPr>
          <w:rFonts w:ascii="Georgia" w:eastAsia="华文细黑" w:hAnsi="Georgia" w:hint="eastAsia"/>
          <w:rPrChange w:id="44" w:author="林柏翰" w:date="2013-04-09T00:19:00Z">
            <w:rPr>
              <w:rFonts w:hint="eastAsia"/>
            </w:rPr>
          </w:rPrChange>
        </w:rPr>
        <w:t>日，每天</w:t>
      </w:r>
      <w:r w:rsidR="00EC2444" w:rsidRPr="006173C8">
        <w:rPr>
          <w:rFonts w:ascii="Georgia" w:eastAsia="华文细黑" w:hAnsi="Georgia"/>
          <w:rPrChange w:id="45" w:author="林柏翰" w:date="2013-04-09T00:19:00Z">
            <w:rPr/>
          </w:rPrChange>
        </w:rPr>
        <w:t>08:00-18:00</w:t>
      </w:r>
      <w:r w:rsidR="00EC2444" w:rsidRPr="006173C8">
        <w:rPr>
          <w:rFonts w:ascii="Georgia" w:eastAsia="华文细黑" w:hAnsi="Georgia" w:hint="eastAsia"/>
          <w:rPrChange w:id="46" w:author="林柏翰" w:date="2013-04-09T00:19:00Z">
            <w:rPr>
              <w:rFonts w:hint="eastAsia"/>
            </w:rPr>
          </w:rPrChange>
        </w:rPr>
        <w:t>，</w:t>
      </w:r>
    </w:p>
    <w:p w14:paraId="35AF9F23" w14:textId="77777777" w:rsidR="00293B83" w:rsidRPr="006173C8" w:rsidRDefault="00EC2444">
      <w:pPr>
        <w:autoSpaceDN w:val="0"/>
        <w:rPr>
          <w:rFonts w:ascii="Georgia" w:eastAsia="华文细黑" w:hAnsi="Georgia"/>
          <w:rPrChange w:id="47" w:author="林柏翰" w:date="2013-04-09T00:19:00Z">
            <w:rPr/>
          </w:rPrChange>
        </w:rPr>
      </w:pPr>
      <w:r w:rsidRPr="006173C8">
        <w:rPr>
          <w:rFonts w:ascii="Georgia" w:eastAsia="华文细黑" w:hAnsi="Georgia" w:hint="eastAsia"/>
          <w:rPrChange w:id="48" w:author="林柏翰" w:date="2013-04-09T00:19:00Z">
            <w:rPr>
              <w:rFonts w:hint="eastAsia"/>
            </w:rPr>
          </w:rPrChange>
        </w:rPr>
        <w:t>在“设计之都”深圳，福田区关山月美术馆，</w:t>
      </w:r>
    </w:p>
    <w:p w14:paraId="2D78DF60" w14:textId="77777777" w:rsidR="00293B83" w:rsidRPr="006173C8" w:rsidRDefault="00EC2444">
      <w:pPr>
        <w:autoSpaceDN w:val="0"/>
        <w:rPr>
          <w:rFonts w:ascii="Georgia" w:eastAsia="华文细黑" w:hAnsi="Georgia"/>
          <w:rPrChange w:id="49" w:author="林柏翰" w:date="2013-04-09T00:19:00Z">
            <w:rPr/>
          </w:rPrChange>
        </w:rPr>
      </w:pPr>
      <w:r w:rsidRPr="006173C8">
        <w:rPr>
          <w:rFonts w:ascii="Georgia" w:eastAsia="华文细黑" w:hAnsi="Georgia" w:hint="eastAsia"/>
          <w:rPrChange w:id="50" w:author="林柏翰" w:date="2013-04-09T00:19:00Z">
            <w:rPr>
              <w:rFonts w:hint="eastAsia"/>
            </w:rPr>
          </w:rPrChange>
        </w:rPr>
        <w:t>向你展出平面设计、产品设计、空间设计和跨界综合设计等等，</w:t>
      </w:r>
    </w:p>
    <w:p w14:paraId="111E41AA" w14:textId="77777777" w:rsidR="00293B83" w:rsidRPr="006173C8" w:rsidRDefault="00EC2444">
      <w:pPr>
        <w:autoSpaceDN w:val="0"/>
        <w:rPr>
          <w:rFonts w:ascii="Georgia" w:eastAsia="华文细黑" w:hAnsi="Georgia"/>
          <w:rPrChange w:id="51" w:author="林柏翰" w:date="2013-04-09T00:19:00Z">
            <w:rPr/>
          </w:rPrChange>
        </w:rPr>
      </w:pPr>
      <w:r w:rsidRPr="006173C8">
        <w:rPr>
          <w:rFonts w:ascii="Georgia" w:eastAsia="华文细黑" w:hAnsi="Georgia" w:hint="eastAsia"/>
          <w:rPrChange w:id="52" w:author="林柏翰" w:date="2013-04-09T00:19:00Z">
            <w:rPr>
              <w:rFonts w:hint="eastAsia"/>
            </w:rPr>
          </w:rPrChange>
        </w:rPr>
        <w:t>以“时代</w:t>
      </w:r>
      <w:r w:rsidRPr="006173C8">
        <w:rPr>
          <w:rFonts w:ascii="Georgia" w:eastAsia="华文细黑" w:hAnsi="Georgia"/>
          <w:rPrChange w:id="53" w:author="林柏翰" w:date="2013-04-09T00:19:00Z">
            <w:rPr/>
          </w:rPrChange>
        </w:rPr>
        <w:t xml:space="preserve"> </w:t>
      </w:r>
      <w:r w:rsidRPr="006173C8">
        <w:rPr>
          <w:rFonts w:ascii="Georgia" w:eastAsia="华文细黑" w:hAnsi="Georgia" w:hint="eastAsia"/>
          <w:rPrChange w:id="54" w:author="林柏翰" w:date="2013-04-09T00:19:00Z">
            <w:rPr>
              <w:rFonts w:hint="eastAsia"/>
            </w:rPr>
          </w:rPrChange>
        </w:rPr>
        <w:t>创造”为主题，</w:t>
      </w:r>
    </w:p>
    <w:p w14:paraId="50C9DDCA" w14:textId="77777777" w:rsidR="00293B83" w:rsidRPr="006173C8" w:rsidRDefault="00EC2444">
      <w:pPr>
        <w:autoSpaceDN w:val="0"/>
        <w:rPr>
          <w:rFonts w:ascii="Georgia" w:eastAsia="华文细黑" w:hAnsi="Georgia"/>
          <w:rPrChange w:id="55" w:author="林柏翰" w:date="2013-04-09T00:19:00Z">
            <w:rPr/>
          </w:rPrChange>
        </w:rPr>
      </w:pPr>
      <w:r w:rsidRPr="006173C8">
        <w:rPr>
          <w:rFonts w:ascii="Georgia" w:eastAsia="华文细黑" w:hAnsi="Georgia" w:hint="eastAsia"/>
          <w:rPrChange w:id="56" w:author="林柏翰" w:date="2013-04-09T00:19:00Z">
            <w:rPr>
              <w:rFonts w:hint="eastAsia"/>
            </w:rPr>
          </w:rPrChange>
        </w:rPr>
        <w:t>鼓励中国设计创新，促进社会中国进步。</w:t>
      </w:r>
    </w:p>
    <w:p w14:paraId="6B4E6FB6" w14:textId="77777777" w:rsidR="00293B83" w:rsidRPr="006173C8" w:rsidRDefault="00EC2444">
      <w:pPr>
        <w:autoSpaceDN w:val="0"/>
        <w:rPr>
          <w:rFonts w:ascii="Georgia" w:eastAsia="华文细黑" w:hAnsi="Georgia"/>
          <w:rPrChange w:id="57" w:author="林柏翰" w:date="2013-04-09T00:19:00Z">
            <w:rPr/>
          </w:rPrChange>
        </w:rPr>
      </w:pPr>
      <w:r w:rsidRPr="006173C8">
        <w:rPr>
          <w:rFonts w:ascii="Georgia" w:eastAsia="华文细黑" w:hAnsi="Georgia" w:hint="eastAsia"/>
          <w:rPrChange w:id="58" w:author="林柏翰" w:date="2013-04-09T00:19:00Z">
            <w:rPr>
              <w:rFonts w:hint="eastAsia"/>
            </w:rPr>
          </w:rPrChange>
        </w:rPr>
        <w:t>（更多详细介绍请见：</w:t>
      </w:r>
      <w:r w:rsidR="00C55E72" w:rsidRPr="006173C8">
        <w:rPr>
          <w:rFonts w:ascii="Georgia" w:eastAsia="华文细黑" w:hAnsi="Georgia"/>
          <w:rPrChange w:id="59" w:author="林柏翰" w:date="2013-04-09T00:19:00Z">
            <w:rPr>
              <w:rStyle w:val="a3"/>
            </w:rPr>
          </w:rPrChange>
        </w:rPr>
        <w:fldChar w:fldCharType="begin"/>
      </w:r>
      <w:r w:rsidR="00C55E72" w:rsidRPr="006173C8">
        <w:rPr>
          <w:rFonts w:ascii="Georgia" w:eastAsia="华文细黑" w:hAnsi="Georgia"/>
          <w:rPrChange w:id="60" w:author="林柏翰" w:date="2013-04-09T00:19:00Z">
            <w:rPr/>
          </w:rPrChange>
        </w:rPr>
        <w:instrText xml:space="preserve"> HYPERLINK "http://www.douban.com/event/17936289/" </w:instrText>
      </w:r>
      <w:r w:rsidR="00C55E72" w:rsidRPr="006173C8">
        <w:rPr>
          <w:rFonts w:ascii="Georgia" w:eastAsia="华文细黑" w:hAnsi="Georgia"/>
          <w:rPrChange w:id="61" w:author="林柏翰" w:date="2013-04-09T00:19:00Z">
            <w:rPr>
              <w:rStyle w:val="a3"/>
            </w:rPr>
          </w:rPrChange>
        </w:rPr>
        <w:fldChar w:fldCharType="separate"/>
      </w:r>
      <w:r w:rsidRPr="006173C8">
        <w:rPr>
          <w:rStyle w:val="a3"/>
          <w:rFonts w:ascii="Georgia" w:eastAsia="华文细黑" w:hAnsi="Georgia"/>
          <w:rPrChange w:id="62" w:author="林柏翰" w:date="2013-04-09T00:19:00Z">
            <w:rPr>
              <w:rStyle w:val="a3"/>
            </w:rPr>
          </w:rPrChange>
        </w:rPr>
        <w:t>http://www.douban.com/event/17936289/</w:t>
      </w:r>
      <w:r w:rsidR="00C55E72" w:rsidRPr="006173C8">
        <w:rPr>
          <w:rStyle w:val="a3"/>
          <w:rFonts w:ascii="Georgia" w:eastAsia="华文细黑" w:hAnsi="Georgia"/>
          <w:rPrChange w:id="63" w:author="林柏翰" w:date="2013-04-09T00:19:00Z">
            <w:rPr>
              <w:rStyle w:val="a3"/>
            </w:rPr>
          </w:rPrChange>
        </w:rPr>
        <w:fldChar w:fldCharType="end"/>
      </w:r>
      <w:r w:rsidRPr="006173C8">
        <w:rPr>
          <w:rFonts w:ascii="Georgia" w:eastAsia="华文细黑" w:hAnsi="Georgia"/>
          <w:rPrChange w:id="64" w:author="林柏翰" w:date="2013-04-09T00:19:00Z">
            <w:rPr/>
          </w:rPrChange>
        </w:rPr>
        <w:t xml:space="preserve"> </w:t>
      </w:r>
      <w:r w:rsidRPr="006173C8">
        <w:rPr>
          <w:rFonts w:ascii="Georgia" w:eastAsia="华文细黑" w:hAnsi="Georgia" w:hint="eastAsia"/>
          <w:rPrChange w:id="65" w:author="林柏翰" w:date="2013-04-09T00:19:00Z">
            <w:rPr>
              <w:rFonts w:hint="eastAsia"/>
            </w:rPr>
          </w:rPrChange>
        </w:rPr>
        <w:t>）</w:t>
      </w:r>
    </w:p>
    <w:p w14:paraId="3B209772" w14:textId="3EDF31DD" w:rsidR="00293B83" w:rsidRPr="006173C8" w:rsidRDefault="00293B83">
      <w:pPr>
        <w:autoSpaceDN w:val="0"/>
        <w:rPr>
          <w:rFonts w:ascii="Georgia" w:eastAsia="华文细黑" w:hAnsi="Georgia"/>
          <w:rPrChange w:id="66" w:author="林柏翰" w:date="2013-04-09T00:19:00Z">
            <w:rPr/>
          </w:rPrChange>
        </w:rPr>
      </w:pPr>
    </w:p>
    <w:p w14:paraId="6C5ED3D7" w14:textId="4EC80E04" w:rsidR="00293B83" w:rsidRPr="006173C8" w:rsidDel="00DA41D5" w:rsidRDefault="00293B83">
      <w:pPr>
        <w:autoSpaceDN w:val="0"/>
        <w:rPr>
          <w:del w:id="67" w:author="林柏翰" w:date="2013-04-09T01:01:00Z"/>
          <w:rFonts w:ascii="Georgia" w:eastAsia="华文细黑" w:hAnsi="Georgia"/>
          <w:rPrChange w:id="68" w:author="林柏翰" w:date="2013-04-09T00:19:00Z">
            <w:rPr>
              <w:del w:id="69" w:author="林柏翰" w:date="2013-04-09T01:01:00Z"/>
            </w:rPr>
          </w:rPrChange>
        </w:rPr>
      </w:pPr>
    </w:p>
    <w:p w14:paraId="0CF1E0BC" w14:textId="5F86D0FA" w:rsidR="00293B83" w:rsidRPr="006173C8" w:rsidRDefault="00C13B15">
      <w:pPr>
        <w:autoSpaceDN w:val="0"/>
        <w:ind w:firstLineChars="200" w:firstLine="420"/>
        <w:rPr>
          <w:rFonts w:ascii="Georgia" w:eastAsia="华文细黑" w:hAnsi="Georgia"/>
          <w:rPrChange w:id="70" w:author="林柏翰" w:date="2013-04-09T00:19:00Z">
            <w:rPr/>
          </w:rPrChange>
        </w:rPr>
        <w:pPrChange w:id="71" w:author="林柏翰" w:date="2013-04-09T00:21:00Z">
          <w:pPr>
            <w:autoSpaceDN w:val="0"/>
          </w:pPr>
        </w:pPrChange>
      </w:pPr>
      <w:ins w:id="72" w:author="圳 曹" w:date="2013-03-31T21:26:00Z">
        <w:del w:id="73" w:author="林柏翰" w:date="2013-04-09T00:21:00Z">
          <w:r w:rsidRPr="006173C8" w:rsidDel="006569F6">
            <w:rPr>
              <w:rFonts w:ascii="Georgia" w:eastAsia="华文细黑" w:hAnsi="Georgia"/>
              <w:rPrChange w:id="74" w:author="林柏翰" w:date="2013-04-09T00:19:00Z">
                <w:rPr/>
              </w:rPrChange>
            </w:rPr>
            <w:delText xml:space="preserve">  </w:delText>
          </w:r>
        </w:del>
      </w:ins>
      <w:r w:rsidR="00EC2444" w:rsidRPr="006173C8">
        <w:rPr>
          <w:rFonts w:ascii="Georgia" w:eastAsia="华文细黑" w:hAnsi="Georgia" w:hint="eastAsia"/>
          <w:rPrChange w:id="75" w:author="林柏翰" w:date="2013-04-09T00:19:00Z">
            <w:rPr>
              <w:rFonts w:hint="eastAsia"/>
            </w:rPr>
          </w:rPrChange>
        </w:rPr>
        <w:t>在一个毫无寒意的冬日下午，我只身一人来到关山月美术馆，准备去看一看这个听起来蛮大气的展览。</w:t>
      </w:r>
    </w:p>
    <w:p w14:paraId="36474911" w14:textId="520BEF6B" w:rsidR="00293B83" w:rsidRPr="006173C8" w:rsidRDefault="00C13B15">
      <w:pPr>
        <w:autoSpaceDN w:val="0"/>
        <w:ind w:firstLineChars="200" w:firstLine="420"/>
        <w:rPr>
          <w:rFonts w:ascii="Georgia" w:eastAsia="华文细黑" w:hAnsi="Georgia"/>
          <w:rPrChange w:id="76" w:author="林柏翰" w:date="2013-04-09T00:19:00Z">
            <w:rPr/>
          </w:rPrChange>
        </w:rPr>
        <w:pPrChange w:id="77" w:author="林柏翰" w:date="2013-04-09T00:21:00Z">
          <w:pPr>
            <w:autoSpaceDN w:val="0"/>
          </w:pPr>
        </w:pPrChange>
      </w:pPr>
      <w:ins w:id="78" w:author="圳 曹" w:date="2013-03-31T21:27:00Z">
        <w:del w:id="79" w:author="林柏翰" w:date="2013-04-09T00:21:00Z">
          <w:r w:rsidRPr="006173C8" w:rsidDel="006569F6">
            <w:rPr>
              <w:rFonts w:ascii="Georgia" w:eastAsia="华文细黑" w:hAnsi="Georgia"/>
              <w:rPrChange w:id="80" w:author="林柏翰" w:date="2013-04-09T00:19:00Z">
                <w:rPr/>
              </w:rPrChange>
            </w:rPr>
            <w:delText xml:space="preserve">  </w:delText>
          </w:r>
        </w:del>
      </w:ins>
      <w:r w:rsidR="00EC2444" w:rsidRPr="006173C8">
        <w:rPr>
          <w:rFonts w:ascii="Georgia" w:eastAsia="华文细黑" w:hAnsi="Georgia" w:hint="eastAsia"/>
          <w:rPrChange w:id="81" w:author="林柏翰" w:date="2013-04-09T00:19:00Z">
            <w:rPr>
              <w:rFonts w:hint="eastAsia"/>
            </w:rPr>
          </w:rPrChange>
        </w:rPr>
        <w:t>进了美术馆的我也没多注意其他的，就直接奔向了中心展区。展区里的墙上贴满了关于建筑、建筑设计的介绍。例如建筑中的希望工程“无止桥”，荣获普利兹克建筑奖的建筑家王澍，校园设计等。介绍了传统空间文化资源的多向开掘趋势，对中国传统空间文化资源的感悟与当代转化等等。</w:t>
      </w:r>
      <w:del w:id="82" w:author="圳 曹" w:date="2013-03-31T21:27:00Z">
        <w:r w:rsidR="00EC2444" w:rsidRPr="006173C8" w:rsidDel="00C13B15">
          <w:rPr>
            <w:rFonts w:ascii="Georgia" w:eastAsia="华文细黑" w:hAnsi="Georgia" w:hint="eastAsia"/>
            <w:rPrChange w:id="83" w:author="林柏翰" w:date="2013-04-09T00:19:00Z">
              <w:rPr>
                <w:rFonts w:hint="eastAsia"/>
              </w:rPr>
            </w:rPrChange>
          </w:rPr>
          <w:delText>其中</w:delText>
        </w:r>
      </w:del>
      <w:r w:rsidR="00EC2444" w:rsidRPr="006173C8">
        <w:rPr>
          <w:rFonts w:ascii="Georgia" w:eastAsia="华文细黑" w:hAnsi="Georgia" w:hint="eastAsia"/>
          <w:rPrChange w:id="84" w:author="林柏翰" w:date="2013-04-09T00:19:00Z">
            <w:rPr>
              <w:rFonts w:hint="eastAsia"/>
            </w:rPr>
          </w:rPrChange>
        </w:rPr>
        <w:t>在提到西部的校园设计时</w:t>
      </w:r>
      <w:ins w:id="85" w:author="圳 曹" w:date="2013-03-31T21:27:00Z">
        <w:r w:rsidRPr="006173C8">
          <w:rPr>
            <w:rFonts w:ascii="Georgia" w:eastAsia="华文细黑" w:hAnsi="Georgia" w:hint="eastAsia"/>
            <w:rPrChange w:id="86" w:author="林柏翰" w:date="2013-04-09T00:19:00Z">
              <w:rPr>
                <w:rFonts w:hint="eastAsia"/>
              </w:rPr>
            </w:rPrChange>
          </w:rPr>
          <w:t>，</w:t>
        </w:r>
      </w:ins>
      <w:r w:rsidR="00EC2444" w:rsidRPr="006173C8">
        <w:rPr>
          <w:rFonts w:ascii="Georgia" w:eastAsia="华文细黑" w:hAnsi="Georgia" w:hint="eastAsia"/>
          <w:rPrChange w:id="87" w:author="林柏翰" w:date="2013-04-09T00:19:00Z">
            <w:rPr>
              <w:rFonts w:hint="eastAsia"/>
            </w:rPr>
          </w:rPrChange>
        </w:rPr>
        <w:t>有一段文字非常吸引我：每个房子都是房间围绕着中心天井的模式，是特殊儿童空间心理在建筑上的投影，建筑也成为一种教育工具。原来建筑不只是为我们遮风挡雨的砖瓦，用心的设计也可以走进人的心里。</w:t>
      </w:r>
    </w:p>
    <w:p w14:paraId="58F54437" w14:textId="77777777" w:rsidR="00303689" w:rsidRDefault="00303689">
      <w:pPr>
        <w:autoSpaceDN w:val="0"/>
        <w:rPr>
          <w:ins w:id="88" w:author="林柏翰" w:date="2013-04-09T00:34:00Z"/>
          <w:rFonts w:ascii="Georgia" w:eastAsia="华文细黑" w:hAnsi="Georgia"/>
          <w:b/>
          <w:bCs/>
        </w:rPr>
      </w:pPr>
    </w:p>
    <w:p w14:paraId="67CAD090" w14:textId="77777777" w:rsidR="00293B83" w:rsidRPr="006173C8" w:rsidRDefault="00EC2444">
      <w:pPr>
        <w:autoSpaceDN w:val="0"/>
        <w:rPr>
          <w:rFonts w:ascii="Georgia" w:eastAsia="华文细黑" w:hAnsi="Georgia"/>
          <w:b/>
          <w:bCs/>
          <w:rPrChange w:id="89" w:author="林柏翰" w:date="2013-04-09T00:19:00Z">
            <w:rPr>
              <w:b/>
              <w:bCs/>
            </w:rPr>
          </w:rPrChange>
        </w:rPr>
      </w:pPr>
      <w:r w:rsidRPr="006173C8">
        <w:rPr>
          <w:rFonts w:ascii="Georgia" w:eastAsia="华文细黑" w:hAnsi="Georgia" w:hint="eastAsia"/>
          <w:b/>
          <w:bCs/>
          <w:rPrChange w:id="90" w:author="林柏翰" w:date="2013-04-09T00:19:00Z">
            <w:rPr>
              <w:rFonts w:hint="eastAsia"/>
              <w:b/>
              <w:bCs/>
            </w:rPr>
          </w:rPrChange>
        </w:rPr>
        <w:t>产品设计</w:t>
      </w:r>
    </w:p>
    <w:p w14:paraId="5446E525" w14:textId="77777777" w:rsidR="00303689" w:rsidRDefault="00303689">
      <w:pPr>
        <w:autoSpaceDN w:val="0"/>
        <w:ind w:firstLineChars="200" w:firstLine="420"/>
        <w:rPr>
          <w:ins w:id="91" w:author="林柏翰" w:date="2013-04-09T00:34:00Z"/>
          <w:rFonts w:ascii="Georgia" w:eastAsia="华文细黑" w:hAnsi="Georgia"/>
        </w:rPr>
        <w:pPrChange w:id="92" w:author="林柏翰" w:date="2013-04-09T00:21:00Z">
          <w:pPr>
            <w:autoSpaceDN w:val="0"/>
          </w:pPr>
        </w:pPrChange>
      </w:pPr>
    </w:p>
    <w:p w14:paraId="6AB017C6" w14:textId="3ED19D40" w:rsidR="00293B83" w:rsidRPr="006173C8" w:rsidRDefault="00EC2444">
      <w:pPr>
        <w:autoSpaceDN w:val="0"/>
        <w:ind w:firstLineChars="200" w:firstLine="420"/>
        <w:rPr>
          <w:rFonts w:ascii="Georgia" w:eastAsia="华文细黑" w:hAnsi="Georgia"/>
          <w:rPrChange w:id="93" w:author="林柏翰" w:date="2013-04-09T00:19:00Z">
            <w:rPr/>
          </w:rPrChange>
        </w:rPr>
        <w:pPrChange w:id="94" w:author="林柏翰" w:date="2013-04-09T00:21:00Z">
          <w:pPr>
            <w:autoSpaceDN w:val="0"/>
          </w:pPr>
        </w:pPrChange>
      </w:pPr>
      <w:r w:rsidRPr="006173C8">
        <w:rPr>
          <w:rFonts w:ascii="Georgia" w:eastAsia="华文细黑" w:hAnsi="Georgia" w:hint="eastAsia"/>
          <w:rPrChange w:id="95" w:author="林柏翰" w:date="2013-04-09T00:19:00Z">
            <w:rPr>
              <w:rFonts w:hint="eastAsia"/>
            </w:rPr>
          </w:rPrChange>
        </w:rPr>
        <w:t>把视线从墙上移开，</w:t>
      </w:r>
      <w:ins w:id="96" w:author="圳 曹" w:date="2013-03-31T22:36:00Z">
        <w:r w:rsidR="006B625F" w:rsidRPr="006173C8">
          <w:rPr>
            <w:rFonts w:ascii="Georgia" w:eastAsia="华文细黑" w:hAnsi="Georgia" w:hint="eastAsia"/>
            <w:rPrChange w:id="97" w:author="林柏翰" w:date="2013-04-09T00:19:00Z">
              <w:rPr>
                <w:rFonts w:hint="eastAsia"/>
              </w:rPr>
            </w:rPrChange>
          </w:rPr>
          <w:t>就会</w:t>
        </w:r>
      </w:ins>
      <w:r w:rsidRPr="006173C8">
        <w:rPr>
          <w:rFonts w:ascii="Georgia" w:eastAsia="华文细黑" w:hAnsi="Georgia" w:hint="eastAsia"/>
          <w:rPrChange w:id="98" w:author="林柏翰" w:date="2013-04-09T00:19:00Z">
            <w:rPr>
              <w:rFonts w:hint="eastAsia"/>
            </w:rPr>
          </w:rPrChange>
        </w:rPr>
        <w:t>发现地上摆了许多桌椅。这当然不是让我们休息喝茶的了，而是产品设计的展出。设计家朱放的龙椅，侯正光的“三人行”，朱小杰的钱椅等等。有的椅子看似相貌平平，但在读过它的设计理念后仔细端详一番，</w:t>
      </w:r>
      <w:ins w:id="99" w:author="林柏翰" w:date="2013-04-09T00:35:00Z">
        <w:r w:rsidR="00303689">
          <w:rPr>
            <w:rFonts w:ascii="Georgia" w:eastAsia="华文细黑" w:hAnsi="Georgia" w:hint="eastAsia"/>
          </w:rPr>
          <w:t>方</w:t>
        </w:r>
      </w:ins>
      <w:r w:rsidRPr="006173C8">
        <w:rPr>
          <w:rFonts w:ascii="Georgia" w:eastAsia="华文细黑" w:hAnsi="Georgia" w:hint="eastAsia"/>
          <w:rPrChange w:id="100" w:author="林柏翰" w:date="2013-04-09T00:19:00Z">
            <w:rPr>
              <w:rFonts w:hint="eastAsia"/>
            </w:rPr>
          </w:rPrChange>
        </w:rPr>
        <w:t>才体会出这张椅子设计的奥秘。其中有些设计文案是十分有韵味的，</w:t>
      </w:r>
      <w:del w:id="101" w:author="林柏翰" w:date="2013-04-09T00:35:00Z">
        <w:r w:rsidRPr="006173C8" w:rsidDel="00303689">
          <w:rPr>
            <w:rFonts w:ascii="Georgia" w:eastAsia="华文细黑" w:hAnsi="Georgia" w:hint="eastAsia"/>
            <w:rPrChange w:id="102" w:author="林柏翰" w:date="2013-04-09T00:19:00Z">
              <w:rPr>
                <w:rFonts w:hint="eastAsia"/>
              </w:rPr>
            </w:rPrChange>
          </w:rPr>
          <w:delText>在</w:delText>
        </w:r>
      </w:del>
      <w:ins w:id="103" w:author="圳 曹" w:date="2013-03-31T22:36:00Z">
        <w:r w:rsidR="006B625F" w:rsidRPr="006173C8">
          <w:rPr>
            <w:rFonts w:ascii="Georgia" w:eastAsia="华文细黑" w:hAnsi="Georgia" w:hint="eastAsia"/>
            <w:rPrChange w:id="104" w:author="林柏翰" w:date="2013-04-09T00:19:00Z">
              <w:rPr>
                <w:rFonts w:hint="eastAsia"/>
              </w:rPr>
            </w:rPrChange>
          </w:rPr>
          <w:t>作品</w:t>
        </w:r>
      </w:ins>
      <w:ins w:id="105" w:author="圳 曹" w:date="2013-03-31T22:37:00Z">
        <w:r w:rsidR="006B625F" w:rsidRPr="006173C8">
          <w:rPr>
            <w:rFonts w:ascii="Georgia" w:eastAsia="华文细黑" w:hAnsi="Georgia" w:hint="eastAsia"/>
            <w:rPrChange w:id="106" w:author="林柏翰" w:date="2013-04-09T00:19:00Z">
              <w:rPr>
                <w:rFonts w:hint="eastAsia"/>
              </w:rPr>
            </w:rPrChange>
          </w:rPr>
          <w:t>《</w:t>
        </w:r>
      </w:ins>
      <w:r w:rsidRPr="006173C8">
        <w:rPr>
          <w:rFonts w:ascii="Georgia" w:eastAsia="华文细黑" w:hAnsi="Georgia" w:hint="eastAsia"/>
          <w:rPrChange w:id="107" w:author="林柏翰" w:date="2013-04-09T00:19:00Z">
            <w:rPr>
              <w:rFonts w:hint="eastAsia"/>
            </w:rPr>
          </w:rPrChange>
        </w:rPr>
        <w:t>钱椅</w:t>
      </w:r>
      <w:ins w:id="108" w:author="圳 曹" w:date="2013-03-31T22:37:00Z">
        <w:r w:rsidR="006B625F" w:rsidRPr="006173C8">
          <w:rPr>
            <w:rFonts w:ascii="Georgia" w:eastAsia="华文细黑" w:hAnsi="Georgia" w:hint="eastAsia"/>
            <w:rPrChange w:id="109" w:author="林柏翰" w:date="2013-04-09T00:19:00Z">
              <w:rPr>
                <w:rFonts w:hint="eastAsia"/>
              </w:rPr>
            </w:rPrChange>
          </w:rPr>
          <w:t>》</w:t>
        </w:r>
      </w:ins>
      <w:r w:rsidRPr="006173C8">
        <w:rPr>
          <w:rFonts w:ascii="Georgia" w:eastAsia="华文细黑" w:hAnsi="Georgia" w:hint="eastAsia"/>
          <w:rPrChange w:id="110" w:author="林柏翰" w:date="2013-04-09T00:19:00Z">
            <w:rPr>
              <w:rFonts w:hint="eastAsia"/>
            </w:rPr>
          </w:rPrChange>
        </w:rPr>
        <w:t>的设计理念头一句话就是：“取</w:t>
      </w:r>
      <w:proofErr w:type="gramStart"/>
      <w:r w:rsidRPr="006173C8">
        <w:rPr>
          <w:rFonts w:ascii="Georgia" w:eastAsia="华文细黑" w:hAnsi="Georgia" w:hint="eastAsia"/>
          <w:rPrChange w:id="111" w:author="林柏翰" w:date="2013-04-09T00:19:00Z">
            <w:rPr>
              <w:rFonts w:hint="eastAsia"/>
            </w:rPr>
          </w:rPrChange>
        </w:rPr>
        <w:t>象</w:t>
      </w:r>
      <w:proofErr w:type="gramEnd"/>
      <w:r w:rsidRPr="006173C8">
        <w:rPr>
          <w:rFonts w:ascii="Georgia" w:eastAsia="华文细黑" w:hAnsi="Georgia" w:hint="eastAsia"/>
          <w:rPrChange w:id="112" w:author="林柏翰" w:date="2013-04-09T00:19:00Z">
            <w:rPr>
              <w:rFonts w:hint="eastAsia"/>
            </w:rPr>
          </w:rPrChange>
        </w:rPr>
        <w:t>于钱，外圆内方”，这是一种做人处世的艺术。而有的文案则是非常有趣的，例如</w:t>
      </w:r>
      <w:ins w:id="113" w:author="圳 曹" w:date="2013-03-31T22:37:00Z">
        <w:r w:rsidR="006B625F" w:rsidRPr="006173C8">
          <w:rPr>
            <w:rFonts w:ascii="Georgia" w:eastAsia="华文细黑" w:hAnsi="Georgia" w:hint="eastAsia"/>
            <w:rPrChange w:id="114" w:author="林柏翰" w:date="2013-04-09T00:19:00Z">
              <w:rPr>
                <w:rFonts w:hint="eastAsia"/>
              </w:rPr>
            </w:rPrChange>
          </w:rPr>
          <w:t>《</w:t>
        </w:r>
      </w:ins>
      <w:del w:id="115" w:author="圳 曹" w:date="2013-03-31T22:37:00Z">
        <w:r w:rsidRPr="006173C8" w:rsidDel="006B625F">
          <w:rPr>
            <w:rFonts w:ascii="Georgia" w:eastAsia="华文细黑" w:hAnsi="Georgia" w:hint="eastAsia"/>
            <w:rPrChange w:id="116" w:author="林柏翰" w:date="2013-04-09T00:19:00Z">
              <w:rPr>
                <w:rFonts w:hint="eastAsia"/>
              </w:rPr>
            </w:rPrChange>
          </w:rPr>
          <w:delText>“</w:delText>
        </w:r>
      </w:del>
      <w:r w:rsidRPr="006173C8">
        <w:rPr>
          <w:rFonts w:ascii="Georgia" w:eastAsia="华文细黑" w:hAnsi="Georgia" w:hint="eastAsia"/>
          <w:rPrChange w:id="117" w:author="林柏翰" w:date="2013-04-09T00:19:00Z">
            <w:rPr>
              <w:rFonts w:hint="eastAsia"/>
            </w:rPr>
          </w:rPrChange>
        </w:rPr>
        <w:t>三人行</w:t>
      </w:r>
      <w:ins w:id="118" w:author="圳 曹" w:date="2013-03-31T22:37:00Z">
        <w:r w:rsidR="006B625F" w:rsidRPr="006173C8">
          <w:rPr>
            <w:rFonts w:ascii="Georgia" w:eastAsia="华文细黑" w:hAnsi="Georgia" w:hint="eastAsia"/>
            <w:rPrChange w:id="119" w:author="林柏翰" w:date="2013-04-09T00:19:00Z">
              <w:rPr>
                <w:rFonts w:hint="eastAsia"/>
              </w:rPr>
            </w:rPrChange>
          </w:rPr>
          <w:t>》</w:t>
        </w:r>
      </w:ins>
      <w:del w:id="120" w:author="圳 曹" w:date="2013-03-31T22:37:00Z">
        <w:r w:rsidRPr="006173C8" w:rsidDel="006B625F">
          <w:rPr>
            <w:rFonts w:ascii="Georgia" w:eastAsia="华文细黑" w:hAnsi="Georgia" w:hint="eastAsia"/>
            <w:rPrChange w:id="121" w:author="林柏翰" w:date="2013-04-09T00:19:00Z">
              <w:rPr>
                <w:rFonts w:hint="eastAsia"/>
              </w:rPr>
            </w:rPrChange>
          </w:rPr>
          <w:delText>”</w:delText>
        </w:r>
      </w:del>
      <w:r w:rsidRPr="006173C8">
        <w:rPr>
          <w:rFonts w:ascii="Georgia" w:eastAsia="华文细黑" w:hAnsi="Georgia" w:hint="eastAsia"/>
          <w:rPrChange w:id="122" w:author="林柏翰" w:date="2013-04-09T00:19:00Z">
            <w:rPr>
              <w:rFonts w:hint="eastAsia"/>
            </w:rPr>
          </w:rPrChange>
        </w:rPr>
        <w:t>椅子的介绍中有这么一句话：表面看似是杂乱无章的碎木片，实际上是非常有序的排列组合成了坚韧的板块，这种有序与无序的辩证让我觉得与当下有着某种默契。</w:t>
      </w:r>
    </w:p>
    <w:p w14:paraId="008D039D" w14:textId="6B65E3C0" w:rsidR="00293B83" w:rsidRPr="006173C8" w:rsidRDefault="00293B83">
      <w:pPr>
        <w:autoSpaceDN w:val="0"/>
        <w:rPr>
          <w:rFonts w:ascii="Georgia" w:eastAsia="华文细黑" w:hAnsi="Georgia"/>
          <w:rPrChange w:id="123" w:author="林柏翰" w:date="2013-04-09T00:19:00Z">
            <w:rPr/>
          </w:rPrChange>
        </w:rPr>
      </w:pPr>
    </w:p>
    <w:p w14:paraId="3CD05B1A" w14:textId="13985E91" w:rsidR="00293B83" w:rsidRPr="006173C8" w:rsidRDefault="00EC2444">
      <w:pPr>
        <w:autoSpaceDN w:val="0"/>
        <w:ind w:firstLineChars="200" w:firstLine="420"/>
        <w:rPr>
          <w:rFonts w:ascii="Georgia" w:eastAsia="华文细黑" w:hAnsi="Georgia"/>
          <w:rPrChange w:id="124" w:author="林柏翰" w:date="2013-04-09T00:19:00Z">
            <w:rPr/>
          </w:rPrChange>
        </w:rPr>
        <w:pPrChange w:id="125" w:author="林柏翰" w:date="2013-04-09T00:21:00Z">
          <w:pPr>
            <w:autoSpaceDN w:val="0"/>
          </w:pPr>
        </w:pPrChange>
      </w:pPr>
      <w:r w:rsidRPr="006173C8">
        <w:rPr>
          <w:rFonts w:ascii="Georgia" w:eastAsia="华文细黑" w:hAnsi="Georgia" w:hint="eastAsia"/>
          <w:rPrChange w:id="126" w:author="林柏翰" w:date="2013-04-09T00:19:00Z">
            <w:rPr>
              <w:rFonts w:hint="eastAsia"/>
            </w:rPr>
          </w:rPrChange>
        </w:rPr>
        <w:t>看遍这些桌椅后我不禁想起高一上学期通用课上的桌椅设计。当初</w:t>
      </w:r>
      <w:ins w:id="127" w:author="圳 曹" w:date="2013-03-31T22:38:00Z">
        <w:r w:rsidR="006B625F" w:rsidRPr="006173C8">
          <w:rPr>
            <w:rFonts w:ascii="Georgia" w:eastAsia="华文细黑" w:hAnsi="Georgia" w:hint="eastAsia"/>
            <w:rPrChange w:id="128" w:author="林柏翰" w:date="2013-04-09T00:19:00Z">
              <w:rPr>
                <w:rFonts w:hint="eastAsia"/>
              </w:rPr>
            </w:rPrChange>
          </w:rPr>
          <w:t>我们</w:t>
        </w:r>
      </w:ins>
      <w:r w:rsidRPr="006173C8">
        <w:rPr>
          <w:rFonts w:ascii="Georgia" w:eastAsia="华文细黑" w:hAnsi="Georgia" w:hint="eastAsia"/>
          <w:rPrChange w:id="129" w:author="林柏翰" w:date="2013-04-09T00:19:00Z">
            <w:rPr>
              <w:rFonts w:hint="eastAsia"/>
            </w:rPr>
          </w:rPrChange>
        </w:rPr>
        <w:t>绞尽脑汁想要设计出非常新颖有特色而又实用的桌椅，而到学期末做出来的成果也就是勉强过关。眼前的这些桌椅</w:t>
      </w:r>
      <w:ins w:id="130" w:author="林柏翰" w:date="2013-04-09T00:41:00Z">
        <w:r w:rsidR="00070BF9">
          <w:rPr>
            <w:rFonts w:ascii="Georgia" w:eastAsia="华文细黑" w:hAnsi="Georgia" w:hint="eastAsia"/>
          </w:rPr>
          <w:t>，</w:t>
        </w:r>
      </w:ins>
      <w:r w:rsidRPr="006173C8">
        <w:rPr>
          <w:rFonts w:ascii="Georgia" w:eastAsia="华文细黑" w:hAnsi="Georgia" w:hint="eastAsia"/>
          <w:rPrChange w:id="131" w:author="林柏翰" w:date="2013-04-09T00:19:00Z">
            <w:rPr>
              <w:rFonts w:hint="eastAsia"/>
            </w:rPr>
          </w:rPrChange>
        </w:rPr>
        <w:t>看似普通，</w:t>
      </w:r>
      <w:del w:id="132" w:author="林柏翰" w:date="2013-04-09T00:40:00Z">
        <w:r w:rsidRPr="006173C8" w:rsidDel="00E31014">
          <w:rPr>
            <w:rFonts w:ascii="Georgia" w:eastAsia="华文细黑" w:hAnsi="Georgia" w:hint="eastAsia"/>
            <w:rPrChange w:id="133" w:author="林柏翰" w:date="2013-04-09T00:19:00Z">
              <w:rPr>
                <w:rFonts w:hint="eastAsia"/>
              </w:rPr>
            </w:rPrChange>
          </w:rPr>
          <w:delText>也觉得</w:delText>
        </w:r>
      </w:del>
      <w:r w:rsidRPr="006173C8">
        <w:rPr>
          <w:rFonts w:ascii="Georgia" w:eastAsia="华文细黑" w:hAnsi="Georgia" w:hint="eastAsia"/>
          <w:rPrChange w:id="134" w:author="林柏翰" w:date="2013-04-09T00:19:00Z">
            <w:rPr>
              <w:rFonts w:hint="eastAsia"/>
            </w:rPr>
          </w:rPrChange>
        </w:rPr>
        <w:t>设计</w:t>
      </w:r>
      <w:ins w:id="135" w:author="林柏翰" w:date="2013-04-09T00:40:00Z">
        <w:r w:rsidR="00E31014">
          <w:rPr>
            <w:rFonts w:ascii="Georgia" w:eastAsia="华文细黑" w:hAnsi="Georgia" w:hint="eastAsia"/>
          </w:rPr>
          <w:t>方面</w:t>
        </w:r>
      </w:ins>
      <w:del w:id="136" w:author="林柏翰" w:date="2013-04-09T00:40:00Z">
        <w:r w:rsidRPr="006173C8" w:rsidDel="00E31014">
          <w:rPr>
            <w:rFonts w:ascii="Georgia" w:eastAsia="华文细黑" w:hAnsi="Georgia" w:hint="eastAsia"/>
            <w:rPrChange w:id="137" w:author="林柏翰" w:date="2013-04-09T00:19:00Z">
              <w:rPr>
                <w:rFonts w:hint="eastAsia"/>
              </w:rPr>
            </w:rPrChange>
          </w:rPr>
          <w:delText>起来</w:delText>
        </w:r>
      </w:del>
      <w:ins w:id="138" w:author="林柏翰" w:date="2013-04-09T00:40:00Z">
        <w:r w:rsidR="00E31014">
          <w:rPr>
            <w:rFonts w:ascii="Georgia" w:eastAsia="华文细黑" w:hAnsi="Georgia" w:hint="eastAsia"/>
          </w:rPr>
          <w:t>也觉得</w:t>
        </w:r>
      </w:ins>
      <w:r w:rsidRPr="006173C8">
        <w:rPr>
          <w:rFonts w:ascii="Georgia" w:eastAsia="华文细黑" w:hAnsi="Georgia" w:hint="eastAsia"/>
          <w:rPrChange w:id="139" w:author="林柏翰" w:date="2013-04-09T00:19:00Z">
            <w:rPr>
              <w:rFonts w:hint="eastAsia"/>
            </w:rPr>
          </w:rPrChange>
        </w:rPr>
        <w:t>不会有什么难度</w:t>
      </w:r>
      <w:ins w:id="140" w:author="林柏翰" w:date="2013-04-09T00:39:00Z">
        <w:r w:rsidR="00E31014">
          <w:rPr>
            <w:rFonts w:ascii="Georgia" w:eastAsia="华文细黑" w:hAnsi="Georgia" w:hint="eastAsia"/>
          </w:rPr>
          <w:t>，然而</w:t>
        </w:r>
      </w:ins>
      <w:ins w:id="141" w:author="林柏翰" w:date="2013-04-09T00:41:00Z">
        <w:r w:rsidR="00070BF9">
          <w:rPr>
            <w:rFonts w:ascii="Georgia" w:eastAsia="华文细黑" w:hAnsi="Georgia" w:hint="eastAsia"/>
          </w:rPr>
          <w:t>它们</w:t>
        </w:r>
      </w:ins>
      <w:ins w:id="142" w:author="林柏翰" w:date="2013-04-09T00:39:00Z">
        <w:r w:rsidR="00E31014">
          <w:rPr>
            <w:rFonts w:ascii="Georgia" w:eastAsia="华文细黑" w:hAnsi="Georgia" w:hint="eastAsia"/>
          </w:rPr>
          <w:t>却匠心独具</w:t>
        </w:r>
      </w:ins>
      <w:r w:rsidRPr="006173C8">
        <w:rPr>
          <w:rFonts w:ascii="Georgia" w:eastAsia="华文细黑" w:hAnsi="Georgia" w:hint="eastAsia"/>
          <w:rPrChange w:id="143" w:author="林柏翰" w:date="2013-04-09T00:19:00Z">
            <w:rPr>
              <w:rFonts w:hint="eastAsia"/>
            </w:rPr>
          </w:rPrChange>
        </w:rPr>
        <w:t>。而当你只想快点完成作业，不愿花更多时间在这项设计上</w:t>
      </w:r>
      <w:ins w:id="144" w:author="林柏翰" w:date="2013-04-09T00:42:00Z">
        <w:r w:rsidR="00070BF9">
          <w:rPr>
            <w:rFonts w:ascii="Georgia" w:eastAsia="华文细黑" w:hAnsi="Georgia" w:hint="eastAsia"/>
          </w:rPr>
          <w:t>时</w:t>
        </w:r>
      </w:ins>
      <w:r w:rsidRPr="006173C8">
        <w:rPr>
          <w:rFonts w:ascii="Georgia" w:eastAsia="华文细黑" w:hAnsi="Georgia" w:hint="eastAsia"/>
          <w:rPrChange w:id="145" w:author="林柏翰" w:date="2013-04-09T00:19:00Z">
            <w:rPr>
              <w:rFonts w:hint="eastAsia"/>
            </w:rPr>
          </w:rPrChange>
        </w:rPr>
        <w:t>，出来的东西也</w:t>
      </w:r>
      <w:ins w:id="146" w:author="林柏翰" w:date="2013-04-09T00:38:00Z">
        <w:r w:rsidR="00E31014">
          <w:rPr>
            <w:rFonts w:ascii="Georgia" w:eastAsia="华文细黑" w:hAnsi="Georgia" w:hint="eastAsia"/>
          </w:rPr>
          <w:t>就</w:t>
        </w:r>
      </w:ins>
      <w:r w:rsidRPr="006173C8">
        <w:rPr>
          <w:rFonts w:ascii="Georgia" w:eastAsia="华文细黑" w:hAnsi="Georgia" w:hint="eastAsia"/>
          <w:rPrChange w:id="147" w:author="林柏翰" w:date="2013-04-09T00:19:00Z">
            <w:rPr>
              <w:rFonts w:hint="eastAsia"/>
            </w:rPr>
          </w:rPrChange>
        </w:rPr>
        <w:t>理所当然的不尽人意了。</w:t>
      </w:r>
      <w:del w:id="148" w:author="圳 曹" w:date="2013-03-31T21:28:00Z">
        <w:r w:rsidRPr="006173C8" w:rsidDel="00C13B15">
          <w:rPr>
            <w:rFonts w:ascii="Georgia" w:eastAsia="华文细黑" w:hAnsi="Georgia" w:hint="eastAsia"/>
            <w:rPrChange w:id="149" w:author="林柏翰" w:date="2013-04-09T00:19:00Z">
              <w:rPr>
                <w:rFonts w:hint="eastAsia"/>
              </w:rPr>
            </w:rPrChange>
          </w:rPr>
          <w:delText>我浅笑</w:delText>
        </w:r>
      </w:del>
      <w:ins w:id="150" w:author="圳 曹" w:date="2013-03-31T21:28:00Z">
        <w:r w:rsidR="00C13B15" w:rsidRPr="006173C8">
          <w:rPr>
            <w:rFonts w:ascii="Georgia" w:eastAsia="华文细黑" w:hAnsi="Georgia" w:hint="eastAsia"/>
            <w:rPrChange w:id="151" w:author="林柏翰" w:date="2013-04-09T00:19:00Z">
              <w:rPr>
                <w:rFonts w:hint="eastAsia"/>
              </w:rPr>
            </w:rPrChange>
          </w:rPr>
          <w:t>也难怪，</w:t>
        </w:r>
      </w:ins>
      <w:del w:id="152" w:author="圳 曹" w:date="2013-03-31T21:28:00Z">
        <w:r w:rsidRPr="006173C8" w:rsidDel="00C13B15">
          <w:rPr>
            <w:rFonts w:ascii="Georgia" w:eastAsia="华文细黑" w:hAnsi="Georgia" w:hint="eastAsia"/>
            <w:rPrChange w:id="153" w:author="林柏翰" w:date="2013-04-09T00:19:00Z">
              <w:rPr>
                <w:rFonts w:hint="eastAsia"/>
              </w:rPr>
            </w:rPrChange>
          </w:rPr>
          <w:delText>，</w:delText>
        </w:r>
      </w:del>
      <w:del w:id="154" w:author="圳 曹" w:date="2013-03-31T22:38:00Z">
        <w:r w:rsidRPr="006173C8" w:rsidDel="006B625F">
          <w:rPr>
            <w:rFonts w:ascii="Georgia" w:eastAsia="华文细黑" w:hAnsi="Georgia" w:hint="eastAsia"/>
            <w:rPrChange w:id="155" w:author="林柏翰" w:date="2013-04-09T00:19:00Z">
              <w:rPr>
                <w:rFonts w:hint="eastAsia"/>
              </w:rPr>
            </w:rPrChange>
          </w:rPr>
          <w:delText>原来</w:delText>
        </w:r>
      </w:del>
      <w:r w:rsidRPr="006173C8">
        <w:rPr>
          <w:rFonts w:ascii="Georgia" w:eastAsia="华文细黑" w:hAnsi="Georgia" w:hint="eastAsia"/>
          <w:rPrChange w:id="156" w:author="林柏翰" w:date="2013-04-09T00:19:00Z">
            <w:rPr>
              <w:rFonts w:hint="eastAsia"/>
            </w:rPr>
          </w:rPrChange>
        </w:rPr>
        <w:t>设计这门学问，是非常需要用心的。</w:t>
      </w:r>
    </w:p>
    <w:p w14:paraId="2EECCB97" w14:textId="77777777" w:rsidR="006569F6" w:rsidRDefault="006569F6">
      <w:pPr>
        <w:autoSpaceDN w:val="0"/>
        <w:rPr>
          <w:ins w:id="157" w:author="林柏翰" w:date="2013-04-09T00:22:00Z"/>
          <w:rFonts w:ascii="Georgia" w:eastAsia="华文细黑" w:hAnsi="Georgia"/>
          <w:b/>
          <w:bCs/>
        </w:rPr>
      </w:pPr>
    </w:p>
    <w:p w14:paraId="2043CFB6" w14:textId="77777777" w:rsidR="00293B83" w:rsidRPr="006173C8" w:rsidRDefault="00EC2444">
      <w:pPr>
        <w:autoSpaceDN w:val="0"/>
        <w:rPr>
          <w:rFonts w:ascii="Georgia" w:eastAsia="华文细黑" w:hAnsi="Georgia"/>
          <w:b/>
          <w:bCs/>
          <w:rPrChange w:id="158" w:author="林柏翰" w:date="2013-04-09T00:19:00Z">
            <w:rPr>
              <w:b/>
              <w:bCs/>
            </w:rPr>
          </w:rPrChange>
        </w:rPr>
      </w:pPr>
      <w:r w:rsidRPr="006173C8">
        <w:rPr>
          <w:rFonts w:ascii="Georgia" w:eastAsia="华文细黑" w:hAnsi="Georgia" w:hint="eastAsia"/>
          <w:b/>
          <w:bCs/>
          <w:rPrChange w:id="159" w:author="林柏翰" w:date="2013-04-09T00:19:00Z">
            <w:rPr>
              <w:rFonts w:hint="eastAsia"/>
              <w:b/>
              <w:bCs/>
            </w:rPr>
          </w:rPrChange>
        </w:rPr>
        <w:t>空间设计</w:t>
      </w:r>
    </w:p>
    <w:p w14:paraId="4D4B3306" w14:textId="77777777" w:rsidR="006569F6" w:rsidRDefault="006569F6">
      <w:pPr>
        <w:autoSpaceDN w:val="0"/>
        <w:rPr>
          <w:ins w:id="160" w:author="林柏翰" w:date="2013-04-09T00:22:00Z"/>
          <w:rFonts w:ascii="Georgia" w:eastAsia="华文细黑" w:hAnsi="Georgia"/>
        </w:rPr>
      </w:pPr>
    </w:p>
    <w:p w14:paraId="64844132" w14:textId="77777777" w:rsidR="00293B83" w:rsidRPr="006173C8" w:rsidRDefault="00EC2444">
      <w:pPr>
        <w:autoSpaceDN w:val="0"/>
        <w:ind w:firstLineChars="200" w:firstLine="420"/>
        <w:rPr>
          <w:rFonts w:ascii="Georgia" w:eastAsia="华文细黑" w:hAnsi="Georgia"/>
          <w:rPrChange w:id="161" w:author="林柏翰" w:date="2013-04-09T00:19:00Z">
            <w:rPr/>
          </w:rPrChange>
        </w:rPr>
        <w:pPrChange w:id="162" w:author="林柏翰" w:date="2013-04-09T00:22:00Z">
          <w:pPr>
            <w:autoSpaceDN w:val="0"/>
          </w:pPr>
        </w:pPrChange>
      </w:pPr>
      <w:proofErr w:type="gramStart"/>
      <w:r w:rsidRPr="006173C8">
        <w:rPr>
          <w:rFonts w:ascii="Georgia" w:eastAsia="华文细黑" w:hAnsi="Georgia" w:hint="eastAsia"/>
          <w:rPrChange w:id="163" w:author="林柏翰" w:date="2013-04-09T00:19:00Z">
            <w:rPr>
              <w:rFonts w:hint="eastAsia"/>
            </w:rPr>
          </w:rPrChange>
        </w:rPr>
        <w:t>走着走着</w:t>
      </w:r>
      <w:proofErr w:type="gramEnd"/>
      <w:r w:rsidRPr="006173C8">
        <w:rPr>
          <w:rFonts w:ascii="Georgia" w:eastAsia="华文细黑" w:hAnsi="Georgia" w:hint="eastAsia"/>
          <w:rPrChange w:id="164" w:author="林柏翰" w:date="2013-04-09T00:19:00Z">
            <w:rPr>
              <w:rFonts w:hint="eastAsia"/>
            </w:rPr>
          </w:rPrChange>
        </w:rPr>
        <w:t>就走到了</w:t>
      </w:r>
      <w:r w:rsidRPr="006173C8">
        <w:rPr>
          <w:rFonts w:ascii="Georgia" w:eastAsia="华文细黑" w:hAnsi="Georgia"/>
          <w:rPrChange w:id="165" w:author="林柏翰" w:date="2013-04-09T00:19:00Z">
            <w:rPr/>
          </w:rPrChange>
        </w:rPr>
        <w:t>C</w:t>
      </w:r>
      <w:r w:rsidRPr="006173C8">
        <w:rPr>
          <w:rFonts w:ascii="Georgia" w:eastAsia="华文细黑" w:hAnsi="Georgia" w:hint="eastAsia"/>
          <w:rPrChange w:id="166" w:author="林柏翰" w:date="2013-04-09T00:19:00Z">
            <w:rPr>
              <w:rFonts w:hint="eastAsia"/>
            </w:rPr>
          </w:rPrChange>
        </w:rPr>
        <w:t>展区，眼前的一堵墙上</w:t>
      </w:r>
      <w:ins w:id="167" w:author="圳 曹" w:date="2013-03-31T21:29:00Z">
        <w:r w:rsidR="00C13B15" w:rsidRPr="006173C8">
          <w:rPr>
            <w:rFonts w:ascii="Georgia" w:eastAsia="华文细黑" w:hAnsi="Georgia" w:hint="eastAsia"/>
            <w:rPrChange w:id="168" w:author="林柏翰" w:date="2013-04-09T00:19:00Z">
              <w:rPr>
                <w:rFonts w:hint="eastAsia"/>
              </w:rPr>
            </w:rPrChange>
          </w:rPr>
          <w:t>布满了</w:t>
        </w:r>
      </w:ins>
      <w:del w:id="169" w:author="圳 曹" w:date="2013-03-31T21:29:00Z">
        <w:r w:rsidRPr="006173C8" w:rsidDel="00C13B15">
          <w:rPr>
            <w:rFonts w:ascii="Georgia" w:eastAsia="华文细黑" w:hAnsi="Georgia" w:hint="eastAsia"/>
            <w:rPrChange w:id="170" w:author="林柏翰" w:date="2013-04-09T00:19:00Z">
              <w:rPr>
                <w:rFonts w:hint="eastAsia"/>
              </w:rPr>
            </w:rPrChange>
          </w:rPr>
          <w:delText>是</w:delText>
        </w:r>
      </w:del>
      <w:r w:rsidRPr="006173C8">
        <w:rPr>
          <w:rFonts w:ascii="Georgia" w:eastAsia="华文细黑" w:hAnsi="Georgia" w:hint="eastAsia"/>
          <w:rPrChange w:id="171" w:author="林柏翰" w:date="2013-04-09T00:19:00Z">
            <w:rPr>
              <w:rFonts w:hint="eastAsia"/>
            </w:rPr>
          </w:rPrChange>
        </w:rPr>
        <w:t>对这个展区内容的介绍。那些建筑专业术语对于我这个建筑外行来说就像乱码，我转而看向一个个具体的建筑图片与介绍。</w:t>
      </w:r>
    </w:p>
    <w:p w14:paraId="40C61154" w14:textId="5AEBFACA" w:rsidR="00293B83" w:rsidRPr="006173C8" w:rsidRDefault="00EC2444">
      <w:pPr>
        <w:autoSpaceDN w:val="0"/>
        <w:ind w:firstLineChars="200" w:firstLine="420"/>
        <w:rPr>
          <w:rFonts w:ascii="Georgia" w:eastAsia="华文细黑" w:hAnsi="Georgia"/>
          <w:rPrChange w:id="172" w:author="林柏翰" w:date="2013-04-09T00:19:00Z">
            <w:rPr/>
          </w:rPrChange>
        </w:rPr>
        <w:pPrChange w:id="173" w:author="林柏翰" w:date="2013-04-09T00:42:00Z">
          <w:pPr>
            <w:autoSpaceDN w:val="0"/>
          </w:pPr>
        </w:pPrChange>
      </w:pPr>
      <w:r w:rsidRPr="006173C8">
        <w:rPr>
          <w:rFonts w:ascii="Georgia" w:eastAsia="华文细黑" w:hAnsi="Georgia" w:hint="eastAsia"/>
          <w:rPrChange w:id="174" w:author="林柏翰" w:date="2013-04-09T00:19:00Z">
            <w:rPr>
              <w:rFonts w:hint="eastAsia"/>
            </w:rPr>
          </w:rPrChange>
        </w:rPr>
        <w:t>五彩斑斓的</w:t>
      </w:r>
      <w:del w:id="175" w:author="林柏翰" w:date="2013-04-09T00:43:00Z">
        <w:r w:rsidRPr="006173C8" w:rsidDel="00070BF9">
          <w:rPr>
            <w:rFonts w:ascii="Georgia" w:eastAsia="华文细黑" w:hAnsi="Georgia" w:hint="eastAsia"/>
            <w:rPrChange w:id="176" w:author="林柏翰" w:date="2013-04-09T00:19:00Z">
              <w:rPr>
                <w:rFonts w:hint="eastAsia"/>
              </w:rPr>
            </w:rPrChange>
          </w:rPr>
          <w:delText>一个个</w:delText>
        </w:r>
      </w:del>
      <w:r w:rsidRPr="006173C8">
        <w:rPr>
          <w:rFonts w:ascii="Georgia" w:eastAsia="华文细黑" w:hAnsi="Georgia" w:hint="eastAsia"/>
          <w:rPrChange w:id="177" w:author="林柏翰" w:date="2013-04-09T00:19:00Z">
            <w:rPr>
              <w:rFonts w:hint="eastAsia"/>
            </w:rPr>
          </w:rPrChange>
        </w:rPr>
        <w:t>建筑图片在我眼前</w:t>
      </w:r>
      <w:ins w:id="178" w:author="林柏翰" w:date="2013-04-09T00:43:00Z">
        <w:r w:rsidR="00070BF9">
          <w:rPr>
            <w:rFonts w:ascii="Georgia" w:eastAsia="华文细黑" w:hAnsi="Georgia" w:hint="eastAsia"/>
          </w:rPr>
          <w:t>渐次</w:t>
        </w:r>
      </w:ins>
      <w:r w:rsidRPr="006173C8">
        <w:rPr>
          <w:rFonts w:ascii="Georgia" w:eastAsia="华文细黑" w:hAnsi="Georgia" w:hint="eastAsia"/>
          <w:rPrChange w:id="179" w:author="林柏翰" w:date="2013-04-09T00:19:00Z">
            <w:rPr>
              <w:rFonts w:hint="eastAsia"/>
            </w:rPr>
          </w:rPrChange>
        </w:rPr>
        <w:t>展开，很多图上附有建筑设计图。我只能大概</w:t>
      </w:r>
      <w:ins w:id="180" w:author="圳 曹" w:date="2013-03-31T22:39:00Z">
        <w:r w:rsidR="006B625F" w:rsidRPr="006173C8">
          <w:rPr>
            <w:rFonts w:ascii="Georgia" w:eastAsia="华文细黑" w:hAnsi="Georgia" w:hint="eastAsia"/>
            <w:rPrChange w:id="181" w:author="林柏翰" w:date="2013-04-09T00:19:00Z">
              <w:rPr>
                <w:rFonts w:hint="eastAsia"/>
              </w:rPr>
            </w:rPrChange>
          </w:rPr>
          <w:t>地</w:t>
        </w:r>
      </w:ins>
      <w:r w:rsidRPr="006173C8">
        <w:rPr>
          <w:rFonts w:ascii="Georgia" w:eastAsia="华文细黑" w:hAnsi="Georgia" w:hint="eastAsia"/>
          <w:rPrChange w:id="182" w:author="林柏翰" w:date="2013-04-09T00:19:00Z">
            <w:rPr>
              <w:rFonts w:hint="eastAsia"/>
            </w:rPr>
          </w:rPrChange>
        </w:rPr>
        <w:t>分辨</w:t>
      </w:r>
      <w:r w:rsidRPr="006173C8">
        <w:rPr>
          <w:rFonts w:ascii="Georgia" w:eastAsia="华文细黑" w:hAnsi="Georgia" w:hint="eastAsia"/>
          <w:rPrChange w:id="183" w:author="林柏翰" w:date="2013-04-09T00:19:00Z">
            <w:rPr>
              <w:rFonts w:hint="eastAsia"/>
            </w:rPr>
          </w:rPrChange>
        </w:rPr>
        <w:lastRenderedPageBreak/>
        <w:t>出</w:t>
      </w:r>
      <w:ins w:id="184" w:author="圳 曹" w:date="2013-03-31T22:39:00Z">
        <w:r w:rsidR="006B625F" w:rsidRPr="006173C8">
          <w:rPr>
            <w:rFonts w:ascii="Georgia" w:eastAsia="华文细黑" w:hAnsi="Georgia" w:hint="eastAsia"/>
            <w:rPrChange w:id="185" w:author="林柏翰" w:date="2013-04-09T00:19:00Z">
              <w:rPr>
                <w:rFonts w:hint="eastAsia"/>
              </w:rPr>
            </w:rPrChange>
          </w:rPr>
          <w:t>“</w:t>
        </w:r>
      </w:ins>
      <w:r w:rsidRPr="006173C8">
        <w:rPr>
          <w:rFonts w:ascii="Georgia" w:eastAsia="华文细黑" w:hAnsi="Georgia" w:hint="eastAsia"/>
          <w:rPrChange w:id="186" w:author="林柏翰" w:date="2013-04-09T00:19:00Z">
            <w:rPr>
              <w:rFonts w:hint="eastAsia"/>
            </w:rPr>
          </w:rPrChange>
        </w:rPr>
        <w:t>好看的</w:t>
      </w:r>
      <w:ins w:id="187" w:author="圳 曹" w:date="2013-03-31T22:39:00Z">
        <w:r w:rsidR="006B625F" w:rsidRPr="006173C8">
          <w:rPr>
            <w:rFonts w:ascii="Georgia" w:eastAsia="华文细黑" w:hAnsi="Georgia" w:hint="eastAsia"/>
            <w:rPrChange w:id="188" w:author="林柏翰" w:date="2013-04-09T00:19:00Z">
              <w:rPr>
                <w:rFonts w:hint="eastAsia"/>
              </w:rPr>
            </w:rPrChange>
          </w:rPr>
          <w:t>”</w:t>
        </w:r>
      </w:ins>
      <w:r w:rsidRPr="006173C8">
        <w:rPr>
          <w:rFonts w:ascii="Georgia" w:eastAsia="华文细黑" w:hAnsi="Georgia" w:hint="eastAsia"/>
          <w:rPrChange w:id="189" w:author="林柏翰" w:date="2013-04-09T00:19:00Z">
            <w:rPr>
              <w:rFonts w:hint="eastAsia"/>
            </w:rPr>
          </w:rPrChange>
        </w:rPr>
        <w:t>和</w:t>
      </w:r>
      <w:ins w:id="190" w:author="圳 曹" w:date="2013-03-31T22:39:00Z">
        <w:r w:rsidR="006B625F" w:rsidRPr="006173C8">
          <w:rPr>
            <w:rFonts w:ascii="Georgia" w:eastAsia="华文细黑" w:hAnsi="Georgia" w:hint="eastAsia"/>
            <w:rPrChange w:id="191" w:author="林柏翰" w:date="2013-04-09T00:19:00Z">
              <w:rPr>
                <w:rFonts w:hint="eastAsia"/>
              </w:rPr>
            </w:rPrChange>
          </w:rPr>
          <w:t>“</w:t>
        </w:r>
      </w:ins>
      <w:r w:rsidRPr="006173C8">
        <w:rPr>
          <w:rFonts w:ascii="Georgia" w:eastAsia="华文细黑" w:hAnsi="Georgia" w:hint="eastAsia"/>
          <w:rPrChange w:id="192" w:author="林柏翰" w:date="2013-04-09T00:19:00Z">
            <w:rPr>
              <w:rFonts w:hint="eastAsia"/>
            </w:rPr>
          </w:rPrChange>
        </w:rPr>
        <w:t>一般般的</w:t>
      </w:r>
      <w:ins w:id="193" w:author="圳 曹" w:date="2013-03-31T22:39:00Z">
        <w:r w:rsidR="006B625F" w:rsidRPr="006173C8">
          <w:rPr>
            <w:rFonts w:ascii="Georgia" w:eastAsia="华文细黑" w:hAnsi="Georgia" w:hint="eastAsia"/>
            <w:rPrChange w:id="194" w:author="林柏翰" w:date="2013-04-09T00:19:00Z">
              <w:rPr>
                <w:rFonts w:hint="eastAsia"/>
              </w:rPr>
            </w:rPrChange>
          </w:rPr>
          <w:t>”</w:t>
        </w:r>
      </w:ins>
      <w:r w:rsidRPr="006173C8">
        <w:rPr>
          <w:rFonts w:ascii="Georgia" w:eastAsia="华文细黑" w:hAnsi="Georgia" w:hint="eastAsia"/>
          <w:rPrChange w:id="195" w:author="林柏翰" w:date="2013-04-09T00:19:00Z">
            <w:rPr>
              <w:rFonts w:hint="eastAsia"/>
            </w:rPr>
          </w:rPrChange>
        </w:rPr>
        <w:t>，</w:t>
      </w:r>
      <w:ins w:id="196" w:author="圳 曹" w:date="2013-03-31T22:39:00Z">
        <w:r w:rsidR="006B625F" w:rsidRPr="006173C8">
          <w:rPr>
            <w:rFonts w:ascii="Georgia" w:eastAsia="华文细黑" w:hAnsi="Georgia" w:hint="eastAsia"/>
            <w:rPrChange w:id="197" w:author="林柏翰" w:date="2013-04-09T00:19:00Z">
              <w:rPr>
                <w:rFonts w:hint="eastAsia"/>
              </w:rPr>
            </w:rPrChange>
          </w:rPr>
          <w:t>“</w:t>
        </w:r>
      </w:ins>
      <w:r w:rsidRPr="006173C8">
        <w:rPr>
          <w:rFonts w:ascii="Georgia" w:eastAsia="华文细黑" w:hAnsi="Georgia" w:hint="eastAsia"/>
          <w:rPrChange w:id="198" w:author="林柏翰" w:date="2013-04-09T00:19:00Z">
            <w:rPr>
              <w:rFonts w:hint="eastAsia"/>
            </w:rPr>
          </w:rPrChange>
        </w:rPr>
        <w:t>新颖的</w:t>
      </w:r>
      <w:ins w:id="199" w:author="圳 曹" w:date="2013-03-31T22:39:00Z">
        <w:r w:rsidR="006B625F" w:rsidRPr="006173C8">
          <w:rPr>
            <w:rFonts w:ascii="Georgia" w:eastAsia="华文细黑" w:hAnsi="Georgia" w:hint="eastAsia"/>
            <w:rPrChange w:id="200" w:author="林柏翰" w:date="2013-04-09T00:19:00Z">
              <w:rPr>
                <w:rFonts w:hint="eastAsia"/>
              </w:rPr>
            </w:rPrChange>
          </w:rPr>
          <w:t>”</w:t>
        </w:r>
      </w:ins>
      <w:r w:rsidRPr="006173C8">
        <w:rPr>
          <w:rFonts w:ascii="Georgia" w:eastAsia="华文细黑" w:hAnsi="Georgia" w:hint="eastAsia"/>
          <w:rPrChange w:id="201" w:author="林柏翰" w:date="2013-04-09T00:19:00Z">
            <w:rPr>
              <w:rFonts w:hint="eastAsia"/>
            </w:rPr>
          </w:rPrChange>
        </w:rPr>
        <w:t>和</w:t>
      </w:r>
      <w:ins w:id="202" w:author="圳 曹" w:date="2013-03-31T22:39:00Z">
        <w:r w:rsidR="006B625F" w:rsidRPr="006173C8">
          <w:rPr>
            <w:rFonts w:ascii="Georgia" w:eastAsia="华文细黑" w:hAnsi="Georgia" w:hint="eastAsia"/>
            <w:rPrChange w:id="203" w:author="林柏翰" w:date="2013-04-09T00:19:00Z">
              <w:rPr>
                <w:rFonts w:hint="eastAsia"/>
              </w:rPr>
            </w:rPrChange>
          </w:rPr>
          <w:t>“</w:t>
        </w:r>
      </w:ins>
      <w:r w:rsidRPr="006173C8">
        <w:rPr>
          <w:rFonts w:ascii="Georgia" w:eastAsia="华文细黑" w:hAnsi="Georgia" w:hint="eastAsia"/>
          <w:rPrChange w:id="204" w:author="林柏翰" w:date="2013-04-09T00:19:00Z">
            <w:rPr>
              <w:rFonts w:hint="eastAsia"/>
            </w:rPr>
          </w:rPrChange>
        </w:rPr>
        <w:t>传统的</w:t>
      </w:r>
      <w:ins w:id="205" w:author="圳 曹" w:date="2013-03-31T22:39:00Z">
        <w:r w:rsidR="006B625F" w:rsidRPr="006173C8">
          <w:rPr>
            <w:rFonts w:ascii="Georgia" w:eastAsia="华文细黑" w:hAnsi="Georgia" w:hint="eastAsia"/>
            <w:rPrChange w:id="206" w:author="林柏翰" w:date="2013-04-09T00:19:00Z">
              <w:rPr>
                <w:rFonts w:hint="eastAsia"/>
              </w:rPr>
            </w:rPrChange>
          </w:rPr>
          <w:t>”</w:t>
        </w:r>
      </w:ins>
      <w:r w:rsidRPr="006173C8">
        <w:rPr>
          <w:rFonts w:ascii="Georgia" w:eastAsia="华文细黑" w:hAnsi="Georgia" w:hint="eastAsia"/>
          <w:rPrChange w:id="207" w:author="林柏翰" w:date="2013-04-09T00:19:00Z">
            <w:rPr>
              <w:rFonts w:hint="eastAsia"/>
            </w:rPr>
          </w:rPrChange>
        </w:rPr>
        <w:t>。在这个展区里</w:t>
      </w:r>
      <w:ins w:id="208" w:author="圳 曹" w:date="2013-03-31T22:39:00Z">
        <w:r w:rsidR="006B625F" w:rsidRPr="006173C8">
          <w:rPr>
            <w:rFonts w:ascii="Georgia" w:eastAsia="华文细黑" w:hAnsi="Georgia" w:hint="eastAsia"/>
            <w:rPrChange w:id="209" w:author="林柏翰" w:date="2013-04-09T00:19:00Z">
              <w:rPr>
                <w:rFonts w:hint="eastAsia"/>
              </w:rPr>
            </w:rPrChange>
          </w:rPr>
          <w:t>，</w:t>
        </w:r>
      </w:ins>
      <w:r w:rsidRPr="006173C8">
        <w:rPr>
          <w:rFonts w:ascii="Georgia" w:eastAsia="华文细黑" w:hAnsi="Georgia" w:hint="eastAsia"/>
          <w:rPrChange w:id="210" w:author="林柏翰" w:date="2013-04-09T00:19:00Z">
            <w:rPr>
              <w:rFonts w:hint="eastAsia"/>
            </w:rPr>
          </w:rPrChange>
        </w:rPr>
        <w:t>最开始吸引我眼球的是四川美术学院虎溪校区的图书馆</w:t>
      </w:r>
      <w:ins w:id="211" w:author="圳 曹" w:date="2013-03-31T22:39:00Z">
        <w:r w:rsidR="006B625F" w:rsidRPr="006173C8">
          <w:rPr>
            <w:rFonts w:ascii="Georgia" w:eastAsia="华文细黑" w:hAnsi="Georgia" w:hint="eastAsia"/>
            <w:rPrChange w:id="212" w:author="林柏翰" w:date="2013-04-09T00:19:00Z">
              <w:rPr>
                <w:rFonts w:hint="eastAsia"/>
              </w:rPr>
            </w:rPrChange>
          </w:rPr>
          <w:t>的</w:t>
        </w:r>
      </w:ins>
      <w:r w:rsidRPr="006173C8">
        <w:rPr>
          <w:rFonts w:ascii="Georgia" w:eastAsia="华文细黑" w:hAnsi="Georgia" w:hint="eastAsia"/>
          <w:rPrChange w:id="213" w:author="林柏翰" w:date="2013-04-09T00:19:00Z">
            <w:rPr>
              <w:rFonts w:hint="eastAsia"/>
            </w:rPr>
          </w:rPrChange>
        </w:rPr>
        <w:t>设计，屋顶是三角形</w:t>
      </w:r>
      <w:del w:id="214" w:author="圳 曹" w:date="2013-03-31T22:39:00Z">
        <w:r w:rsidRPr="006173C8" w:rsidDel="006B625F">
          <w:rPr>
            <w:rFonts w:ascii="Georgia" w:eastAsia="华文细黑" w:hAnsi="Georgia" w:hint="eastAsia"/>
            <w:rPrChange w:id="215" w:author="林柏翰" w:date="2013-04-09T00:19:00Z">
              <w:rPr>
                <w:rFonts w:hint="eastAsia"/>
              </w:rPr>
            </w:rPrChange>
          </w:rPr>
          <w:delText>状</w:delText>
        </w:r>
      </w:del>
      <w:r w:rsidRPr="006173C8">
        <w:rPr>
          <w:rFonts w:ascii="Georgia" w:eastAsia="华文细黑" w:hAnsi="Georgia" w:hint="eastAsia"/>
          <w:rPrChange w:id="216" w:author="林柏翰" w:date="2013-04-09T00:19:00Z">
            <w:rPr>
              <w:rFonts w:hint="eastAsia"/>
            </w:rPr>
          </w:rPrChange>
        </w:rPr>
        <w:t>的，阳光外面透过玻璃照射进来显得很温暖，书香气息从这建筑上都可以感受</w:t>
      </w:r>
      <w:del w:id="217" w:author="林柏翰" w:date="2013-04-09T00:43:00Z">
        <w:r w:rsidRPr="006173C8" w:rsidDel="00070BF9">
          <w:rPr>
            <w:rFonts w:ascii="Georgia" w:eastAsia="华文细黑" w:hAnsi="Georgia" w:hint="eastAsia"/>
            <w:rPrChange w:id="218" w:author="林柏翰" w:date="2013-04-09T00:19:00Z">
              <w:rPr>
                <w:rFonts w:hint="eastAsia"/>
              </w:rPr>
            </w:rPrChange>
          </w:rPr>
          <w:delText>的</w:delText>
        </w:r>
      </w:del>
      <w:r w:rsidRPr="006173C8">
        <w:rPr>
          <w:rFonts w:ascii="Georgia" w:eastAsia="华文细黑" w:hAnsi="Georgia" w:hint="eastAsia"/>
          <w:rPrChange w:id="219" w:author="林柏翰" w:date="2013-04-09T00:19:00Z">
            <w:rPr>
              <w:rFonts w:hint="eastAsia"/>
            </w:rPr>
          </w:rPrChange>
        </w:rPr>
        <w:t>出来——我想这也是建筑的神奇与吸引人之处吧。造型独特、便于观景的螺旋艺廊，利用玻璃制造出彩色世界的廿一客办公总部，打破常规的让人眼前一亮的</w:t>
      </w:r>
      <w:r w:rsidRPr="006173C8">
        <w:rPr>
          <w:rFonts w:ascii="Georgia" w:eastAsia="华文细黑" w:hAnsi="Georgia"/>
          <w:rPrChange w:id="220" w:author="林柏翰" w:date="2013-04-09T00:19:00Z">
            <w:rPr/>
          </w:rPrChange>
        </w:rPr>
        <w:t>S</w:t>
      </w:r>
      <w:r w:rsidRPr="006173C8">
        <w:rPr>
          <w:rFonts w:ascii="Georgia" w:eastAsia="华文细黑" w:hAnsi="Georgia" w:hint="eastAsia"/>
          <w:rPrChange w:id="221" w:author="林柏翰" w:date="2013-04-09T00:19:00Z">
            <w:rPr>
              <w:rFonts w:hint="eastAsia"/>
            </w:rPr>
          </w:rPrChange>
        </w:rPr>
        <w:t>景观步行桥……这些</w:t>
      </w:r>
      <w:commentRangeStart w:id="222"/>
      <w:r w:rsidRPr="006173C8">
        <w:rPr>
          <w:rFonts w:ascii="Georgia" w:eastAsia="华文细黑" w:hAnsi="Georgia" w:hint="eastAsia"/>
          <w:rPrChange w:id="223" w:author="林柏翰" w:date="2013-04-09T00:19:00Z">
            <w:rPr>
              <w:rFonts w:hint="eastAsia"/>
            </w:rPr>
          </w:rPrChange>
        </w:rPr>
        <w:t>鬼斧神工</w:t>
      </w:r>
      <w:commentRangeEnd w:id="222"/>
      <w:r w:rsidR="006B625F" w:rsidRPr="006173C8">
        <w:rPr>
          <w:rStyle w:val="a7"/>
          <w:rFonts w:ascii="Georgia" w:eastAsia="华文细黑" w:hAnsi="Georgia"/>
          <w:rPrChange w:id="224" w:author="林柏翰" w:date="2013-04-09T00:19:00Z">
            <w:rPr>
              <w:rStyle w:val="a7"/>
            </w:rPr>
          </w:rPrChange>
        </w:rPr>
        <w:commentReference w:id="222"/>
      </w:r>
      <w:r w:rsidRPr="006173C8">
        <w:rPr>
          <w:rFonts w:ascii="Georgia" w:eastAsia="华文细黑" w:hAnsi="Georgia" w:hint="eastAsia"/>
          <w:rPrChange w:id="225" w:author="林柏翰" w:date="2013-04-09T00:19:00Z">
            <w:rPr>
              <w:rFonts w:hint="eastAsia"/>
            </w:rPr>
          </w:rPrChange>
        </w:rPr>
        <w:t>的建筑不仅在视觉上亮丽一新，又令我们的生活更加便捷。不少建筑照片也是优秀</w:t>
      </w:r>
      <w:ins w:id="226" w:author="林柏翰" w:date="2013-04-09T00:45:00Z">
        <w:r w:rsidR="00070BF9">
          <w:rPr>
            <w:rFonts w:ascii="Georgia" w:eastAsia="华文细黑" w:hAnsi="Georgia" w:hint="eastAsia"/>
          </w:rPr>
          <w:t>的</w:t>
        </w:r>
      </w:ins>
      <w:r w:rsidRPr="006173C8">
        <w:rPr>
          <w:rFonts w:ascii="Georgia" w:eastAsia="华文细黑" w:hAnsi="Georgia" w:hint="eastAsia"/>
          <w:rPrChange w:id="227" w:author="林柏翰" w:date="2013-04-09T00:19:00Z">
            <w:rPr>
              <w:rFonts w:hint="eastAsia"/>
            </w:rPr>
          </w:rPrChange>
        </w:rPr>
        <w:t>摄影作品，在各</w:t>
      </w:r>
      <w:proofErr w:type="gramStart"/>
      <w:r w:rsidRPr="006173C8">
        <w:rPr>
          <w:rFonts w:ascii="Georgia" w:eastAsia="华文细黑" w:hAnsi="Georgia" w:hint="eastAsia"/>
          <w:rPrChange w:id="228" w:author="林柏翰" w:date="2013-04-09T00:19:00Z">
            <w:rPr>
              <w:rFonts w:hint="eastAsia"/>
            </w:rPr>
          </w:rPrChange>
        </w:rPr>
        <w:t>展区走</w:t>
      </w:r>
      <w:proofErr w:type="gramEnd"/>
      <w:r w:rsidRPr="006173C8">
        <w:rPr>
          <w:rFonts w:ascii="Georgia" w:eastAsia="华文细黑" w:hAnsi="Georgia" w:hint="eastAsia"/>
          <w:rPrChange w:id="229" w:author="林柏翰" w:date="2013-04-09T00:19:00Z">
            <w:rPr>
              <w:rFonts w:hint="eastAsia"/>
            </w:rPr>
          </w:rPrChange>
        </w:rPr>
        <w:t>了一番，犹如享受了一回视觉</w:t>
      </w:r>
      <w:del w:id="230" w:author="林柏翰" w:date="2013-04-09T00:45:00Z">
        <w:r w:rsidRPr="006173C8" w:rsidDel="00070BF9">
          <w:rPr>
            <w:rFonts w:ascii="Georgia" w:eastAsia="华文细黑" w:hAnsi="Georgia" w:hint="eastAsia"/>
            <w:rPrChange w:id="231" w:author="林柏翰" w:date="2013-04-09T00:19:00Z">
              <w:rPr>
                <w:rFonts w:hint="eastAsia"/>
              </w:rPr>
            </w:rPrChange>
          </w:rPr>
          <w:delText>上</w:delText>
        </w:r>
      </w:del>
      <w:r w:rsidRPr="006173C8">
        <w:rPr>
          <w:rFonts w:ascii="Georgia" w:eastAsia="华文细黑" w:hAnsi="Georgia" w:hint="eastAsia"/>
          <w:rPrChange w:id="232" w:author="林柏翰" w:date="2013-04-09T00:19:00Z">
            <w:rPr>
              <w:rFonts w:hint="eastAsia"/>
            </w:rPr>
          </w:rPrChange>
        </w:rPr>
        <w:t>的盛宴。</w:t>
      </w:r>
    </w:p>
    <w:p w14:paraId="09938827" w14:textId="6BCE8C23" w:rsidR="00293B83" w:rsidRPr="006173C8" w:rsidDel="00DA41D5" w:rsidRDefault="00EC2444">
      <w:pPr>
        <w:autoSpaceDN w:val="0"/>
        <w:ind w:firstLineChars="200" w:firstLine="420"/>
        <w:rPr>
          <w:del w:id="233" w:author="林柏翰" w:date="2013-04-09T01:01:00Z"/>
          <w:rFonts w:ascii="Georgia" w:eastAsia="华文细黑" w:hAnsi="Georgia"/>
          <w:rPrChange w:id="234" w:author="林柏翰" w:date="2013-04-09T00:19:00Z">
            <w:rPr>
              <w:del w:id="235" w:author="林柏翰" w:date="2013-04-09T01:01:00Z"/>
            </w:rPr>
          </w:rPrChange>
        </w:rPr>
        <w:pPrChange w:id="236" w:author="林柏翰" w:date="2013-04-09T00:22:00Z">
          <w:pPr>
            <w:autoSpaceDN w:val="0"/>
          </w:pPr>
        </w:pPrChange>
      </w:pPr>
      <w:r w:rsidRPr="006173C8">
        <w:rPr>
          <w:rFonts w:ascii="Georgia" w:eastAsia="华文细黑" w:hAnsi="Georgia" w:hint="eastAsia"/>
          <w:rPrChange w:id="237" w:author="林柏翰" w:date="2013-04-09T00:19:00Z">
            <w:rPr>
              <w:rFonts w:hint="eastAsia"/>
            </w:rPr>
          </w:rPrChange>
        </w:rPr>
        <w:t>在</w:t>
      </w:r>
      <w:r w:rsidRPr="006173C8">
        <w:rPr>
          <w:rFonts w:ascii="Georgia" w:eastAsia="华文细黑" w:hAnsi="Georgia"/>
          <w:rPrChange w:id="238" w:author="林柏翰" w:date="2013-04-09T00:19:00Z">
            <w:rPr/>
          </w:rPrChange>
        </w:rPr>
        <w:t>C</w:t>
      </w:r>
      <w:r w:rsidRPr="006173C8">
        <w:rPr>
          <w:rFonts w:ascii="Georgia" w:eastAsia="华文细黑" w:hAnsi="Georgia" w:hint="eastAsia"/>
          <w:rPrChange w:id="239" w:author="林柏翰" w:date="2013-04-09T00:19:00Z">
            <w:rPr>
              <w:rFonts w:hint="eastAsia"/>
            </w:rPr>
          </w:rPrChange>
        </w:rPr>
        <w:t>展区里，我还看到一些关于桥梁的设计。前面提到的“无止桥”工程是一项爱心工程，</w:t>
      </w:r>
    </w:p>
    <w:p w14:paraId="7BDB0254" w14:textId="77777777" w:rsidR="00293B83" w:rsidRPr="006173C8" w:rsidRDefault="00EC2444" w:rsidP="00DA41D5">
      <w:pPr>
        <w:autoSpaceDN w:val="0"/>
        <w:ind w:firstLineChars="200" w:firstLine="420"/>
        <w:rPr>
          <w:rFonts w:ascii="Georgia" w:eastAsia="华文细黑" w:hAnsi="Georgia"/>
          <w:rPrChange w:id="240" w:author="林柏翰" w:date="2013-04-09T00:19:00Z">
            <w:rPr/>
          </w:rPrChange>
        </w:rPr>
        <w:pPrChange w:id="241" w:author="林柏翰" w:date="2013-04-09T01:01:00Z">
          <w:pPr>
            <w:autoSpaceDN w:val="0"/>
          </w:pPr>
        </w:pPrChange>
      </w:pPr>
      <w:r w:rsidRPr="006173C8">
        <w:rPr>
          <w:rFonts w:ascii="Georgia" w:eastAsia="华文细黑" w:hAnsi="Georgia" w:hint="eastAsia"/>
          <w:rPrChange w:id="242" w:author="林柏翰" w:date="2013-04-09T00:19:00Z">
            <w:rPr>
              <w:rFonts w:hint="eastAsia"/>
            </w:rPr>
          </w:rPrChange>
        </w:rPr>
        <w:t>是建筑家们为山区孩子无私建造桥梁的一项工程。“无止”指的并非是桥，而是社会上的爱心。看来硬邦邦的建筑其实有着一颗柔软的爱心呢。</w:t>
      </w:r>
    </w:p>
    <w:p w14:paraId="58F15ED8" w14:textId="77777777" w:rsidR="006569F6" w:rsidRDefault="006569F6">
      <w:pPr>
        <w:autoSpaceDN w:val="0"/>
        <w:rPr>
          <w:ins w:id="243" w:author="林柏翰" w:date="2013-04-09T00:22:00Z"/>
          <w:rFonts w:ascii="Georgia" w:eastAsia="华文细黑" w:hAnsi="Georgia"/>
          <w:b/>
          <w:bCs/>
        </w:rPr>
      </w:pPr>
    </w:p>
    <w:p w14:paraId="1BF53945" w14:textId="77777777" w:rsidR="00293B83" w:rsidRPr="006173C8" w:rsidRDefault="00EC2444">
      <w:pPr>
        <w:autoSpaceDN w:val="0"/>
        <w:rPr>
          <w:rFonts w:ascii="Georgia" w:eastAsia="华文细黑" w:hAnsi="Georgia"/>
          <w:b/>
          <w:bCs/>
          <w:rPrChange w:id="244" w:author="林柏翰" w:date="2013-04-09T00:19:00Z">
            <w:rPr>
              <w:b/>
              <w:bCs/>
            </w:rPr>
          </w:rPrChange>
        </w:rPr>
      </w:pPr>
      <w:r w:rsidRPr="006173C8">
        <w:rPr>
          <w:rFonts w:ascii="Georgia" w:eastAsia="华文细黑" w:hAnsi="Georgia" w:hint="eastAsia"/>
          <w:b/>
          <w:bCs/>
          <w:rPrChange w:id="245" w:author="林柏翰" w:date="2013-04-09T00:19:00Z">
            <w:rPr>
              <w:rFonts w:hint="eastAsia"/>
              <w:b/>
              <w:bCs/>
            </w:rPr>
          </w:rPrChange>
        </w:rPr>
        <w:t>景观设计</w:t>
      </w:r>
    </w:p>
    <w:p w14:paraId="3ED0735D" w14:textId="77777777" w:rsidR="006569F6" w:rsidRDefault="006569F6">
      <w:pPr>
        <w:autoSpaceDN w:val="0"/>
        <w:rPr>
          <w:ins w:id="246" w:author="林柏翰" w:date="2013-04-09T00:22:00Z"/>
          <w:rFonts w:ascii="Georgia" w:eastAsia="华文细黑" w:hAnsi="Georgia"/>
        </w:rPr>
      </w:pPr>
    </w:p>
    <w:p w14:paraId="29A2BD25" w14:textId="704A272D" w:rsidR="00293B83" w:rsidRPr="006173C8" w:rsidRDefault="00E3729F">
      <w:pPr>
        <w:autoSpaceDN w:val="0"/>
        <w:ind w:firstLineChars="200" w:firstLine="420"/>
        <w:rPr>
          <w:rFonts w:ascii="Georgia" w:eastAsia="华文细黑" w:hAnsi="Georgia"/>
          <w:rPrChange w:id="247" w:author="林柏翰" w:date="2013-04-09T00:19:00Z">
            <w:rPr/>
          </w:rPrChange>
        </w:rPr>
        <w:pPrChange w:id="248" w:author="林柏翰" w:date="2013-04-09T00:22:00Z">
          <w:pPr>
            <w:autoSpaceDN w:val="0"/>
          </w:pPr>
        </w:pPrChange>
      </w:pPr>
      <w:ins w:id="249" w:author="圳 曹" w:date="2013-03-31T21:30:00Z">
        <w:del w:id="250" w:author="林柏翰" w:date="2013-04-09T00:22:00Z">
          <w:r w:rsidRPr="006173C8" w:rsidDel="006569F6">
            <w:rPr>
              <w:rFonts w:ascii="Georgia" w:eastAsia="华文细黑" w:hAnsi="Georgia"/>
              <w:rPrChange w:id="251" w:author="林柏翰" w:date="2013-04-09T00:19:00Z">
                <w:rPr/>
              </w:rPrChange>
            </w:rPr>
            <w:delText xml:space="preserve">  </w:delText>
          </w:r>
        </w:del>
      </w:ins>
      <w:r w:rsidR="00EC2444" w:rsidRPr="006173C8">
        <w:rPr>
          <w:rFonts w:ascii="Georgia" w:eastAsia="华文细黑" w:hAnsi="Georgia" w:hint="eastAsia"/>
          <w:rPrChange w:id="252" w:author="林柏翰" w:date="2013-04-09T00:19:00Z">
            <w:rPr>
              <w:rFonts w:hint="eastAsia"/>
            </w:rPr>
          </w:rPrChange>
        </w:rPr>
        <w:t>全场最美轮美奂的就数景观设计了。从</w:t>
      </w:r>
      <w:r w:rsidR="00EC2444" w:rsidRPr="006173C8">
        <w:rPr>
          <w:rFonts w:ascii="Georgia" w:eastAsia="华文细黑" w:hAnsi="Georgia"/>
          <w:rPrChange w:id="253" w:author="林柏翰" w:date="2013-04-09T00:19:00Z">
            <w:rPr/>
          </w:rPrChange>
        </w:rPr>
        <w:t>C</w:t>
      </w:r>
      <w:r w:rsidR="00EC2444" w:rsidRPr="006173C8">
        <w:rPr>
          <w:rFonts w:ascii="Georgia" w:eastAsia="华文细黑" w:hAnsi="Georgia" w:hint="eastAsia"/>
          <w:rPrChange w:id="254" w:author="林柏翰" w:date="2013-04-09T00:19:00Z">
            <w:rPr>
              <w:rFonts w:hint="eastAsia"/>
            </w:rPr>
          </w:rPrChange>
        </w:rPr>
        <w:t>展区和中央展区走出，粗心的我才发现</w:t>
      </w:r>
      <w:r w:rsidR="00EC2444" w:rsidRPr="006173C8">
        <w:rPr>
          <w:rFonts w:ascii="Georgia" w:eastAsia="华文细黑" w:hAnsi="Georgia"/>
          <w:rPrChange w:id="255" w:author="林柏翰" w:date="2013-04-09T00:19:00Z">
            <w:rPr/>
          </w:rPrChange>
        </w:rPr>
        <w:t>A</w:t>
      </w:r>
      <w:r w:rsidR="00EC2444" w:rsidRPr="006173C8">
        <w:rPr>
          <w:rFonts w:ascii="Georgia" w:eastAsia="华文细黑" w:hAnsi="Georgia" w:hint="eastAsia"/>
          <w:rPrChange w:id="256" w:author="林柏翰" w:date="2013-04-09T00:19:00Z">
            <w:rPr>
              <w:rFonts w:hint="eastAsia"/>
            </w:rPr>
          </w:rPrChange>
        </w:rPr>
        <w:t>、</w:t>
      </w:r>
      <w:r w:rsidR="00EC2444" w:rsidRPr="006173C8">
        <w:rPr>
          <w:rFonts w:ascii="Georgia" w:eastAsia="华文细黑" w:hAnsi="Georgia"/>
          <w:rPrChange w:id="257" w:author="林柏翰" w:date="2013-04-09T00:19:00Z">
            <w:rPr/>
          </w:rPrChange>
        </w:rPr>
        <w:t>B</w:t>
      </w:r>
      <w:r w:rsidR="00EC2444" w:rsidRPr="006173C8">
        <w:rPr>
          <w:rFonts w:ascii="Georgia" w:eastAsia="华文细黑" w:hAnsi="Georgia" w:hint="eastAsia"/>
          <w:rPrChange w:id="258" w:author="林柏翰" w:date="2013-04-09T00:19:00Z">
            <w:rPr>
              <w:rFonts w:hint="eastAsia"/>
            </w:rPr>
          </w:rPrChange>
        </w:rPr>
        <w:t>展区。</w:t>
      </w:r>
      <w:r w:rsidR="00EC2444" w:rsidRPr="006173C8">
        <w:rPr>
          <w:rFonts w:ascii="Georgia" w:eastAsia="华文细黑" w:hAnsi="Georgia"/>
          <w:rPrChange w:id="259" w:author="林柏翰" w:date="2013-04-09T00:19:00Z">
            <w:rPr/>
          </w:rPrChange>
        </w:rPr>
        <w:t>A</w:t>
      </w:r>
      <w:r w:rsidR="00EC2444" w:rsidRPr="006173C8">
        <w:rPr>
          <w:rFonts w:ascii="Georgia" w:eastAsia="华文细黑" w:hAnsi="Georgia" w:hint="eastAsia"/>
          <w:rPrChange w:id="260" w:author="林柏翰" w:date="2013-04-09T00:19:00Z">
            <w:rPr>
              <w:rFonts w:hint="eastAsia"/>
            </w:rPr>
          </w:rPrChange>
        </w:rPr>
        <w:t>、</w:t>
      </w:r>
      <w:r w:rsidR="00EC2444" w:rsidRPr="006173C8">
        <w:rPr>
          <w:rFonts w:ascii="Georgia" w:eastAsia="华文细黑" w:hAnsi="Georgia"/>
          <w:rPrChange w:id="261" w:author="林柏翰" w:date="2013-04-09T00:19:00Z">
            <w:rPr/>
          </w:rPrChange>
        </w:rPr>
        <w:t>B</w:t>
      </w:r>
      <w:r w:rsidR="00EC2444" w:rsidRPr="006173C8">
        <w:rPr>
          <w:rFonts w:ascii="Georgia" w:eastAsia="华文细黑" w:hAnsi="Georgia" w:hint="eastAsia"/>
          <w:rPrChange w:id="262" w:author="林柏翰" w:date="2013-04-09T00:19:00Z">
            <w:rPr>
              <w:rFonts w:hint="eastAsia"/>
            </w:rPr>
          </w:rPrChange>
        </w:rPr>
        <w:t>展区比较小，人也少一些。</w:t>
      </w:r>
    </w:p>
    <w:p w14:paraId="633F0D4E" w14:textId="6D24745B" w:rsidR="00293B83" w:rsidRPr="006173C8" w:rsidRDefault="00E3729F">
      <w:pPr>
        <w:autoSpaceDN w:val="0"/>
        <w:ind w:firstLineChars="200" w:firstLine="420"/>
        <w:rPr>
          <w:ins w:id="263" w:author="圳 曹" w:date="2013-03-31T22:44:00Z"/>
          <w:rFonts w:ascii="Georgia" w:eastAsia="华文细黑" w:hAnsi="Georgia"/>
          <w:rPrChange w:id="264" w:author="林柏翰" w:date="2013-04-09T00:19:00Z">
            <w:rPr>
              <w:ins w:id="265" w:author="圳 曹" w:date="2013-03-31T22:44:00Z"/>
            </w:rPr>
          </w:rPrChange>
        </w:rPr>
        <w:pPrChange w:id="266" w:author="林柏翰" w:date="2013-04-09T00:22:00Z">
          <w:pPr>
            <w:autoSpaceDN w:val="0"/>
          </w:pPr>
        </w:pPrChange>
      </w:pPr>
      <w:ins w:id="267" w:author="圳 曹" w:date="2013-03-31T21:30:00Z">
        <w:del w:id="268" w:author="林柏翰" w:date="2013-04-09T00:22:00Z">
          <w:r w:rsidRPr="006173C8" w:rsidDel="006569F6">
            <w:rPr>
              <w:rFonts w:ascii="Georgia" w:eastAsia="华文细黑" w:hAnsi="Georgia"/>
              <w:rPrChange w:id="269" w:author="林柏翰" w:date="2013-04-09T00:19:00Z">
                <w:rPr/>
              </w:rPrChange>
            </w:rPr>
            <w:delText xml:space="preserve">  </w:delText>
          </w:r>
        </w:del>
      </w:ins>
      <w:r w:rsidR="00EC2444" w:rsidRPr="006173C8">
        <w:rPr>
          <w:rFonts w:ascii="Georgia" w:eastAsia="华文细黑" w:hAnsi="Georgia" w:hint="eastAsia"/>
          <w:rPrChange w:id="270" w:author="林柏翰" w:date="2013-04-09T00:19:00Z">
            <w:rPr>
              <w:rFonts w:hint="eastAsia"/>
            </w:rPr>
          </w:rPrChange>
        </w:rPr>
        <w:t>景观设计主要是对于公园的设计，连名字都取得那么柔和：心灵的花园、天地之间等等。“设计师在花园中用蓝白两色的布条构筑了‘蓝天’和‘白云’，‘蓝天白云’指向大地；用砂石、作物和乡土花卉构筑成了土地，田园与原野，‘田野湖泽’指向天空。”景观设计不只是钢筋水泥、玻璃砖瓦，还要巧妙地与自然融合，运用</w:t>
      </w:r>
      <w:ins w:id="271" w:author="林柏翰" w:date="2013-04-09T00:46:00Z">
        <w:r w:rsidR="00B74F81">
          <w:rPr>
            <w:rFonts w:ascii="Georgia" w:eastAsia="华文细黑" w:hAnsi="Georgia" w:hint="eastAsia"/>
          </w:rPr>
          <w:t>自然</w:t>
        </w:r>
      </w:ins>
      <w:r w:rsidR="00EC2444" w:rsidRPr="006173C8">
        <w:rPr>
          <w:rFonts w:ascii="Georgia" w:eastAsia="华文细黑" w:hAnsi="Georgia" w:hint="eastAsia"/>
          <w:rPrChange w:id="272" w:author="林柏翰" w:date="2013-04-09T00:19:00Z">
            <w:rPr>
              <w:rFonts w:hint="eastAsia"/>
            </w:rPr>
          </w:rPrChange>
        </w:rPr>
        <w:t>而不破坏自然，使自然超脱世俗，也使设计本身令人惊叹。</w:t>
      </w:r>
    </w:p>
    <w:p w14:paraId="3E58D5AD" w14:textId="77777777" w:rsidR="006B625F" w:rsidRPr="006173C8" w:rsidRDefault="006B625F">
      <w:pPr>
        <w:autoSpaceDN w:val="0"/>
        <w:rPr>
          <w:rFonts w:ascii="Georgia" w:eastAsia="华文细黑" w:hAnsi="Georgia"/>
          <w:rPrChange w:id="273" w:author="林柏翰" w:date="2013-04-09T00:19:00Z">
            <w:rPr/>
          </w:rPrChange>
        </w:rPr>
      </w:pPr>
    </w:p>
    <w:p w14:paraId="04EE5383" w14:textId="2A7998B9" w:rsidR="00293B83" w:rsidRPr="006173C8" w:rsidDel="006569F6" w:rsidRDefault="00293B83">
      <w:pPr>
        <w:autoSpaceDN w:val="0"/>
        <w:rPr>
          <w:del w:id="274" w:author="林柏翰" w:date="2013-04-09T00:22:00Z"/>
          <w:rFonts w:ascii="Georgia" w:eastAsia="华文细黑" w:hAnsi="Georgia"/>
          <w:rPrChange w:id="275" w:author="林柏翰" w:date="2013-04-09T00:19:00Z">
            <w:rPr>
              <w:del w:id="276" w:author="林柏翰" w:date="2013-04-09T00:22:00Z"/>
            </w:rPr>
          </w:rPrChange>
        </w:rPr>
      </w:pPr>
    </w:p>
    <w:p w14:paraId="46068AD4" w14:textId="15E4C342" w:rsidR="00293B83" w:rsidRPr="006173C8" w:rsidDel="006569F6" w:rsidRDefault="00293B83">
      <w:pPr>
        <w:autoSpaceDN w:val="0"/>
        <w:rPr>
          <w:del w:id="277" w:author="林柏翰" w:date="2013-04-09T00:22:00Z"/>
          <w:rFonts w:ascii="Georgia" w:eastAsia="华文细黑" w:hAnsi="Georgia"/>
          <w:rPrChange w:id="278" w:author="林柏翰" w:date="2013-04-09T00:19:00Z">
            <w:rPr>
              <w:del w:id="279" w:author="林柏翰" w:date="2013-04-09T00:22:00Z"/>
            </w:rPr>
          </w:rPrChange>
        </w:rPr>
      </w:pPr>
    </w:p>
    <w:p w14:paraId="0408B060" w14:textId="0FDFDF97" w:rsidR="00293B83" w:rsidRPr="006173C8" w:rsidRDefault="00EC2444">
      <w:pPr>
        <w:autoSpaceDN w:val="0"/>
        <w:ind w:firstLineChars="200" w:firstLine="420"/>
        <w:rPr>
          <w:rFonts w:ascii="Georgia" w:eastAsia="华文细黑" w:hAnsi="Georgia"/>
          <w:rPrChange w:id="280" w:author="林柏翰" w:date="2013-04-09T00:19:00Z">
            <w:rPr/>
          </w:rPrChange>
        </w:rPr>
        <w:pPrChange w:id="281" w:author="林柏翰" w:date="2013-04-09T00:22:00Z">
          <w:pPr>
            <w:autoSpaceDN w:val="0"/>
          </w:pPr>
        </w:pPrChange>
      </w:pPr>
      <w:r w:rsidRPr="006173C8">
        <w:rPr>
          <w:rFonts w:ascii="Georgia" w:eastAsia="华文细黑" w:hAnsi="Georgia" w:hint="eastAsia"/>
          <w:rPrChange w:id="282" w:author="林柏翰" w:date="2013-04-09T00:19:00Z">
            <w:rPr>
              <w:rFonts w:hint="eastAsia"/>
            </w:rPr>
          </w:rPrChange>
        </w:rPr>
        <w:t>不知不觉已经把整个展览逛了一遭了，这场展览</w:t>
      </w:r>
      <w:ins w:id="283" w:author="林柏翰" w:date="2013-04-09T00:47:00Z">
        <w:r w:rsidR="00B74F81">
          <w:rPr>
            <w:rFonts w:ascii="Georgia" w:eastAsia="华文细黑" w:hAnsi="Georgia" w:hint="eastAsia"/>
          </w:rPr>
          <w:t>是</w:t>
        </w:r>
      </w:ins>
      <w:r w:rsidRPr="006173C8">
        <w:rPr>
          <w:rFonts w:ascii="Georgia" w:eastAsia="华文细黑" w:hAnsi="Georgia" w:hint="eastAsia"/>
          <w:rPrChange w:id="284" w:author="林柏翰" w:date="2013-04-09T00:19:00Z">
            <w:rPr>
              <w:rFonts w:hint="eastAsia"/>
            </w:rPr>
          </w:rPrChange>
        </w:rPr>
        <w:t>关于建筑，关于设计</w:t>
      </w:r>
      <w:ins w:id="285" w:author="林柏翰" w:date="2013-04-09T00:47:00Z">
        <w:r w:rsidR="00B74F81">
          <w:rPr>
            <w:rFonts w:ascii="Georgia" w:eastAsia="华文细黑" w:hAnsi="Georgia" w:hint="eastAsia"/>
          </w:rPr>
          <w:t>的</w:t>
        </w:r>
      </w:ins>
      <w:r w:rsidRPr="006173C8">
        <w:rPr>
          <w:rFonts w:ascii="Georgia" w:eastAsia="华文细黑" w:hAnsi="Georgia" w:hint="eastAsia"/>
          <w:rPrChange w:id="286" w:author="林柏翰" w:date="2013-04-09T00:19:00Z">
            <w:rPr>
              <w:rFonts w:hint="eastAsia"/>
            </w:rPr>
          </w:rPrChange>
        </w:rPr>
        <w:t>。这些设计从北京的办公室到新加坡的花园；大到一间校园，小到一张椅子。也许因为我是个建筑外行吧，我所看到的又不只是建筑。还有许多个默默无闻的摄影师和他们的精美作品；更有那些认真斟酌字眼，尽力把设计理念通过文字表现出来的文案写手；以及这次展览的创办者，真切希望当代建筑设计师能够有所成就的心。</w:t>
      </w:r>
    </w:p>
    <w:p w14:paraId="5C62FFAE" w14:textId="77777777" w:rsidR="00293B83" w:rsidRPr="006173C8" w:rsidRDefault="00293B83">
      <w:pPr>
        <w:autoSpaceDN w:val="0"/>
        <w:rPr>
          <w:rFonts w:ascii="Georgia" w:eastAsia="华文细黑" w:hAnsi="Georgia"/>
          <w:rPrChange w:id="287" w:author="林柏翰" w:date="2013-04-09T00:19:00Z">
            <w:rPr/>
          </w:rPrChange>
        </w:rPr>
      </w:pPr>
    </w:p>
    <w:p w14:paraId="5CF7A7E0" w14:textId="6DE30F00" w:rsidR="00293B83" w:rsidRPr="006173C8" w:rsidDel="00DA41D5" w:rsidRDefault="00293B83">
      <w:pPr>
        <w:autoSpaceDN w:val="0"/>
        <w:rPr>
          <w:del w:id="288" w:author="林柏翰" w:date="2013-04-09T01:01:00Z"/>
          <w:rFonts w:ascii="Georgia" w:eastAsia="华文细黑" w:hAnsi="Georgia"/>
          <w:rPrChange w:id="289" w:author="林柏翰" w:date="2013-04-09T00:19:00Z">
            <w:rPr>
              <w:del w:id="290" w:author="林柏翰" w:date="2013-04-09T01:01:00Z"/>
            </w:rPr>
          </w:rPrChange>
        </w:rPr>
      </w:pPr>
    </w:p>
    <w:p w14:paraId="23F02B45" w14:textId="77777777" w:rsidR="00293B83" w:rsidRPr="006569F6" w:rsidRDefault="00EC2444">
      <w:pPr>
        <w:autoSpaceDN w:val="0"/>
        <w:rPr>
          <w:rFonts w:ascii="Georgia" w:eastAsia="华文细黑" w:hAnsi="Georgia"/>
          <w:b/>
          <w:rPrChange w:id="291" w:author="林柏翰" w:date="2013-04-09T00:22:00Z">
            <w:rPr/>
          </w:rPrChange>
        </w:rPr>
      </w:pPr>
      <w:bookmarkStart w:id="292" w:name="_GoBack"/>
      <w:bookmarkEnd w:id="292"/>
      <w:r w:rsidRPr="006569F6">
        <w:rPr>
          <w:rFonts w:ascii="Georgia" w:eastAsia="华文细黑" w:hAnsi="Georgia" w:hint="eastAsia"/>
          <w:b/>
          <w:rPrChange w:id="293" w:author="林柏翰" w:date="2013-04-09T00:22:00Z">
            <w:rPr>
              <w:rFonts w:hint="eastAsia"/>
            </w:rPr>
          </w:rPrChange>
        </w:rPr>
        <w:t>后记：</w:t>
      </w:r>
    </w:p>
    <w:p w14:paraId="4FB8C950" w14:textId="5DB8D0AA" w:rsidR="00293B83" w:rsidRPr="006173C8" w:rsidRDefault="00C13B15">
      <w:pPr>
        <w:autoSpaceDN w:val="0"/>
        <w:ind w:firstLineChars="200" w:firstLine="420"/>
        <w:rPr>
          <w:rFonts w:ascii="Georgia" w:eastAsia="华文细黑" w:hAnsi="Georgia"/>
          <w:rPrChange w:id="294" w:author="林柏翰" w:date="2013-04-09T00:19:00Z">
            <w:rPr/>
          </w:rPrChange>
        </w:rPr>
        <w:pPrChange w:id="295" w:author="林柏翰" w:date="2013-04-09T00:22:00Z">
          <w:pPr>
            <w:autoSpaceDN w:val="0"/>
          </w:pPr>
        </w:pPrChange>
      </w:pPr>
      <w:ins w:id="296" w:author="圳 曹" w:date="2013-03-31T21:29:00Z">
        <w:del w:id="297" w:author="林柏翰" w:date="2013-04-09T00:22:00Z">
          <w:r w:rsidRPr="006173C8" w:rsidDel="006569F6">
            <w:rPr>
              <w:rFonts w:ascii="Georgia" w:eastAsia="华文细黑" w:hAnsi="Georgia"/>
              <w:rPrChange w:id="298" w:author="林柏翰" w:date="2013-04-09T00:19:00Z">
                <w:rPr/>
              </w:rPrChange>
            </w:rPr>
            <w:delText xml:space="preserve">  </w:delText>
          </w:r>
        </w:del>
      </w:ins>
      <w:r w:rsidR="00EC2444" w:rsidRPr="006173C8">
        <w:rPr>
          <w:rFonts w:ascii="Georgia" w:eastAsia="华文细黑" w:hAnsi="Georgia" w:hint="eastAsia"/>
          <w:rPrChange w:id="299" w:author="林柏翰" w:date="2013-04-09T00:19:00Z">
            <w:rPr>
              <w:rFonts w:hint="eastAsia"/>
            </w:rPr>
          </w:rPrChange>
        </w:rPr>
        <w:t>其实一开始在豆瓣上看到这个展览信息时，没注意看是设计什么的就兴冲冲地去了，一去到才发现是关于建筑的。个人对建筑并不感冒，也没什么天赋，就当这次是扩充自己知识面</w:t>
      </w:r>
      <w:ins w:id="300" w:author="圳 曹" w:date="2013-03-31T22:43:00Z">
        <w:r w:rsidR="006B625F" w:rsidRPr="006173C8">
          <w:rPr>
            <w:rFonts w:ascii="Georgia" w:eastAsia="华文细黑" w:hAnsi="Georgia" w:hint="eastAsia"/>
            <w:rPrChange w:id="301" w:author="林柏翰" w:date="2013-04-09T00:19:00Z">
              <w:rPr>
                <w:rFonts w:hint="eastAsia"/>
              </w:rPr>
            </w:rPrChange>
          </w:rPr>
          <w:t>吧</w:t>
        </w:r>
      </w:ins>
      <w:r w:rsidR="00EC2444" w:rsidRPr="006173C8">
        <w:rPr>
          <w:rFonts w:ascii="Georgia" w:eastAsia="华文细黑" w:hAnsi="Georgia" w:hint="eastAsia"/>
          <w:rPrChange w:id="302" w:author="林柏翰" w:date="2013-04-09T00:19:00Z">
            <w:rPr>
              <w:rFonts w:hint="eastAsia"/>
            </w:rPr>
          </w:rPrChange>
        </w:rPr>
        <w:t>，</w:t>
      </w:r>
      <w:ins w:id="303" w:author="圳 曹" w:date="2013-03-31T22:43:00Z">
        <w:r w:rsidR="006B625F" w:rsidRPr="006173C8">
          <w:rPr>
            <w:rFonts w:ascii="Georgia" w:eastAsia="华文细黑" w:hAnsi="Georgia" w:hint="eastAsia"/>
            <w:rPrChange w:id="304" w:author="林柏翰" w:date="2013-04-09T00:19:00Z">
              <w:rPr>
                <w:rFonts w:hint="eastAsia"/>
              </w:rPr>
            </w:rPrChange>
          </w:rPr>
          <w:t>也好</w:t>
        </w:r>
      </w:ins>
      <w:r w:rsidR="00EC2444" w:rsidRPr="006173C8">
        <w:rPr>
          <w:rFonts w:ascii="Georgia" w:eastAsia="华文细黑" w:hAnsi="Georgia" w:hint="eastAsia"/>
          <w:rPrChange w:id="305" w:author="林柏翰" w:date="2013-04-09T00:19:00Z">
            <w:rPr>
              <w:rFonts w:hint="eastAsia"/>
            </w:rPr>
          </w:rPrChange>
        </w:rPr>
        <w:t>对建筑有些简单的理解</w:t>
      </w:r>
      <w:del w:id="306" w:author="圳 曹" w:date="2013-03-31T22:43:00Z">
        <w:r w:rsidR="00EC2444" w:rsidRPr="006173C8" w:rsidDel="006B625F">
          <w:rPr>
            <w:rFonts w:ascii="Georgia" w:eastAsia="华文细黑" w:hAnsi="Georgia" w:hint="eastAsia"/>
            <w:rPrChange w:id="307" w:author="林柏翰" w:date="2013-04-09T00:19:00Z">
              <w:rPr>
                <w:rFonts w:hint="eastAsia"/>
              </w:rPr>
            </w:rPrChange>
          </w:rPr>
          <w:delText>吧</w:delText>
        </w:r>
      </w:del>
      <w:r w:rsidR="00EC2444" w:rsidRPr="006173C8">
        <w:rPr>
          <w:rFonts w:ascii="Georgia" w:eastAsia="华文细黑" w:hAnsi="Georgia" w:hint="eastAsia"/>
          <w:rPrChange w:id="308" w:author="林柏翰" w:date="2013-04-09T00:19:00Z">
            <w:rPr>
              <w:rFonts w:hint="eastAsia"/>
            </w:rPr>
          </w:rPrChange>
        </w:rPr>
        <w:t>。实际上小编是把这个展览逛了两遍的，第一遍新奇地看那些赞不绝口的照片和桌椅产品，第二遍则认认真真地看那些设计理念和观察摄影作品。这样一趟下来收获还是不少的。</w:t>
      </w:r>
    </w:p>
    <w:p w14:paraId="7F0FD455" w14:textId="63F8691E" w:rsidR="00293B83" w:rsidRPr="006173C8" w:rsidRDefault="00C13B15">
      <w:pPr>
        <w:autoSpaceDN w:val="0"/>
        <w:ind w:firstLineChars="200" w:firstLine="420"/>
        <w:rPr>
          <w:rFonts w:ascii="Georgia" w:eastAsia="华文细黑" w:hAnsi="Georgia"/>
          <w:rPrChange w:id="309" w:author="林柏翰" w:date="2013-04-09T00:19:00Z">
            <w:rPr/>
          </w:rPrChange>
        </w:rPr>
        <w:pPrChange w:id="310" w:author="林柏翰" w:date="2013-04-09T00:22:00Z">
          <w:pPr>
            <w:autoSpaceDN w:val="0"/>
          </w:pPr>
        </w:pPrChange>
      </w:pPr>
      <w:ins w:id="311" w:author="圳 曹" w:date="2013-03-31T21:29:00Z">
        <w:del w:id="312" w:author="林柏翰" w:date="2013-04-09T00:22:00Z">
          <w:r w:rsidRPr="006173C8" w:rsidDel="006569F6">
            <w:rPr>
              <w:rFonts w:ascii="Georgia" w:eastAsia="华文细黑" w:hAnsi="Georgia"/>
              <w:rPrChange w:id="313" w:author="林柏翰" w:date="2013-04-09T00:19:00Z">
                <w:rPr/>
              </w:rPrChange>
            </w:rPr>
            <w:delText xml:space="preserve">  </w:delText>
          </w:r>
        </w:del>
      </w:ins>
      <w:r w:rsidR="00EC2444" w:rsidRPr="006173C8">
        <w:rPr>
          <w:rFonts w:ascii="Georgia" w:eastAsia="华文细黑" w:hAnsi="Georgia" w:hint="eastAsia"/>
          <w:rPrChange w:id="314" w:author="林柏翰" w:date="2013-04-09T00:19:00Z">
            <w:rPr>
              <w:rFonts w:hint="eastAsia"/>
            </w:rPr>
          </w:rPrChange>
        </w:rPr>
        <w:t>展区内人并不多，甚至可以</w:t>
      </w:r>
      <w:proofErr w:type="gramStart"/>
      <w:r w:rsidR="00EC2444" w:rsidRPr="006173C8">
        <w:rPr>
          <w:rFonts w:ascii="Georgia" w:eastAsia="华文细黑" w:hAnsi="Georgia" w:hint="eastAsia"/>
          <w:rPrChange w:id="315" w:author="林柏翰" w:date="2013-04-09T00:19:00Z">
            <w:rPr>
              <w:rFonts w:hint="eastAsia"/>
            </w:rPr>
          </w:rPrChange>
        </w:rPr>
        <w:t>说是蛮少的</w:t>
      </w:r>
      <w:proofErr w:type="gramEnd"/>
      <w:r w:rsidR="00EC2444" w:rsidRPr="006173C8">
        <w:rPr>
          <w:rFonts w:ascii="Georgia" w:eastAsia="华文细黑" w:hAnsi="Georgia" w:hint="eastAsia"/>
          <w:rPrChange w:id="316" w:author="林柏翰" w:date="2013-04-09T00:19:00Z">
            <w:rPr>
              <w:rFonts w:hint="eastAsia"/>
            </w:rPr>
          </w:rPrChange>
        </w:rPr>
        <w:t>。但这为数不多的人里摄影爱好者占大多数，时不时都能看见正举着单反认真对焦的青年。本想对个别进行简单的采访，但看他们的认真模样，一时不便去打扰，也不想破坏了展区里宁静的气氛。也有一家人都来看展览的，我见到的家庭中孩子都很小</w:t>
      </w:r>
      <w:ins w:id="317" w:author="圳 曹" w:date="2013-03-31T22:44:00Z">
        <w:r w:rsidR="006B625F" w:rsidRPr="006173C8">
          <w:rPr>
            <w:rFonts w:ascii="Georgia" w:eastAsia="华文细黑" w:hAnsi="Georgia" w:hint="eastAsia"/>
            <w:rPrChange w:id="318" w:author="林柏翰" w:date="2013-04-09T00:19:00Z">
              <w:rPr>
                <w:rFonts w:hint="eastAsia"/>
              </w:rPr>
            </w:rPrChange>
          </w:rPr>
          <w:t>，</w:t>
        </w:r>
      </w:ins>
      <w:del w:id="319" w:author="圳 曹" w:date="2013-03-31T22:44:00Z">
        <w:r w:rsidR="00EC2444" w:rsidRPr="006173C8" w:rsidDel="006B625F">
          <w:rPr>
            <w:rFonts w:ascii="Georgia" w:eastAsia="华文细黑" w:hAnsi="Georgia" w:hint="eastAsia"/>
            <w:rPrChange w:id="320" w:author="林柏翰" w:date="2013-04-09T00:19:00Z">
              <w:rPr>
                <w:rFonts w:hint="eastAsia"/>
              </w:rPr>
            </w:rPrChange>
          </w:rPr>
          <w:delText>。</w:delText>
        </w:r>
      </w:del>
      <w:r w:rsidR="00EC2444" w:rsidRPr="006173C8">
        <w:rPr>
          <w:rFonts w:ascii="Georgia" w:eastAsia="华文细黑" w:hAnsi="Georgia" w:hint="eastAsia"/>
          <w:rPrChange w:id="321" w:author="林柏翰" w:date="2013-04-09T00:19:00Z">
            <w:rPr>
              <w:rFonts w:hint="eastAsia"/>
            </w:rPr>
          </w:rPrChange>
        </w:rPr>
        <w:t>刚会说话的小孩看见眼前这五光十色的作品，嘴巴里依依呀呀的，眼睛放着光。</w:t>
      </w:r>
    </w:p>
    <w:p w14:paraId="1D51ABA7" w14:textId="77777777" w:rsidR="00293B83" w:rsidRPr="006173C8" w:rsidRDefault="00EC2444">
      <w:pPr>
        <w:autoSpaceDN w:val="0"/>
        <w:ind w:firstLineChars="200" w:firstLine="420"/>
        <w:rPr>
          <w:ins w:id="322" w:author="林柏翰" w:date="2013-04-09T00:19:00Z"/>
          <w:rFonts w:ascii="Georgia" w:eastAsia="华文细黑" w:hAnsi="Georgia"/>
          <w:rPrChange w:id="323" w:author="林柏翰" w:date="2013-04-09T00:19:00Z">
            <w:rPr>
              <w:ins w:id="324" w:author="林柏翰" w:date="2013-04-09T00:19:00Z"/>
              <w:rFonts w:ascii="华文细黑" w:eastAsia="华文细黑" w:hAnsi="华文细黑"/>
            </w:rPr>
          </w:rPrChange>
        </w:rPr>
        <w:pPrChange w:id="325" w:author="林柏翰" w:date="2013-04-09T00:22:00Z">
          <w:pPr>
            <w:autoSpaceDN w:val="0"/>
          </w:pPr>
        </w:pPrChange>
      </w:pPr>
      <w:r w:rsidRPr="006173C8">
        <w:rPr>
          <w:rFonts w:ascii="Georgia" w:eastAsia="华文细黑" w:hAnsi="Georgia" w:hint="eastAsia"/>
          <w:rPrChange w:id="326" w:author="林柏翰" w:date="2013-04-09T00:19:00Z">
            <w:rPr>
              <w:rFonts w:hint="eastAsia"/>
            </w:rPr>
          </w:rPrChange>
        </w:rPr>
        <w:t>总之，这是</w:t>
      </w:r>
      <w:proofErr w:type="gramStart"/>
      <w:r w:rsidRPr="006173C8">
        <w:rPr>
          <w:rFonts w:ascii="Georgia" w:eastAsia="华文细黑" w:hAnsi="Georgia" w:hint="eastAsia"/>
          <w:rPrChange w:id="327" w:author="林柏翰" w:date="2013-04-09T00:19:00Z">
            <w:rPr>
              <w:rFonts w:hint="eastAsia"/>
            </w:rPr>
          </w:rPrChange>
        </w:rPr>
        <w:t>个建筑</w:t>
      </w:r>
      <w:proofErr w:type="gramEnd"/>
      <w:r w:rsidRPr="006173C8">
        <w:rPr>
          <w:rFonts w:ascii="Georgia" w:eastAsia="华文细黑" w:hAnsi="Georgia" w:hint="eastAsia"/>
          <w:rPrChange w:id="328" w:author="林柏翰" w:date="2013-04-09T00:19:00Z">
            <w:rPr>
              <w:rFonts w:hint="eastAsia"/>
            </w:rPr>
          </w:rPrChange>
        </w:rPr>
        <w:t>爱好者的天堂，摄影爱好者的园地，每个人放松身心的好去处。</w:t>
      </w:r>
    </w:p>
    <w:p w14:paraId="02E1921E" w14:textId="77777777" w:rsidR="00B65FBA" w:rsidRPr="006173C8" w:rsidRDefault="00B65FBA">
      <w:pPr>
        <w:autoSpaceDN w:val="0"/>
        <w:rPr>
          <w:ins w:id="329" w:author="林柏翰" w:date="2013-04-09T00:19:00Z"/>
          <w:rFonts w:ascii="Georgia" w:eastAsia="华文细黑" w:hAnsi="Georgia"/>
          <w:rPrChange w:id="330" w:author="林柏翰" w:date="2013-04-09T00:19:00Z">
            <w:rPr>
              <w:ins w:id="331" w:author="林柏翰" w:date="2013-04-09T00:19:00Z"/>
              <w:rFonts w:ascii="华文细黑" w:eastAsia="华文细黑" w:hAnsi="华文细黑"/>
            </w:rPr>
          </w:rPrChange>
        </w:rPr>
      </w:pPr>
    </w:p>
    <w:p w14:paraId="22AF34BC" w14:textId="77777777" w:rsidR="00B65FBA" w:rsidRPr="006173C8" w:rsidRDefault="00B65FBA">
      <w:pPr>
        <w:autoSpaceDN w:val="0"/>
        <w:rPr>
          <w:ins w:id="332" w:author="林柏翰" w:date="2013-04-09T00:19:00Z"/>
          <w:rFonts w:ascii="Georgia" w:eastAsia="华文细黑" w:hAnsi="Georgia"/>
          <w:rPrChange w:id="333" w:author="林柏翰" w:date="2013-04-09T00:19:00Z">
            <w:rPr>
              <w:ins w:id="334" w:author="林柏翰" w:date="2013-04-09T00:19:00Z"/>
              <w:rFonts w:ascii="华文细黑" w:eastAsia="华文细黑" w:hAnsi="华文细黑"/>
            </w:rPr>
          </w:rPrChange>
        </w:rPr>
      </w:pPr>
    </w:p>
    <w:p w14:paraId="3686CDBE" w14:textId="490A65F2" w:rsidR="00B65FBA" w:rsidRPr="006173C8" w:rsidRDefault="00B65FBA">
      <w:pPr>
        <w:autoSpaceDN w:val="0"/>
        <w:rPr>
          <w:rFonts w:ascii="Georgia" w:eastAsia="华文细黑" w:hAnsi="Georgia"/>
          <w:rPrChange w:id="335" w:author="林柏翰" w:date="2013-04-09T00:19:00Z">
            <w:rPr/>
          </w:rPrChange>
        </w:rPr>
      </w:pPr>
      <w:ins w:id="336" w:author="林柏翰" w:date="2013-04-09T00:19:00Z">
        <w:r w:rsidRPr="006173C8">
          <w:rPr>
            <w:rFonts w:ascii="Georgia" w:eastAsia="华文细黑" w:hAnsi="Georgia" w:hint="eastAsia"/>
            <w:rPrChange w:id="337" w:author="林柏翰" w:date="2013-04-09T00:19:00Z">
              <w:rPr>
                <w:rFonts w:ascii="华文细黑" w:eastAsia="华文细黑" w:hAnsi="华文细黑" w:hint="eastAsia"/>
              </w:rPr>
            </w:rPrChange>
          </w:rPr>
          <w:t>三校：林柏翰</w:t>
        </w:r>
      </w:ins>
    </w:p>
    <w:sectPr w:rsidR="00B65FBA" w:rsidRPr="006173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22" w:author="圳 曹" w:date="2013-03-31T22:41:00Z" w:initials="曹">
    <w:p w14:paraId="6DA38BC8" w14:textId="6341FD6D" w:rsidR="006B625F" w:rsidRDefault="006B625F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有点奇怪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7BC4A" w14:textId="77777777" w:rsidR="002139F7" w:rsidRDefault="002139F7" w:rsidP="00B65FBA">
      <w:r>
        <w:separator/>
      </w:r>
    </w:p>
  </w:endnote>
  <w:endnote w:type="continuationSeparator" w:id="0">
    <w:p w14:paraId="2ABB2930" w14:textId="77777777" w:rsidR="002139F7" w:rsidRDefault="002139F7" w:rsidP="00B6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226E8C" w14:textId="77777777" w:rsidR="002139F7" w:rsidRDefault="002139F7" w:rsidP="00B65FBA">
      <w:r>
        <w:separator/>
      </w:r>
    </w:p>
  </w:footnote>
  <w:footnote w:type="continuationSeparator" w:id="0">
    <w:p w14:paraId="406BD307" w14:textId="77777777" w:rsidR="002139F7" w:rsidRDefault="002139F7" w:rsidP="00B65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decimal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0BF9"/>
    <w:rsid w:val="00172A27"/>
    <w:rsid w:val="002139F7"/>
    <w:rsid w:val="00293B83"/>
    <w:rsid w:val="00303689"/>
    <w:rsid w:val="00484472"/>
    <w:rsid w:val="00501806"/>
    <w:rsid w:val="006173C8"/>
    <w:rsid w:val="00624526"/>
    <w:rsid w:val="006569F6"/>
    <w:rsid w:val="006B625F"/>
    <w:rsid w:val="0089787C"/>
    <w:rsid w:val="00A900C1"/>
    <w:rsid w:val="00B65FBA"/>
    <w:rsid w:val="00B74F81"/>
    <w:rsid w:val="00C13B15"/>
    <w:rsid w:val="00C55E72"/>
    <w:rsid w:val="00DA41D5"/>
    <w:rsid w:val="00E31014"/>
    <w:rsid w:val="00E3729F"/>
    <w:rsid w:val="00E6348C"/>
    <w:rsid w:val="00EC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16F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link w:val="Char"/>
    <w:uiPriority w:val="99"/>
    <w:semiHidden/>
    <w:unhideWhenUsed/>
    <w:rsid w:val="00C13B1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13B15"/>
    <w:rPr>
      <w:rFonts w:ascii="Heiti SC Light" w:eastAsia="Heiti SC Light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B625F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6B625F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6B625F"/>
    <w:rPr>
      <w:kern w:val="2"/>
      <w:sz w:val="21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6B625F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6B625F"/>
    <w:rPr>
      <w:b/>
      <w:bCs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Balloon Text"/>
    <w:basedOn w:val="a"/>
    <w:link w:val="Char"/>
    <w:uiPriority w:val="99"/>
    <w:semiHidden/>
    <w:unhideWhenUsed/>
    <w:rsid w:val="00C13B1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13B15"/>
    <w:rPr>
      <w:rFonts w:ascii="Heiti SC Light" w:eastAsia="Heiti SC Light"/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B625F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6B625F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6B625F"/>
    <w:rPr>
      <w:kern w:val="2"/>
      <w:sz w:val="21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6B625F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6B625F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347</Words>
  <Characters>1983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【活动介绍】</dc:title>
  <dc:creator>SL</dc:creator>
  <cp:lastModifiedBy>林柏翰</cp:lastModifiedBy>
  <cp:revision>3</cp:revision>
  <dcterms:created xsi:type="dcterms:W3CDTF">2013-04-08T16:58:00Z</dcterms:created>
  <dcterms:modified xsi:type="dcterms:W3CDTF">2013-04-08T17:02:00Z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