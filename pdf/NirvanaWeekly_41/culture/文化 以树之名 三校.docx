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25042" w14:textId="77777777" w:rsidR="00505769" w:rsidRPr="008348B3" w:rsidRDefault="002B10E0" w:rsidP="00F4738E">
      <w:pPr>
        <w:pStyle w:val="a4"/>
        <w:jc w:val="left"/>
        <w:rPr>
          <w:rFonts w:ascii="华文细黑" w:eastAsia="华文细黑" w:hAnsi="华文细黑"/>
          <w:rPrChange w:id="0" w:author="林柏翰" w:date="2013-04-08T23:54:00Z">
            <w:rPr/>
          </w:rPrChange>
        </w:rPr>
      </w:pPr>
      <w:r w:rsidRPr="008348B3">
        <w:rPr>
          <w:rFonts w:ascii="华文细黑" w:eastAsia="华文细黑" w:hAnsi="华文细黑"/>
          <w:rPrChange w:id="1" w:author="林柏翰" w:date="2013-04-08T23:54:00Z">
            <w:rPr>
              <w:rFonts w:hint="eastAsia"/>
            </w:rPr>
          </w:rPrChange>
        </w:rPr>
        <w:t>以树之名</w:t>
      </w:r>
    </w:p>
    <w:p w14:paraId="6C4DC891" w14:textId="77777777" w:rsidR="00F4738E" w:rsidRPr="008348B3" w:rsidRDefault="00F4738E" w:rsidP="008348B3">
      <w:pPr>
        <w:pStyle w:val="a4"/>
        <w:ind w:left="3679" w:hangingChars="1750" w:hanging="3679"/>
        <w:jc w:val="left"/>
        <w:rPr>
          <w:rFonts w:ascii="华文细黑" w:eastAsia="华文细黑" w:hAnsi="华文细黑"/>
          <w:sz w:val="21"/>
          <w:szCs w:val="21"/>
          <w:rPrChange w:id="2" w:author="林柏翰" w:date="2013-04-08T23:53:00Z">
            <w:rPr/>
          </w:rPrChange>
        </w:rPr>
        <w:pPrChange w:id="3" w:author="林柏翰" w:date="2013-04-08T23:53:00Z">
          <w:pPr>
            <w:pStyle w:val="a4"/>
            <w:ind w:left="5622" w:hangingChars="1750" w:hanging="5622"/>
            <w:jc w:val="left"/>
          </w:pPr>
        </w:pPrChange>
      </w:pPr>
      <w:r w:rsidRPr="008348B3">
        <w:rPr>
          <w:rFonts w:ascii="华文细黑" w:eastAsia="华文细黑" w:hAnsi="华文细黑"/>
          <w:sz w:val="21"/>
          <w:szCs w:val="21"/>
          <w:rPrChange w:id="4" w:author="林柏翰" w:date="2013-04-08T23:53:00Z">
            <w:rPr>
              <w:rFonts w:hint="eastAsia"/>
            </w:rPr>
          </w:rPrChange>
        </w:rPr>
        <w:t>——为深南大道</w:t>
      </w:r>
      <w:r w:rsidRPr="00FD6F48">
        <w:rPr>
          <w:rFonts w:ascii="Georgia" w:eastAsia="华文细黑" w:hAnsi="Georgia"/>
          <w:sz w:val="21"/>
          <w:szCs w:val="21"/>
          <w:rPrChange w:id="5" w:author="林柏翰" w:date="2013-04-09T00:16:00Z">
            <w:rPr>
              <w:rFonts w:hint="eastAsia"/>
            </w:rPr>
          </w:rPrChange>
        </w:rPr>
        <w:t>100</w:t>
      </w:r>
      <w:r w:rsidRPr="008348B3">
        <w:rPr>
          <w:rFonts w:ascii="华文细黑" w:eastAsia="华文细黑" w:hAnsi="华文细黑"/>
          <w:sz w:val="21"/>
          <w:szCs w:val="21"/>
          <w:rPrChange w:id="6" w:author="林柏翰" w:date="2013-04-08T23:53:00Z">
            <w:rPr>
              <w:rFonts w:hint="eastAsia"/>
            </w:rPr>
          </w:rPrChange>
        </w:rPr>
        <w:t xml:space="preserve">棵榕树取名                                 </w:t>
      </w:r>
      <w:r w:rsidR="00845B52" w:rsidRPr="008348B3">
        <w:rPr>
          <w:rFonts w:ascii="华文细黑" w:eastAsia="华文细黑" w:hAnsi="华文细黑"/>
          <w:b w:val="0"/>
          <w:sz w:val="21"/>
          <w:szCs w:val="21"/>
          <w:rPrChange w:id="7" w:author="林柏翰" w:date="2013-04-08T23:53:00Z">
            <w:rPr>
              <w:rFonts w:hint="eastAsia"/>
              <w:b w:val="0"/>
              <w:sz w:val="21"/>
              <w:szCs w:val="21"/>
            </w:rPr>
          </w:rPrChange>
        </w:rPr>
        <w:t>文/</w:t>
      </w:r>
      <w:proofErr w:type="spellStart"/>
      <w:r w:rsidRPr="008348B3">
        <w:rPr>
          <w:rFonts w:ascii="华文细黑" w:eastAsia="华文细黑" w:hAnsi="华文细黑"/>
          <w:b w:val="0"/>
          <w:sz w:val="21"/>
          <w:szCs w:val="21"/>
          <w:rPrChange w:id="8" w:author="林柏翰" w:date="2013-04-08T23:53:00Z">
            <w:rPr>
              <w:b w:val="0"/>
              <w:sz w:val="21"/>
              <w:szCs w:val="21"/>
            </w:rPr>
          </w:rPrChange>
        </w:rPr>
        <w:t>Löwe.A</w:t>
      </w:r>
      <w:proofErr w:type="spellEnd"/>
    </w:p>
    <w:p w14:paraId="7F1465A6" w14:textId="6E45F25D" w:rsidR="00C01120" w:rsidRPr="008348B3" w:rsidRDefault="00F94DB1" w:rsidP="003E613D">
      <w:pPr>
        <w:ind w:firstLineChars="200" w:firstLine="420"/>
        <w:rPr>
          <w:rFonts w:ascii="Georgia" w:eastAsia="华文细黑" w:hAnsi="Georgia"/>
          <w:szCs w:val="21"/>
          <w:rPrChange w:id="9" w:author="林柏翰" w:date="2013-04-08T23:54:00Z">
            <w:rPr>
              <w:sz w:val="18"/>
              <w:szCs w:val="18"/>
            </w:rPr>
          </w:rPrChange>
        </w:rPr>
        <w:pPrChange w:id="10" w:author="林柏翰" w:date="2013-04-09T00:12:00Z">
          <w:pPr/>
        </w:pPrChange>
      </w:pPr>
      <w:ins w:id="11" w:author="圳 曹" w:date="2013-03-31T20:17:00Z">
        <w:del w:id="12" w:author="林柏翰" w:date="2013-04-09T00:12:00Z">
          <w:r w:rsidRPr="008348B3" w:rsidDel="003E613D">
            <w:rPr>
              <w:rFonts w:ascii="华文细黑" w:eastAsia="华文细黑" w:hAnsi="华文细黑"/>
              <w:szCs w:val="21"/>
              <w:rPrChange w:id="13" w:author="林柏翰" w:date="2013-04-08T23:53:00Z">
                <w:rPr>
                  <w:rFonts w:hint="eastAsia"/>
                  <w:sz w:val="18"/>
                  <w:szCs w:val="18"/>
                </w:rPr>
              </w:rPrChange>
            </w:rPr>
            <w:delText xml:space="preserve">  </w:delText>
          </w:r>
        </w:del>
      </w:ins>
      <w:r w:rsidR="00C01120" w:rsidRPr="008348B3">
        <w:rPr>
          <w:rFonts w:ascii="Georgia" w:eastAsia="华文细黑" w:hAnsi="Georgia"/>
          <w:szCs w:val="21"/>
          <w:rPrChange w:id="14" w:author="林柏翰" w:date="2013-04-08T23:54:00Z">
            <w:rPr>
              <w:rFonts w:hint="eastAsia"/>
              <w:sz w:val="18"/>
              <w:szCs w:val="18"/>
            </w:rPr>
          </w:rPrChange>
        </w:rPr>
        <w:t>前言：新年新气象，这句话对于深南大道上的榕树（何香凝美术馆至世界之窗地段）而言，也成立。因为，它们中的</w:t>
      </w:r>
      <w:r w:rsidR="00C01120" w:rsidRPr="00FD6F48">
        <w:rPr>
          <w:rFonts w:ascii="Georgia" w:eastAsia="华文细黑" w:hAnsi="Georgia"/>
          <w:szCs w:val="21"/>
          <w:rPrChange w:id="15" w:author="林柏翰" w:date="2013-04-09T00:17:00Z">
            <w:rPr>
              <w:sz w:val="18"/>
              <w:szCs w:val="18"/>
            </w:rPr>
          </w:rPrChange>
        </w:rPr>
        <w:t>100</w:t>
      </w:r>
      <w:r w:rsidR="00C01120" w:rsidRPr="008348B3">
        <w:rPr>
          <w:rFonts w:ascii="Georgia" w:eastAsia="华文细黑" w:hAnsi="Georgia"/>
          <w:szCs w:val="21"/>
          <w:rPrChange w:id="16" w:author="林柏翰" w:date="2013-04-08T23:54:00Z">
            <w:rPr>
              <w:sz w:val="18"/>
              <w:szCs w:val="18"/>
            </w:rPr>
          </w:rPrChange>
        </w:rPr>
        <w:t>棵将有名字了。由</w:t>
      </w:r>
      <w:r w:rsidR="00C01120" w:rsidRPr="008348B3">
        <w:rPr>
          <w:rFonts w:ascii="Georgia" w:eastAsia="华文细黑" w:hAnsi="Georgia"/>
          <w:szCs w:val="21"/>
          <w:rPrChange w:id="17" w:author="林柏翰" w:date="2013-04-08T23:54:00Z">
            <w:rPr>
              <w:sz w:val="18"/>
              <w:szCs w:val="18"/>
            </w:rPr>
          </w:rPrChange>
        </w:rPr>
        <w:t>99</w:t>
      </w:r>
      <w:r w:rsidR="00C01120" w:rsidRPr="008348B3">
        <w:rPr>
          <w:rFonts w:ascii="Georgia" w:eastAsia="华文细黑" w:hAnsi="Georgia"/>
          <w:szCs w:val="21"/>
          <w:rPrChange w:id="18" w:author="林柏翰" w:date="2013-04-08T23:54:00Z">
            <w:rPr>
              <w:sz w:val="18"/>
              <w:szCs w:val="18"/>
            </w:rPr>
          </w:rPrChange>
        </w:rPr>
        <w:t>人书库在豆瓣上发起的</w:t>
      </w:r>
      <w:r w:rsidR="00C01120" w:rsidRPr="008348B3">
        <w:rPr>
          <w:rFonts w:ascii="Georgia" w:eastAsia="华文细黑" w:hAnsi="Georgia"/>
          <w:szCs w:val="21"/>
          <w:rPrChange w:id="19" w:author="林柏翰" w:date="2013-04-08T23:54:00Z">
            <w:rPr>
              <w:sz w:val="18"/>
              <w:szCs w:val="18"/>
            </w:rPr>
          </w:rPrChange>
        </w:rPr>
        <w:t>“</w:t>
      </w:r>
      <w:r w:rsidR="00C01120" w:rsidRPr="008348B3">
        <w:rPr>
          <w:rFonts w:ascii="Georgia" w:eastAsia="华文细黑" w:hAnsi="Georgia"/>
          <w:szCs w:val="21"/>
          <w:rPrChange w:id="20" w:author="林柏翰" w:date="2013-04-08T23:54:00Z">
            <w:rPr>
              <w:sz w:val="18"/>
              <w:szCs w:val="18"/>
            </w:rPr>
          </w:rPrChange>
        </w:rPr>
        <w:t>为榕树起名</w:t>
      </w:r>
      <w:r w:rsidR="00C01120" w:rsidRPr="008348B3">
        <w:rPr>
          <w:rFonts w:ascii="Georgia" w:eastAsia="华文细黑" w:hAnsi="Georgia"/>
          <w:szCs w:val="21"/>
          <w:rPrChange w:id="21" w:author="林柏翰" w:date="2013-04-08T23:54:00Z">
            <w:rPr>
              <w:sz w:val="18"/>
              <w:szCs w:val="18"/>
            </w:rPr>
          </w:rPrChange>
        </w:rPr>
        <w:t>”</w:t>
      </w:r>
      <w:ins w:id="22" w:author="林柏翰" w:date="2013-04-08T23:55:00Z">
        <w:r w:rsidR="00B2054C">
          <w:rPr>
            <w:rFonts w:ascii="Georgia" w:eastAsia="华文细黑" w:hAnsi="Georgia" w:hint="eastAsia"/>
            <w:szCs w:val="21"/>
          </w:rPr>
          <w:t>的</w:t>
        </w:r>
      </w:ins>
      <w:r w:rsidR="00C01120" w:rsidRPr="008348B3">
        <w:rPr>
          <w:rFonts w:ascii="Georgia" w:eastAsia="华文细黑" w:hAnsi="Georgia"/>
          <w:szCs w:val="21"/>
          <w:rPrChange w:id="23" w:author="林柏翰" w:date="2013-04-08T23:54:00Z">
            <w:rPr>
              <w:sz w:val="18"/>
              <w:szCs w:val="18"/>
            </w:rPr>
          </w:rPrChange>
        </w:rPr>
        <w:t>活动将于</w:t>
      </w:r>
      <w:r w:rsidR="00C01120" w:rsidRPr="008348B3">
        <w:rPr>
          <w:rFonts w:ascii="Georgia" w:eastAsia="华文细黑" w:hAnsi="Georgia"/>
          <w:szCs w:val="21"/>
          <w:rPrChange w:id="24" w:author="林柏翰" w:date="2013-04-08T23:54:00Z">
            <w:rPr>
              <w:sz w:val="18"/>
              <w:szCs w:val="18"/>
            </w:rPr>
          </w:rPrChange>
        </w:rPr>
        <w:t>2</w:t>
      </w:r>
      <w:r w:rsidR="00C01120" w:rsidRPr="008348B3">
        <w:rPr>
          <w:rFonts w:ascii="Georgia" w:eastAsia="华文细黑" w:hAnsi="Georgia"/>
          <w:szCs w:val="21"/>
          <w:rPrChange w:id="25" w:author="林柏翰" w:date="2013-04-08T23:54:00Z">
            <w:rPr>
              <w:sz w:val="18"/>
              <w:szCs w:val="18"/>
            </w:rPr>
          </w:rPrChange>
        </w:rPr>
        <w:t>月</w:t>
      </w:r>
      <w:r w:rsidR="00C01120" w:rsidRPr="008348B3">
        <w:rPr>
          <w:rFonts w:ascii="Georgia" w:eastAsia="华文细黑" w:hAnsi="Georgia"/>
          <w:szCs w:val="21"/>
          <w:rPrChange w:id="26" w:author="林柏翰" w:date="2013-04-08T23:54:00Z">
            <w:rPr>
              <w:sz w:val="18"/>
              <w:szCs w:val="18"/>
            </w:rPr>
          </w:rPrChange>
        </w:rPr>
        <w:t>1</w:t>
      </w:r>
      <w:r w:rsidR="00C01120" w:rsidRPr="008348B3">
        <w:rPr>
          <w:rFonts w:ascii="Georgia" w:eastAsia="华文细黑" w:hAnsi="Georgia"/>
          <w:szCs w:val="21"/>
          <w:rPrChange w:id="27" w:author="林柏翰" w:date="2013-04-08T23:54:00Z">
            <w:rPr>
              <w:sz w:val="18"/>
              <w:szCs w:val="18"/>
            </w:rPr>
          </w:rPrChange>
        </w:rPr>
        <w:t>日起启动。市民可以根据榕树的特点、形状、性格、故事来取名字，而这些名字将会以金属铭牌的形式放在树下</w:t>
      </w:r>
    </w:p>
    <w:p w14:paraId="4C8C7EA0" w14:textId="77777777" w:rsidR="00C01120" w:rsidRPr="008348B3" w:rsidRDefault="00C01120" w:rsidP="003E613D">
      <w:pPr>
        <w:spacing w:line="276" w:lineRule="auto"/>
        <w:ind w:leftChars="200" w:left="424" w:hangingChars="2" w:hanging="4"/>
        <w:rPr>
          <w:rFonts w:ascii="Georgia" w:eastAsia="华文细黑" w:hAnsi="Georgia"/>
          <w:szCs w:val="21"/>
          <w:rPrChange w:id="28" w:author="林柏翰" w:date="2013-04-08T23:54:00Z">
            <w:rPr>
              <w:sz w:val="24"/>
              <w:szCs w:val="24"/>
            </w:rPr>
          </w:rPrChange>
        </w:rPr>
        <w:pPrChange w:id="29" w:author="林柏翰" w:date="2013-04-09T00:13:00Z">
          <w:pPr>
            <w:spacing w:line="276" w:lineRule="auto"/>
            <w:ind w:leftChars="200" w:left="420"/>
          </w:pPr>
        </w:pPrChange>
      </w:pPr>
      <w:proofErr w:type="gramStart"/>
      <w:r w:rsidRPr="008348B3">
        <w:rPr>
          <w:rFonts w:ascii="Georgia" w:eastAsia="华文细黑" w:hAnsi="Georgia"/>
          <w:szCs w:val="21"/>
          <w:rPrChange w:id="30" w:author="林柏翰" w:date="2013-04-08T23:54:00Z">
            <w:rPr>
              <w:rFonts w:hint="eastAsia"/>
              <w:sz w:val="24"/>
              <w:szCs w:val="24"/>
            </w:rPr>
          </w:rPrChange>
        </w:rPr>
        <w:t>“</w:t>
      </w:r>
      <w:proofErr w:type="gramEnd"/>
      <w:r w:rsidRPr="008348B3">
        <w:rPr>
          <w:rFonts w:ascii="Georgia" w:eastAsia="华文细黑" w:hAnsi="Georgia"/>
          <w:szCs w:val="21"/>
          <w:rPrChange w:id="31" w:author="林柏翰" w:date="2013-04-08T23:54:00Z">
            <w:rPr>
              <w:sz w:val="24"/>
              <w:szCs w:val="24"/>
            </w:rPr>
          </w:rPrChange>
        </w:rPr>
        <w:t>人不是地球上唯一的生物，猫是，狗是，榕树也是。</w:t>
      </w:r>
      <w:r w:rsidRPr="008348B3">
        <w:rPr>
          <w:rFonts w:ascii="Georgia" w:eastAsia="华文细黑" w:hAnsi="Georgia"/>
          <w:szCs w:val="21"/>
          <w:rPrChange w:id="32" w:author="林柏翰" w:date="2013-04-08T23:54:00Z">
            <w:rPr>
              <w:sz w:val="24"/>
              <w:szCs w:val="24"/>
            </w:rPr>
          </w:rPrChange>
        </w:rPr>
        <w:br/>
      </w:r>
      <w:r w:rsidRPr="008348B3">
        <w:rPr>
          <w:rFonts w:ascii="Georgia" w:eastAsia="华文细黑" w:hAnsi="Georgia"/>
          <w:szCs w:val="21"/>
          <w:rPrChange w:id="33" w:author="林柏翰" w:date="2013-04-08T23:54:00Z">
            <w:rPr>
              <w:sz w:val="24"/>
              <w:szCs w:val="24"/>
            </w:rPr>
          </w:rPrChange>
        </w:rPr>
        <w:t>每一棵榕树都有自己的故事，每一棵榕树都有自己的好朋友，每一棵榕树都有自己的焦虑和理想。</w:t>
      </w:r>
      <w:r w:rsidRPr="008348B3">
        <w:rPr>
          <w:rFonts w:ascii="Georgia" w:eastAsia="华文细黑" w:hAnsi="Georgia"/>
          <w:szCs w:val="21"/>
          <w:rPrChange w:id="34" w:author="林柏翰" w:date="2013-04-08T23:54:00Z">
            <w:rPr>
              <w:sz w:val="24"/>
              <w:szCs w:val="24"/>
            </w:rPr>
          </w:rPrChange>
        </w:rPr>
        <w:br/>
      </w:r>
      <w:r w:rsidRPr="008348B3">
        <w:rPr>
          <w:rFonts w:ascii="Georgia" w:eastAsia="华文细黑" w:hAnsi="Georgia"/>
          <w:szCs w:val="21"/>
          <w:rPrChange w:id="35" w:author="林柏翰" w:date="2013-04-08T23:54:00Z">
            <w:rPr>
              <w:sz w:val="24"/>
              <w:szCs w:val="24"/>
            </w:rPr>
          </w:rPrChange>
        </w:rPr>
        <w:t>尽管我们不了解榕树家族的深度历史，但他们不应该被统称为</w:t>
      </w:r>
      <w:r w:rsidRPr="008348B3">
        <w:rPr>
          <w:rFonts w:ascii="Georgia" w:eastAsia="华文细黑" w:hAnsi="Georgia"/>
          <w:szCs w:val="21"/>
          <w:rPrChange w:id="36" w:author="林柏翰" w:date="2013-04-08T23:54:00Z">
            <w:rPr>
              <w:sz w:val="24"/>
              <w:szCs w:val="24"/>
            </w:rPr>
          </w:rPrChange>
        </w:rPr>
        <w:t>“</w:t>
      </w:r>
      <w:r w:rsidRPr="008348B3">
        <w:rPr>
          <w:rFonts w:ascii="Georgia" w:eastAsia="华文细黑" w:hAnsi="Georgia"/>
          <w:szCs w:val="21"/>
          <w:rPrChange w:id="37" w:author="林柏翰" w:date="2013-04-08T23:54:00Z">
            <w:rPr>
              <w:sz w:val="24"/>
              <w:szCs w:val="24"/>
            </w:rPr>
          </w:rPrChange>
        </w:rPr>
        <w:t>榕树</w:t>
      </w:r>
      <w:r w:rsidRPr="008348B3">
        <w:rPr>
          <w:rFonts w:ascii="Georgia" w:eastAsia="华文细黑" w:hAnsi="Georgia"/>
          <w:szCs w:val="21"/>
          <w:rPrChange w:id="38" w:author="林柏翰" w:date="2013-04-08T23:54:00Z">
            <w:rPr>
              <w:sz w:val="24"/>
              <w:szCs w:val="24"/>
            </w:rPr>
          </w:rPrChange>
        </w:rPr>
        <w:t>”</w:t>
      </w:r>
      <w:r w:rsidRPr="008348B3">
        <w:rPr>
          <w:rFonts w:ascii="Georgia" w:eastAsia="华文细黑" w:hAnsi="Georgia"/>
          <w:szCs w:val="21"/>
          <w:rPrChange w:id="39" w:author="林柏翰" w:date="2013-04-08T23:54:00Z">
            <w:rPr>
              <w:sz w:val="24"/>
              <w:szCs w:val="24"/>
            </w:rPr>
          </w:rPrChange>
        </w:rPr>
        <w:t>，他们每一棵都有独特的名字，名字后面还有着无比鲜活的生命。</w:t>
      </w:r>
      <w:r w:rsidRPr="008348B3">
        <w:rPr>
          <w:rFonts w:ascii="Georgia" w:eastAsia="华文细黑" w:hAnsi="Georgia"/>
          <w:szCs w:val="21"/>
          <w:rPrChange w:id="40" w:author="林柏翰" w:date="2013-04-08T23:54:00Z">
            <w:rPr>
              <w:sz w:val="24"/>
              <w:szCs w:val="24"/>
            </w:rPr>
          </w:rPrChange>
        </w:rPr>
        <w:br/>
      </w:r>
      <w:r w:rsidRPr="008348B3">
        <w:rPr>
          <w:rFonts w:ascii="Georgia" w:eastAsia="华文细黑" w:hAnsi="Georgia"/>
          <w:szCs w:val="21"/>
          <w:rPrChange w:id="41" w:author="林柏翰" w:date="2013-04-08T23:54:00Z">
            <w:rPr>
              <w:sz w:val="24"/>
              <w:szCs w:val="24"/>
            </w:rPr>
          </w:rPrChange>
        </w:rPr>
        <w:t>尊重榕树，尊重想象力。</w:t>
      </w:r>
      <w:r w:rsidRPr="008348B3">
        <w:rPr>
          <w:rFonts w:ascii="Georgia" w:eastAsia="华文细黑" w:hAnsi="Georgia"/>
          <w:szCs w:val="21"/>
          <w:rPrChange w:id="42" w:author="林柏翰" w:date="2013-04-08T23:54:00Z">
            <w:rPr>
              <w:rFonts w:hint="eastAsia"/>
              <w:sz w:val="24"/>
              <w:szCs w:val="24"/>
            </w:rPr>
          </w:rPrChange>
        </w:rPr>
        <w:t>”</w:t>
      </w:r>
    </w:p>
    <w:p w14:paraId="44E29A90" w14:textId="62B0ADCD" w:rsidR="0041082D" w:rsidRPr="008348B3" w:rsidRDefault="003845BF" w:rsidP="008348B3">
      <w:pPr>
        <w:spacing w:line="276" w:lineRule="auto"/>
        <w:ind w:firstLineChars="200" w:firstLine="420"/>
        <w:rPr>
          <w:rFonts w:ascii="Georgia" w:eastAsia="华文细黑" w:hAnsi="Georgia"/>
          <w:szCs w:val="21"/>
          <w:rPrChange w:id="43" w:author="林柏翰" w:date="2013-04-08T23:54:00Z">
            <w:rPr>
              <w:sz w:val="24"/>
              <w:szCs w:val="24"/>
            </w:rPr>
          </w:rPrChange>
        </w:rPr>
        <w:pPrChange w:id="44" w:author="林柏翰" w:date="2013-04-08T23:53:00Z">
          <w:pPr>
            <w:spacing w:line="276" w:lineRule="auto"/>
            <w:ind w:firstLineChars="200" w:firstLine="480"/>
          </w:pPr>
        </w:pPrChange>
      </w:pPr>
      <w:proofErr w:type="gramStart"/>
      <w:r w:rsidRPr="008348B3">
        <w:rPr>
          <w:rFonts w:ascii="Georgia" w:eastAsia="华文细黑" w:hAnsi="Georgia"/>
          <w:szCs w:val="21"/>
          <w:rPrChange w:id="45" w:author="林柏翰" w:date="2013-04-08T23:54:00Z">
            <w:rPr>
              <w:sz w:val="24"/>
              <w:szCs w:val="24"/>
            </w:rPr>
          </w:rPrChange>
        </w:rPr>
        <w:t>据说深</w:t>
      </w:r>
      <w:proofErr w:type="gramEnd"/>
      <w:r w:rsidRPr="008348B3">
        <w:rPr>
          <w:rFonts w:ascii="Georgia" w:eastAsia="华文细黑" w:hAnsi="Georgia"/>
          <w:szCs w:val="21"/>
          <w:rPrChange w:id="46" w:author="林柏翰" w:date="2013-04-08T23:54:00Z">
            <w:rPr>
              <w:sz w:val="24"/>
              <w:szCs w:val="24"/>
            </w:rPr>
          </w:rPrChange>
        </w:rPr>
        <w:t>南大道是世界上第一条为街头</w:t>
      </w:r>
      <w:r w:rsidRPr="008348B3">
        <w:rPr>
          <w:rFonts w:ascii="Georgia" w:eastAsia="华文细黑" w:hAnsi="Georgia"/>
          <w:szCs w:val="21"/>
          <w:rPrChange w:id="47" w:author="林柏翰" w:date="2013-04-08T23:54:00Z">
            <w:rPr>
              <w:sz w:val="24"/>
              <w:szCs w:val="24"/>
            </w:rPr>
          </w:rPrChange>
        </w:rPr>
        <w:t>100</w:t>
      </w:r>
      <w:r w:rsidRPr="008348B3">
        <w:rPr>
          <w:rFonts w:ascii="Georgia" w:eastAsia="华文细黑" w:hAnsi="Georgia"/>
          <w:szCs w:val="21"/>
          <w:rPrChange w:id="48" w:author="林柏翰" w:date="2013-04-08T23:54:00Z">
            <w:rPr>
              <w:sz w:val="24"/>
              <w:szCs w:val="24"/>
            </w:rPr>
          </w:rPrChange>
        </w:rPr>
        <w:t>棵榕树取名字的大街。</w:t>
      </w:r>
      <w:r w:rsidR="00503C82" w:rsidRPr="008348B3">
        <w:rPr>
          <w:rFonts w:ascii="Georgia" w:eastAsia="华文细黑" w:hAnsi="Georgia"/>
          <w:szCs w:val="21"/>
          <w:rPrChange w:id="49" w:author="林柏翰" w:date="2013-04-08T23:54:00Z">
            <w:rPr>
              <w:rFonts w:hint="eastAsia"/>
              <w:sz w:val="24"/>
              <w:szCs w:val="24"/>
            </w:rPr>
          </w:rPrChange>
        </w:rPr>
        <w:t>“</w:t>
      </w:r>
      <w:r w:rsidR="00503C82" w:rsidRPr="008348B3">
        <w:rPr>
          <w:rFonts w:ascii="Georgia" w:eastAsia="华文细黑" w:hAnsi="Georgia"/>
          <w:szCs w:val="21"/>
          <w:rPrChange w:id="50" w:author="林柏翰" w:date="2013-04-08T23:54:00Z">
            <w:rPr>
              <w:rFonts w:hint="eastAsia"/>
              <w:sz w:val="24"/>
              <w:szCs w:val="24"/>
            </w:rPr>
          </w:rPrChange>
        </w:rPr>
        <w:t>为深南大道</w:t>
      </w:r>
      <w:r w:rsidR="00503C82" w:rsidRPr="008348B3">
        <w:rPr>
          <w:rFonts w:ascii="Georgia" w:eastAsia="华文细黑" w:hAnsi="Georgia"/>
          <w:szCs w:val="21"/>
          <w:rPrChange w:id="51" w:author="林柏翰" w:date="2013-04-08T23:54:00Z">
            <w:rPr>
              <w:rFonts w:hint="eastAsia"/>
              <w:sz w:val="24"/>
              <w:szCs w:val="24"/>
            </w:rPr>
          </w:rPrChange>
        </w:rPr>
        <w:t>100</w:t>
      </w:r>
      <w:r w:rsidR="00EA6988" w:rsidRPr="008348B3">
        <w:rPr>
          <w:rFonts w:ascii="Georgia" w:eastAsia="华文细黑" w:hAnsi="Georgia"/>
          <w:szCs w:val="21"/>
          <w:rPrChange w:id="52" w:author="林柏翰" w:date="2013-04-08T23:54:00Z">
            <w:rPr>
              <w:rFonts w:hint="eastAsia"/>
              <w:sz w:val="24"/>
              <w:szCs w:val="24"/>
            </w:rPr>
          </w:rPrChange>
        </w:rPr>
        <w:t>棵榕树起名</w:t>
      </w:r>
      <w:r w:rsidR="00EA6988" w:rsidRPr="008348B3">
        <w:rPr>
          <w:rFonts w:ascii="Georgia" w:eastAsia="华文细黑" w:hAnsi="Georgia"/>
          <w:szCs w:val="21"/>
          <w:rPrChange w:id="53" w:author="林柏翰" w:date="2013-04-08T23:54:00Z">
            <w:rPr>
              <w:rFonts w:hint="eastAsia"/>
              <w:sz w:val="24"/>
              <w:szCs w:val="24"/>
            </w:rPr>
          </w:rPrChange>
        </w:rPr>
        <w:t>”</w:t>
      </w:r>
      <w:ins w:id="54" w:author="林柏翰" w:date="2013-04-08T23:56:00Z">
        <w:r w:rsidR="00B2054C">
          <w:rPr>
            <w:rFonts w:ascii="Georgia" w:eastAsia="华文细黑" w:hAnsi="Georgia" w:hint="eastAsia"/>
            <w:szCs w:val="21"/>
          </w:rPr>
          <w:t>的</w:t>
        </w:r>
      </w:ins>
      <w:r w:rsidR="00EA6988" w:rsidRPr="008348B3">
        <w:rPr>
          <w:rFonts w:ascii="Georgia" w:eastAsia="华文细黑" w:hAnsi="Georgia"/>
          <w:szCs w:val="21"/>
          <w:rPrChange w:id="55" w:author="林柏翰" w:date="2013-04-08T23:54:00Z">
            <w:rPr>
              <w:rFonts w:hint="eastAsia"/>
              <w:sz w:val="24"/>
              <w:szCs w:val="24"/>
            </w:rPr>
          </w:rPrChange>
        </w:rPr>
        <w:t>活动一经</w:t>
      </w:r>
      <w:r w:rsidR="00503C82" w:rsidRPr="008348B3">
        <w:rPr>
          <w:rFonts w:ascii="Georgia" w:eastAsia="华文细黑" w:hAnsi="Georgia"/>
          <w:szCs w:val="21"/>
          <w:rPrChange w:id="56" w:author="林柏翰" w:date="2013-04-08T23:54:00Z">
            <w:rPr>
              <w:rFonts w:hint="eastAsia"/>
              <w:sz w:val="24"/>
              <w:szCs w:val="24"/>
            </w:rPr>
          </w:rPrChange>
        </w:rPr>
        <w:t>发起就有许多市民积极参与，并得到了南方都市报的报道。</w:t>
      </w:r>
    </w:p>
    <w:p w14:paraId="4450695E" w14:textId="4988A163" w:rsidR="00873B80" w:rsidRPr="008348B3" w:rsidRDefault="0041082D" w:rsidP="008348B3">
      <w:pPr>
        <w:spacing w:line="276" w:lineRule="auto"/>
        <w:ind w:firstLineChars="200" w:firstLine="420"/>
        <w:rPr>
          <w:rFonts w:ascii="Georgia" w:eastAsia="华文细黑" w:hAnsi="Georgia"/>
          <w:szCs w:val="21"/>
          <w:rPrChange w:id="57" w:author="林柏翰" w:date="2013-04-08T23:54:00Z">
            <w:rPr>
              <w:sz w:val="24"/>
              <w:szCs w:val="24"/>
            </w:rPr>
          </w:rPrChange>
        </w:rPr>
        <w:pPrChange w:id="58" w:author="林柏翰" w:date="2013-04-08T23:53:00Z">
          <w:pPr>
            <w:spacing w:line="276" w:lineRule="auto"/>
            <w:ind w:firstLineChars="200" w:firstLine="480"/>
          </w:pPr>
        </w:pPrChange>
      </w:pPr>
      <w:r w:rsidRPr="008348B3">
        <w:rPr>
          <w:rFonts w:ascii="Georgia" w:eastAsia="华文细黑" w:hAnsi="Georgia"/>
          <w:szCs w:val="21"/>
          <w:rPrChange w:id="59" w:author="林柏翰" w:date="2013-04-08T23:54:00Z">
            <w:rPr>
              <w:rFonts w:hint="eastAsia"/>
              <w:sz w:val="24"/>
              <w:szCs w:val="24"/>
            </w:rPr>
          </w:rPrChange>
        </w:rPr>
        <w:t>据报道</w:t>
      </w:r>
      <w:r w:rsidRPr="008348B3">
        <w:rPr>
          <w:rFonts w:ascii="Georgia" w:eastAsia="华文细黑" w:hAnsi="Georgia"/>
          <w:szCs w:val="21"/>
          <w:rPrChange w:id="60" w:author="林柏翰" w:date="2013-04-08T23:54:00Z">
            <w:rPr>
              <w:sz w:val="24"/>
              <w:szCs w:val="24"/>
            </w:rPr>
          </w:rPrChange>
        </w:rPr>
        <w:t>“</w:t>
      </w:r>
      <w:r w:rsidRPr="008348B3">
        <w:rPr>
          <w:rFonts w:ascii="Georgia" w:eastAsia="华文细黑" w:hAnsi="Georgia"/>
          <w:szCs w:val="21"/>
          <w:rPrChange w:id="61" w:author="林柏翰" w:date="2013-04-08T23:54:00Z">
            <w:rPr>
              <w:sz w:val="24"/>
              <w:szCs w:val="24"/>
            </w:rPr>
          </w:rPrChange>
        </w:rPr>
        <w:t>给榕树取名</w:t>
      </w:r>
      <w:r w:rsidRPr="008348B3">
        <w:rPr>
          <w:rFonts w:ascii="Georgia" w:eastAsia="华文细黑" w:hAnsi="Georgia"/>
          <w:szCs w:val="21"/>
          <w:rPrChange w:id="62" w:author="林柏翰" w:date="2013-04-08T23:54:00Z">
            <w:rPr>
              <w:sz w:val="24"/>
              <w:szCs w:val="24"/>
            </w:rPr>
          </w:rPrChange>
        </w:rPr>
        <w:t>”</w:t>
      </w:r>
      <w:r w:rsidRPr="008348B3">
        <w:rPr>
          <w:rFonts w:ascii="Georgia" w:eastAsia="华文细黑" w:hAnsi="Georgia"/>
          <w:szCs w:val="21"/>
          <w:rPrChange w:id="63" w:author="林柏翰" w:date="2013-04-08T23:54:00Z">
            <w:rPr>
              <w:sz w:val="24"/>
              <w:szCs w:val="24"/>
            </w:rPr>
          </w:rPrChange>
        </w:rPr>
        <w:t>是来自巴西艺术阶梯的灵感，三个月前，两个去拉丁美洲游历的朋友给坚果兄弟传来了一张巴西艺术阶梯的照片：这个始于</w:t>
      </w:r>
      <w:r w:rsidRPr="008348B3">
        <w:rPr>
          <w:rFonts w:ascii="Georgia" w:eastAsia="华文细黑" w:hAnsi="Georgia"/>
          <w:szCs w:val="21"/>
          <w:rPrChange w:id="64" w:author="林柏翰" w:date="2013-04-08T23:54:00Z">
            <w:rPr>
              <w:sz w:val="24"/>
              <w:szCs w:val="24"/>
            </w:rPr>
          </w:rPrChange>
        </w:rPr>
        <w:t>1994</w:t>
      </w:r>
      <w:r w:rsidRPr="008348B3">
        <w:rPr>
          <w:rFonts w:ascii="Georgia" w:eastAsia="华文细黑" w:hAnsi="Georgia"/>
          <w:szCs w:val="21"/>
          <w:rPrChange w:id="65" w:author="林柏翰" w:date="2013-04-08T23:54:00Z">
            <w:rPr>
              <w:sz w:val="24"/>
              <w:szCs w:val="24"/>
            </w:rPr>
          </w:rPrChange>
        </w:rPr>
        <w:t>年世界杯时期的艺术阶梯总共有</w:t>
      </w:r>
      <w:r w:rsidRPr="008348B3">
        <w:rPr>
          <w:rFonts w:ascii="Georgia" w:eastAsia="华文细黑" w:hAnsi="Georgia"/>
          <w:szCs w:val="21"/>
          <w:rPrChange w:id="66" w:author="林柏翰" w:date="2013-04-08T23:54:00Z">
            <w:rPr>
              <w:sz w:val="24"/>
              <w:szCs w:val="24"/>
            </w:rPr>
          </w:rPrChange>
        </w:rPr>
        <w:t>215</w:t>
      </w:r>
      <w:r w:rsidRPr="008348B3">
        <w:rPr>
          <w:rFonts w:ascii="Georgia" w:eastAsia="华文细黑" w:hAnsi="Georgia"/>
          <w:szCs w:val="21"/>
          <w:rPrChange w:id="67" w:author="林柏翰" w:date="2013-04-08T23:54:00Z">
            <w:rPr>
              <w:sz w:val="24"/>
              <w:szCs w:val="24"/>
            </w:rPr>
          </w:rPrChange>
        </w:rPr>
        <w:t>个台阶，但</w:t>
      </w:r>
      <w:del w:id="68" w:author="圳 曹" w:date="2013-03-31T22:26:00Z">
        <w:r w:rsidRPr="008348B3" w:rsidDel="003473B7">
          <w:rPr>
            <w:rFonts w:ascii="Georgia" w:eastAsia="华文细黑" w:hAnsi="Georgia"/>
            <w:szCs w:val="21"/>
            <w:rPrChange w:id="69" w:author="林柏翰" w:date="2013-04-08T23:54:00Z">
              <w:rPr>
                <w:sz w:val="24"/>
                <w:szCs w:val="24"/>
              </w:rPr>
            </w:rPrChange>
          </w:rPr>
          <w:delText>其</w:delText>
        </w:r>
      </w:del>
      <w:ins w:id="70" w:author="圳 曹" w:date="2013-03-31T22:26:00Z">
        <w:r w:rsidR="003473B7" w:rsidRPr="008348B3">
          <w:rPr>
            <w:rFonts w:ascii="Georgia" w:eastAsia="华文细黑" w:hAnsi="Georgia"/>
            <w:szCs w:val="21"/>
            <w:rPrChange w:id="71" w:author="林柏翰" w:date="2013-04-08T23:54:00Z">
              <w:rPr>
                <w:rFonts w:hint="eastAsia"/>
                <w:sz w:val="24"/>
                <w:szCs w:val="24"/>
              </w:rPr>
            </w:rPrChange>
          </w:rPr>
          <w:t>它们上</w:t>
        </w:r>
      </w:ins>
      <w:del w:id="72" w:author="圳 曹" w:date="2013-03-31T22:26:00Z">
        <w:r w:rsidRPr="008348B3" w:rsidDel="003473B7">
          <w:rPr>
            <w:rFonts w:ascii="Georgia" w:eastAsia="华文细黑" w:hAnsi="Georgia"/>
            <w:szCs w:val="21"/>
            <w:rPrChange w:id="73" w:author="林柏翰" w:date="2013-04-08T23:54:00Z">
              <w:rPr>
                <w:sz w:val="24"/>
                <w:szCs w:val="24"/>
              </w:rPr>
            </w:rPrChange>
          </w:rPr>
          <w:delText>上</w:delText>
        </w:r>
      </w:del>
      <w:r w:rsidRPr="008348B3">
        <w:rPr>
          <w:rFonts w:ascii="Georgia" w:eastAsia="华文细黑" w:hAnsi="Georgia"/>
          <w:szCs w:val="21"/>
          <w:rPrChange w:id="74" w:author="林柏翰" w:date="2013-04-08T23:54:00Z">
            <w:rPr>
              <w:sz w:val="24"/>
              <w:szCs w:val="24"/>
            </w:rPr>
          </w:rPrChange>
        </w:rPr>
        <w:t>的</w:t>
      </w:r>
      <w:r w:rsidRPr="008348B3">
        <w:rPr>
          <w:rFonts w:ascii="Georgia" w:eastAsia="华文细黑" w:hAnsi="Georgia"/>
          <w:szCs w:val="21"/>
          <w:rPrChange w:id="75" w:author="林柏翰" w:date="2013-04-08T23:54:00Z">
            <w:rPr>
              <w:sz w:val="24"/>
              <w:szCs w:val="24"/>
            </w:rPr>
          </w:rPrChange>
        </w:rPr>
        <w:t>2000</w:t>
      </w:r>
      <w:r w:rsidRPr="008348B3">
        <w:rPr>
          <w:rFonts w:ascii="Georgia" w:eastAsia="华文细黑" w:hAnsi="Georgia"/>
          <w:szCs w:val="21"/>
          <w:rPrChange w:id="76" w:author="林柏翰" w:date="2013-04-08T23:54:00Z">
            <w:rPr>
              <w:sz w:val="24"/>
              <w:szCs w:val="24"/>
            </w:rPr>
          </w:rPrChange>
        </w:rPr>
        <w:t>多块瓷砖</w:t>
      </w:r>
      <w:ins w:id="77" w:author="圳 曹" w:date="2013-03-31T22:26:00Z">
        <w:r w:rsidR="003473B7" w:rsidRPr="008348B3">
          <w:rPr>
            <w:rFonts w:ascii="Georgia" w:eastAsia="华文细黑" w:hAnsi="Georgia"/>
            <w:szCs w:val="21"/>
            <w:rPrChange w:id="78" w:author="林柏翰" w:date="2013-04-08T23:54:00Z">
              <w:rPr>
                <w:rFonts w:hint="eastAsia"/>
                <w:sz w:val="24"/>
                <w:szCs w:val="24"/>
              </w:rPr>
            </w:rPrChange>
          </w:rPr>
          <w:t>，</w:t>
        </w:r>
      </w:ins>
      <w:r w:rsidRPr="008348B3">
        <w:rPr>
          <w:rFonts w:ascii="Georgia" w:eastAsia="华文细黑" w:hAnsi="Georgia"/>
          <w:szCs w:val="21"/>
          <w:rPrChange w:id="79" w:author="林柏翰" w:date="2013-04-08T23:54:00Z">
            <w:rPr>
              <w:sz w:val="24"/>
              <w:szCs w:val="24"/>
            </w:rPr>
          </w:rPrChange>
        </w:rPr>
        <w:t>却是一位智利艺术家塞拉隆和其粉丝</w:t>
      </w:r>
      <w:ins w:id="80" w:author="圳 曹" w:date="2013-03-31T22:26:00Z">
        <w:r w:rsidR="003473B7" w:rsidRPr="008348B3">
          <w:rPr>
            <w:rFonts w:ascii="Georgia" w:eastAsia="华文细黑" w:hAnsi="Georgia"/>
            <w:szCs w:val="21"/>
            <w:rPrChange w:id="81" w:author="林柏翰" w:date="2013-04-08T23:54:00Z">
              <w:rPr>
                <w:rFonts w:hint="eastAsia"/>
                <w:sz w:val="24"/>
                <w:szCs w:val="24"/>
              </w:rPr>
            </w:rPrChange>
          </w:rPr>
          <w:t>从</w:t>
        </w:r>
      </w:ins>
      <w:del w:id="82" w:author="圳 曹" w:date="2013-03-31T22:26:00Z">
        <w:r w:rsidRPr="008348B3" w:rsidDel="003473B7">
          <w:rPr>
            <w:rFonts w:ascii="Georgia" w:eastAsia="华文细黑" w:hAnsi="Georgia"/>
            <w:szCs w:val="21"/>
            <w:rPrChange w:id="83" w:author="林柏翰" w:date="2013-04-08T23:54:00Z">
              <w:rPr>
                <w:sz w:val="24"/>
                <w:szCs w:val="24"/>
              </w:rPr>
            </w:rPrChange>
          </w:rPr>
          <w:delText>收集</w:delText>
        </w:r>
      </w:del>
      <w:r w:rsidRPr="008348B3">
        <w:rPr>
          <w:rFonts w:ascii="Georgia" w:eastAsia="华文细黑" w:hAnsi="Georgia"/>
          <w:szCs w:val="21"/>
          <w:rPrChange w:id="84" w:author="林柏翰" w:date="2013-04-08T23:54:00Z">
            <w:rPr>
              <w:sz w:val="24"/>
              <w:szCs w:val="24"/>
            </w:rPr>
          </w:rPrChange>
        </w:rPr>
        <w:t>全球</w:t>
      </w:r>
      <w:ins w:id="85" w:author="圳 曹" w:date="2013-03-31T22:26:00Z">
        <w:r w:rsidR="003473B7" w:rsidRPr="008348B3">
          <w:rPr>
            <w:rFonts w:ascii="Georgia" w:eastAsia="华文细黑" w:hAnsi="Georgia"/>
            <w:szCs w:val="21"/>
            <w:rPrChange w:id="86" w:author="林柏翰" w:date="2013-04-08T23:54:00Z">
              <w:rPr>
                <w:rFonts w:hint="eastAsia"/>
                <w:sz w:val="24"/>
                <w:szCs w:val="24"/>
              </w:rPr>
            </w:rPrChange>
          </w:rPr>
          <w:t>各地收集而来的</w:t>
        </w:r>
      </w:ins>
      <w:del w:id="87" w:author="圳 曹" w:date="2013-03-31T22:27:00Z">
        <w:r w:rsidRPr="008348B3" w:rsidDel="003473B7">
          <w:rPr>
            <w:rFonts w:ascii="Georgia" w:eastAsia="华文细黑" w:hAnsi="Georgia"/>
            <w:szCs w:val="21"/>
            <w:rPrChange w:id="88" w:author="林柏翰" w:date="2013-04-08T23:54:00Z">
              <w:rPr>
                <w:sz w:val="24"/>
                <w:szCs w:val="24"/>
              </w:rPr>
            </w:rPrChange>
          </w:rPr>
          <w:delText>的瓷砖铺成</w:delText>
        </w:r>
      </w:del>
      <w:r w:rsidRPr="008348B3">
        <w:rPr>
          <w:rFonts w:ascii="Georgia" w:eastAsia="华文细黑" w:hAnsi="Georgia"/>
          <w:szCs w:val="21"/>
          <w:rPrChange w:id="89" w:author="林柏翰" w:date="2013-04-08T23:54:00Z">
            <w:rPr>
              <w:sz w:val="24"/>
              <w:szCs w:val="24"/>
            </w:rPr>
          </w:rPrChange>
        </w:rPr>
        <w:t>，多年来慕名而</w:t>
      </w:r>
      <w:ins w:id="90" w:author="圳 曹" w:date="2013-03-31T22:27:00Z">
        <w:r w:rsidR="003473B7" w:rsidRPr="008348B3">
          <w:rPr>
            <w:rFonts w:ascii="Georgia" w:eastAsia="华文细黑" w:hAnsi="Georgia"/>
            <w:szCs w:val="21"/>
            <w:rPrChange w:id="91" w:author="林柏翰" w:date="2013-04-08T23:54:00Z">
              <w:rPr>
                <w:rFonts w:hint="eastAsia"/>
                <w:sz w:val="24"/>
                <w:szCs w:val="24"/>
              </w:rPr>
            </w:rPrChange>
          </w:rPr>
          <w:t>至</w:t>
        </w:r>
      </w:ins>
      <w:del w:id="92" w:author="圳 曹" w:date="2013-03-31T22:27:00Z">
        <w:r w:rsidRPr="008348B3" w:rsidDel="003473B7">
          <w:rPr>
            <w:rFonts w:ascii="Georgia" w:eastAsia="华文细黑" w:hAnsi="Georgia"/>
            <w:szCs w:val="21"/>
            <w:rPrChange w:id="93" w:author="林柏翰" w:date="2013-04-08T23:54:00Z">
              <w:rPr>
                <w:sz w:val="24"/>
                <w:szCs w:val="24"/>
              </w:rPr>
            </w:rPrChange>
          </w:rPr>
          <w:delText>来</w:delText>
        </w:r>
      </w:del>
      <w:r w:rsidRPr="008348B3">
        <w:rPr>
          <w:rFonts w:ascii="Georgia" w:eastAsia="华文细黑" w:hAnsi="Georgia"/>
          <w:szCs w:val="21"/>
          <w:rPrChange w:id="94" w:author="林柏翰" w:date="2013-04-08T23:54:00Z">
            <w:rPr>
              <w:sz w:val="24"/>
              <w:szCs w:val="24"/>
            </w:rPr>
          </w:rPrChange>
        </w:rPr>
        <w:t>的人们纷纷带来他们自己国家的瓷砖经常更换，久而久之就成了里约贫民区入口一个</w:t>
      </w:r>
      <w:del w:id="95" w:author="圳 曹" w:date="2013-03-31T20:18:00Z">
        <w:r w:rsidRPr="008348B3" w:rsidDel="00F94DB1">
          <w:rPr>
            <w:rFonts w:ascii="Georgia" w:eastAsia="华文细黑" w:hAnsi="Georgia"/>
            <w:szCs w:val="21"/>
            <w:rPrChange w:id="96" w:author="林柏翰" w:date="2013-04-08T23:54:00Z">
              <w:rPr>
                <w:sz w:val="24"/>
                <w:szCs w:val="24"/>
              </w:rPr>
            </w:rPrChange>
          </w:rPr>
          <w:delText>十分</w:delText>
        </w:r>
      </w:del>
      <w:r w:rsidRPr="008348B3">
        <w:rPr>
          <w:rFonts w:ascii="Georgia" w:eastAsia="华文细黑" w:hAnsi="Georgia"/>
          <w:szCs w:val="21"/>
          <w:rPrChange w:id="97" w:author="林柏翰" w:date="2013-04-08T23:54:00Z">
            <w:rPr>
              <w:sz w:val="24"/>
              <w:szCs w:val="24"/>
            </w:rPr>
          </w:rPrChange>
        </w:rPr>
        <w:t>知名的艺术景观。坚果兄弟得此启发，脑子突然冒出</w:t>
      </w:r>
      <w:ins w:id="98" w:author="圳 曹" w:date="2013-03-31T20:18:00Z">
        <w:r w:rsidR="00F94DB1" w:rsidRPr="008348B3">
          <w:rPr>
            <w:rFonts w:ascii="Georgia" w:eastAsia="华文细黑" w:hAnsi="Georgia"/>
            <w:szCs w:val="21"/>
            <w:rPrChange w:id="99" w:author="林柏翰" w:date="2013-04-08T23:54:00Z">
              <w:rPr>
                <w:rFonts w:hint="eastAsia"/>
                <w:sz w:val="24"/>
                <w:szCs w:val="24"/>
              </w:rPr>
            </w:rPrChange>
          </w:rPr>
          <w:t>一个主意</w:t>
        </w:r>
      </w:ins>
      <w:r w:rsidRPr="008348B3">
        <w:rPr>
          <w:rFonts w:ascii="Georgia" w:eastAsia="华文细黑" w:hAnsi="Georgia"/>
          <w:szCs w:val="21"/>
          <w:rPrChange w:id="100" w:author="林柏翰" w:date="2013-04-08T23:54:00Z">
            <w:rPr>
              <w:sz w:val="24"/>
              <w:szCs w:val="24"/>
            </w:rPr>
          </w:rPrChange>
        </w:rPr>
        <w:t>：为何不在深圳也搞一个艺术实验，通过艺术去改变一个地方的景观？</w:t>
      </w:r>
    </w:p>
    <w:p w14:paraId="5BE719EE" w14:textId="77777777" w:rsidR="00DA2C06" w:rsidRPr="008348B3" w:rsidRDefault="0041082D" w:rsidP="008348B3">
      <w:pPr>
        <w:spacing w:line="276" w:lineRule="auto"/>
        <w:ind w:firstLineChars="200" w:firstLine="420"/>
        <w:rPr>
          <w:rFonts w:ascii="Georgia" w:eastAsia="华文细黑" w:hAnsi="Georgia"/>
          <w:szCs w:val="21"/>
          <w:rPrChange w:id="101" w:author="林柏翰" w:date="2013-04-08T23:54:00Z">
            <w:rPr>
              <w:sz w:val="24"/>
              <w:szCs w:val="24"/>
            </w:rPr>
          </w:rPrChange>
        </w:rPr>
        <w:pPrChange w:id="102" w:author="林柏翰" w:date="2013-04-08T23:53:00Z">
          <w:pPr>
            <w:spacing w:line="276" w:lineRule="auto"/>
            <w:ind w:firstLineChars="200" w:firstLine="480"/>
          </w:pPr>
        </w:pPrChange>
      </w:pPr>
      <w:r w:rsidRPr="008348B3">
        <w:rPr>
          <w:rFonts w:ascii="Georgia" w:eastAsia="华文细黑" w:hAnsi="Georgia"/>
          <w:szCs w:val="21"/>
          <w:rPrChange w:id="103" w:author="林柏翰" w:date="2013-04-08T23:54:00Z">
            <w:rPr>
              <w:sz w:val="24"/>
              <w:szCs w:val="24"/>
            </w:rPr>
          </w:rPrChange>
        </w:rPr>
        <w:t>考虑再三，他将实验的对象选定了深南大道旁的</w:t>
      </w:r>
      <w:r w:rsidRPr="008348B3">
        <w:rPr>
          <w:rFonts w:ascii="Georgia" w:eastAsia="华文细黑" w:hAnsi="Georgia"/>
          <w:szCs w:val="21"/>
          <w:rPrChange w:id="104" w:author="林柏翰" w:date="2013-04-08T23:54:00Z">
            <w:rPr>
              <w:sz w:val="24"/>
              <w:szCs w:val="24"/>
            </w:rPr>
          </w:rPrChange>
        </w:rPr>
        <w:t>100</w:t>
      </w:r>
      <w:r w:rsidRPr="008348B3">
        <w:rPr>
          <w:rFonts w:ascii="Georgia" w:eastAsia="华文细黑" w:hAnsi="Georgia"/>
          <w:szCs w:val="21"/>
          <w:rPrChange w:id="105" w:author="林柏翰" w:date="2013-04-08T23:54:00Z">
            <w:rPr>
              <w:sz w:val="24"/>
              <w:szCs w:val="24"/>
            </w:rPr>
          </w:rPrChange>
        </w:rPr>
        <w:t>棵榕树，</w:t>
      </w:r>
      <w:r w:rsidRPr="008348B3">
        <w:rPr>
          <w:rFonts w:ascii="Georgia" w:eastAsia="华文细黑" w:hAnsi="Georgia"/>
          <w:szCs w:val="21"/>
          <w:rPrChange w:id="106" w:author="林柏翰" w:date="2013-04-08T23:54:00Z">
            <w:rPr>
              <w:sz w:val="24"/>
              <w:szCs w:val="24"/>
            </w:rPr>
          </w:rPrChange>
        </w:rPr>
        <w:t>“</w:t>
      </w:r>
      <w:r w:rsidRPr="008348B3">
        <w:rPr>
          <w:rFonts w:ascii="Georgia" w:eastAsia="华文细黑" w:hAnsi="Georgia"/>
          <w:szCs w:val="21"/>
          <w:rPrChange w:id="107" w:author="林柏翰" w:date="2013-04-08T23:54:00Z">
            <w:rPr>
              <w:sz w:val="24"/>
              <w:szCs w:val="24"/>
            </w:rPr>
          </w:rPrChange>
        </w:rPr>
        <w:t>深南大道是很多深圳人有着共同记忆的主要街道，是我们最熟悉的一条大街，通过大伙一起为</w:t>
      </w:r>
      <w:r w:rsidRPr="008348B3">
        <w:rPr>
          <w:rFonts w:ascii="Georgia" w:eastAsia="华文细黑" w:hAnsi="Georgia"/>
          <w:szCs w:val="21"/>
          <w:rPrChange w:id="108" w:author="林柏翰" w:date="2013-04-08T23:54:00Z">
            <w:rPr>
              <w:sz w:val="24"/>
              <w:szCs w:val="24"/>
            </w:rPr>
          </w:rPrChange>
        </w:rPr>
        <w:t>100</w:t>
      </w:r>
      <w:r w:rsidRPr="008348B3">
        <w:rPr>
          <w:rFonts w:ascii="Georgia" w:eastAsia="华文细黑" w:hAnsi="Georgia"/>
          <w:szCs w:val="21"/>
          <w:rPrChange w:id="109" w:author="林柏翰" w:date="2013-04-08T23:54:00Z">
            <w:rPr>
              <w:sz w:val="24"/>
              <w:szCs w:val="24"/>
            </w:rPr>
          </w:rPrChange>
        </w:rPr>
        <w:t>棵榕树取名字，将深南大道变成世界上第一条为街道两旁</w:t>
      </w:r>
      <w:r w:rsidRPr="008348B3">
        <w:rPr>
          <w:rFonts w:ascii="Georgia" w:eastAsia="华文细黑" w:hAnsi="Georgia"/>
          <w:szCs w:val="21"/>
          <w:rPrChange w:id="110" w:author="林柏翰" w:date="2013-04-08T23:54:00Z">
            <w:rPr>
              <w:sz w:val="24"/>
              <w:szCs w:val="24"/>
            </w:rPr>
          </w:rPrChange>
        </w:rPr>
        <w:t>100</w:t>
      </w:r>
      <w:r w:rsidRPr="008348B3">
        <w:rPr>
          <w:rFonts w:ascii="Georgia" w:eastAsia="华文细黑" w:hAnsi="Georgia"/>
          <w:szCs w:val="21"/>
          <w:rPrChange w:id="111" w:author="林柏翰" w:date="2013-04-08T23:54:00Z">
            <w:rPr>
              <w:sz w:val="24"/>
              <w:szCs w:val="24"/>
            </w:rPr>
          </w:rPrChange>
        </w:rPr>
        <w:t>棵榕树取名字的大街，也许这个计划会促使我们换一个观察角度，重新打量时刻相伴的熟悉之人、熟悉之物，并与之建立新的联系。</w:t>
      </w:r>
      <w:r w:rsidRPr="008348B3">
        <w:rPr>
          <w:rFonts w:ascii="Georgia" w:eastAsia="华文细黑" w:hAnsi="Georgia"/>
          <w:szCs w:val="21"/>
          <w:rPrChange w:id="112" w:author="林柏翰" w:date="2013-04-08T23:54:00Z">
            <w:rPr>
              <w:sz w:val="24"/>
              <w:szCs w:val="24"/>
            </w:rPr>
          </w:rPrChange>
        </w:rPr>
        <w:t>”</w:t>
      </w:r>
      <w:r w:rsidRPr="008348B3">
        <w:rPr>
          <w:rFonts w:ascii="Georgia" w:eastAsia="华文细黑" w:hAnsi="Georgia"/>
          <w:szCs w:val="21"/>
          <w:rPrChange w:id="113" w:author="林柏翰" w:date="2013-04-08T23:54:00Z">
            <w:rPr>
              <w:sz w:val="24"/>
              <w:szCs w:val="24"/>
            </w:rPr>
          </w:rPrChange>
        </w:rPr>
        <w:t>花了两三天时间，坚果兄弟偷偷拍下从何香凝美术馆到世界之窗之间的</w:t>
      </w:r>
      <w:r w:rsidRPr="008348B3">
        <w:rPr>
          <w:rFonts w:ascii="Georgia" w:eastAsia="华文细黑" w:hAnsi="Georgia"/>
          <w:szCs w:val="21"/>
          <w:rPrChange w:id="114" w:author="林柏翰" w:date="2013-04-08T23:54:00Z">
            <w:rPr>
              <w:sz w:val="24"/>
              <w:szCs w:val="24"/>
            </w:rPr>
          </w:rPrChange>
        </w:rPr>
        <w:t>100</w:t>
      </w:r>
      <w:r w:rsidRPr="008348B3">
        <w:rPr>
          <w:rFonts w:ascii="Georgia" w:eastAsia="华文细黑" w:hAnsi="Georgia"/>
          <w:szCs w:val="21"/>
          <w:rPrChange w:id="115" w:author="林柏翰" w:date="2013-04-08T23:54:00Z">
            <w:rPr>
              <w:sz w:val="24"/>
              <w:szCs w:val="24"/>
            </w:rPr>
          </w:rPrChange>
        </w:rPr>
        <w:t>棵榕树的细节照片，并</w:t>
      </w:r>
      <w:del w:id="116" w:author="林柏翰" w:date="2013-04-08T23:58:00Z">
        <w:r w:rsidRPr="008348B3" w:rsidDel="00B2054C">
          <w:rPr>
            <w:rFonts w:ascii="Georgia" w:eastAsia="华文细黑" w:hAnsi="Georgia"/>
            <w:szCs w:val="21"/>
            <w:rPrChange w:id="117" w:author="林柏翰" w:date="2013-04-08T23:54:00Z">
              <w:rPr>
                <w:rFonts w:hint="eastAsia"/>
                <w:sz w:val="24"/>
                <w:szCs w:val="24"/>
              </w:rPr>
            </w:rPrChange>
          </w:rPr>
          <w:delText xml:space="preserve"> </w:delText>
        </w:r>
      </w:del>
      <w:r w:rsidRPr="008348B3">
        <w:rPr>
          <w:rFonts w:ascii="Georgia" w:eastAsia="华文细黑" w:hAnsi="Georgia"/>
          <w:szCs w:val="21"/>
          <w:rPrChange w:id="118" w:author="林柏翰" w:date="2013-04-08T23:54:00Z">
            <w:rPr>
              <w:sz w:val="24"/>
              <w:szCs w:val="24"/>
            </w:rPr>
          </w:rPrChange>
        </w:rPr>
        <w:t>细细记下每一棵榕树的特征传到网上，正式在文青聚集的</w:t>
      </w:r>
      <w:proofErr w:type="gramStart"/>
      <w:r w:rsidRPr="008348B3">
        <w:rPr>
          <w:rFonts w:ascii="Georgia" w:eastAsia="华文细黑" w:hAnsi="Georgia"/>
          <w:szCs w:val="21"/>
          <w:rPrChange w:id="119" w:author="林柏翰" w:date="2013-04-08T23:54:00Z">
            <w:rPr>
              <w:sz w:val="24"/>
              <w:szCs w:val="24"/>
            </w:rPr>
          </w:rPrChange>
        </w:rPr>
        <w:t>豆瓣网</w:t>
      </w:r>
      <w:proofErr w:type="gramEnd"/>
      <w:r w:rsidRPr="008348B3">
        <w:rPr>
          <w:rFonts w:ascii="Georgia" w:eastAsia="华文细黑" w:hAnsi="Georgia"/>
          <w:szCs w:val="21"/>
          <w:rPrChange w:id="120" w:author="林柏翰" w:date="2013-04-08T23:54:00Z">
            <w:rPr>
              <w:sz w:val="24"/>
              <w:szCs w:val="24"/>
            </w:rPr>
          </w:rPrChange>
        </w:rPr>
        <w:t>发起取名。由此</w:t>
      </w:r>
      <w:r w:rsidR="00DA2C06" w:rsidRPr="008348B3">
        <w:rPr>
          <w:rFonts w:ascii="Georgia" w:eastAsia="华文细黑" w:hAnsi="Georgia"/>
          <w:szCs w:val="21"/>
          <w:rPrChange w:id="121" w:author="林柏翰" w:date="2013-04-08T23:54:00Z">
            <w:rPr>
              <w:sz w:val="24"/>
              <w:szCs w:val="24"/>
            </w:rPr>
          </w:rPrChange>
        </w:rPr>
        <w:t>深南大道变成世界上第一条为街道两旁</w:t>
      </w:r>
      <w:r w:rsidR="00DA2C06" w:rsidRPr="008348B3">
        <w:rPr>
          <w:rFonts w:ascii="Georgia" w:eastAsia="华文细黑" w:hAnsi="Georgia"/>
          <w:szCs w:val="21"/>
          <w:rPrChange w:id="122" w:author="林柏翰" w:date="2013-04-08T23:54:00Z">
            <w:rPr>
              <w:sz w:val="24"/>
              <w:szCs w:val="24"/>
            </w:rPr>
          </w:rPrChange>
        </w:rPr>
        <w:t>100</w:t>
      </w:r>
      <w:r w:rsidRPr="008348B3">
        <w:rPr>
          <w:rFonts w:ascii="Georgia" w:eastAsia="华文细黑" w:hAnsi="Georgia"/>
          <w:szCs w:val="21"/>
          <w:rPrChange w:id="123" w:author="林柏翰" w:date="2013-04-08T23:54:00Z">
            <w:rPr>
              <w:sz w:val="24"/>
              <w:szCs w:val="24"/>
            </w:rPr>
          </w:rPrChange>
        </w:rPr>
        <w:t>棵榕树取名字的大街</w:t>
      </w:r>
      <w:r w:rsidR="00DA2C06" w:rsidRPr="008348B3">
        <w:rPr>
          <w:rFonts w:ascii="Georgia" w:eastAsia="华文细黑" w:hAnsi="Georgia"/>
          <w:szCs w:val="21"/>
          <w:rPrChange w:id="124" w:author="林柏翰" w:date="2013-04-08T23:54:00Z">
            <w:rPr>
              <w:sz w:val="24"/>
              <w:szCs w:val="24"/>
            </w:rPr>
          </w:rPrChange>
        </w:rPr>
        <w:t>。笔者也有幸采访到了发起人。</w:t>
      </w:r>
    </w:p>
    <w:p w14:paraId="4BDAB70C" w14:textId="77777777" w:rsidR="00DA2C06" w:rsidRPr="008348B3" w:rsidRDefault="00DA2C06" w:rsidP="00201844">
      <w:pPr>
        <w:spacing w:line="276" w:lineRule="auto"/>
        <w:rPr>
          <w:rFonts w:ascii="Georgia" w:eastAsia="华文细黑" w:hAnsi="Georgia"/>
          <w:szCs w:val="21"/>
          <w:rPrChange w:id="125" w:author="林柏翰" w:date="2013-04-08T23:54:00Z">
            <w:rPr>
              <w:sz w:val="24"/>
              <w:szCs w:val="24"/>
            </w:rPr>
          </w:rPrChange>
        </w:rPr>
      </w:pPr>
      <w:r w:rsidRPr="008348B3">
        <w:rPr>
          <w:rFonts w:ascii="Georgia" w:eastAsia="华文细黑" w:hAnsi="Georgia"/>
          <w:szCs w:val="21"/>
          <w:rPrChange w:id="126" w:author="林柏翰" w:date="2013-04-08T23:54:00Z">
            <w:rPr>
              <w:rFonts w:hint="eastAsia"/>
              <w:sz w:val="24"/>
              <w:szCs w:val="24"/>
            </w:rPr>
          </w:rPrChange>
        </w:rPr>
        <w:t>【采访】</w:t>
      </w:r>
    </w:p>
    <w:p w14:paraId="20AD1D4E" w14:textId="2AC700D1" w:rsidR="00DA2C06" w:rsidRPr="008348B3" w:rsidRDefault="00DA2C06" w:rsidP="00201844">
      <w:pPr>
        <w:spacing w:line="276" w:lineRule="auto"/>
        <w:rPr>
          <w:rFonts w:ascii="Georgia" w:eastAsia="华文细黑" w:hAnsi="Georgia"/>
          <w:szCs w:val="21"/>
          <w:rPrChange w:id="127" w:author="林柏翰" w:date="2013-04-08T23:54:00Z">
            <w:rPr>
              <w:sz w:val="24"/>
              <w:szCs w:val="24"/>
            </w:rPr>
          </w:rPrChange>
        </w:rPr>
      </w:pPr>
      <w:r w:rsidRPr="008348B3">
        <w:rPr>
          <w:rFonts w:ascii="Georgia" w:eastAsia="华文细黑" w:hAnsi="Georgia"/>
          <w:szCs w:val="21"/>
          <w:rPrChange w:id="128" w:author="林柏翰" w:date="2013-04-08T23:54:00Z">
            <w:rPr>
              <w:rFonts w:hint="eastAsia"/>
              <w:sz w:val="24"/>
              <w:szCs w:val="24"/>
            </w:rPr>
          </w:rPrChange>
        </w:rPr>
        <w:t>Q</w:t>
      </w:r>
      <w:ins w:id="129" w:author="林柏翰" w:date="2013-04-09T00:14:00Z">
        <w:r w:rsidR="003E613D">
          <w:rPr>
            <w:rFonts w:ascii="Georgia" w:eastAsia="华文细黑" w:hAnsi="Georgia" w:hint="eastAsia"/>
            <w:szCs w:val="21"/>
          </w:rPr>
          <w:t>：</w:t>
        </w:r>
      </w:ins>
      <w:del w:id="130" w:author="林柏翰" w:date="2013-04-09T00:14:00Z">
        <w:r w:rsidRPr="008348B3" w:rsidDel="003E613D">
          <w:rPr>
            <w:rFonts w:ascii="Georgia" w:eastAsia="华文细黑" w:hAnsi="Georgia"/>
            <w:szCs w:val="21"/>
            <w:rPrChange w:id="131" w:author="林柏翰" w:date="2013-04-08T23:54:00Z">
              <w:rPr>
                <w:rFonts w:hint="eastAsia"/>
                <w:sz w:val="24"/>
                <w:szCs w:val="24"/>
              </w:rPr>
            </w:rPrChange>
          </w:rPr>
          <w:delText>:</w:delText>
        </w:r>
      </w:del>
      <w:r w:rsidRPr="008348B3">
        <w:rPr>
          <w:rFonts w:ascii="Georgia" w:eastAsia="华文细黑" w:hAnsi="Georgia"/>
          <w:szCs w:val="21"/>
          <w:rPrChange w:id="132" w:author="林柏翰" w:date="2013-04-08T23:54:00Z">
            <w:rPr>
              <w:rFonts w:hint="eastAsia"/>
              <w:sz w:val="24"/>
              <w:szCs w:val="24"/>
            </w:rPr>
          </w:rPrChange>
        </w:rPr>
        <w:t>您为什么要发起这个活动呢？</w:t>
      </w:r>
    </w:p>
    <w:p w14:paraId="2C49F9ED" w14:textId="2F7711FE" w:rsidR="00DA2C06" w:rsidRPr="008348B3" w:rsidRDefault="00DA2C06" w:rsidP="00201844">
      <w:pPr>
        <w:spacing w:line="276" w:lineRule="auto"/>
        <w:rPr>
          <w:rFonts w:ascii="Georgia" w:eastAsia="华文细黑" w:hAnsi="Georgia"/>
          <w:szCs w:val="21"/>
          <w:rPrChange w:id="133" w:author="林柏翰" w:date="2013-04-08T23:54:00Z">
            <w:rPr>
              <w:sz w:val="24"/>
              <w:szCs w:val="24"/>
            </w:rPr>
          </w:rPrChange>
        </w:rPr>
      </w:pPr>
      <w:r w:rsidRPr="008348B3">
        <w:rPr>
          <w:rFonts w:ascii="Georgia" w:eastAsia="华文细黑" w:hAnsi="Georgia"/>
          <w:szCs w:val="21"/>
          <w:rPrChange w:id="134" w:author="林柏翰" w:date="2013-04-08T23:54:00Z">
            <w:rPr>
              <w:rFonts w:hint="eastAsia"/>
              <w:sz w:val="24"/>
              <w:szCs w:val="24"/>
            </w:rPr>
          </w:rPrChange>
        </w:rPr>
        <w:t>A</w:t>
      </w:r>
      <w:ins w:id="135" w:author="林柏翰" w:date="2013-04-09T00:14:00Z">
        <w:r w:rsidR="003E613D">
          <w:rPr>
            <w:rFonts w:ascii="Georgia" w:eastAsia="华文细黑" w:hAnsi="Georgia" w:hint="eastAsia"/>
            <w:szCs w:val="21"/>
          </w:rPr>
          <w:t>：</w:t>
        </w:r>
      </w:ins>
      <w:del w:id="136" w:author="林柏翰" w:date="2013-04-09T00:14:00Z">
        <w:r w:rsidRPr="008348B3" w:rsidDel="003E613D">
          <w:rPr>
            <w:rFonts w:ascii="Georgia" w:eastAsia="华文细黑" w:hAnsi="Georgia"/>
            <w:szCs w:val="21"/>
            <w:rPrChange w:id="137" w:author="林柏翰" w:date="2013-04-08T23:54:00Z">
              <w:rPr>
                <w:rFonts w:hint="eastAsia"/>
                <w:sz w:val="24"/>
                <w:szCs w:val="24"/>
              </w:rPr>
            </w:rPrChange>
          </w:rPr>
          <w:delText>:</w:delText>
        </w:r>
      </w:del>
      <w:r w:rsidRPr="008348B3">
        <w:rPr>
          <w:rFonts w:ascii="Georgia" w:eastAsia="华文细黑" w:hAnsi="Georgia"/>
          <w:szCs w:val="21"/>
          <w:rPrChange w:id="138" w:author="林柏翰" w:date="2013-04-08T23:54:00Z">
            <w:rPr>
              <w:rFonts w:hint="eastAsia"/>
              <w:sz w:val="24"/>
              <w:szCs w:val="24"/>
            </w:rPr>
          </w:rPrChange>
        </w:rPr>
        <w:t>主要是想通过为</w:t>
      </w:r>
      <w:r w:rsidRPr="008348B3">
        <w:rPr>
          <w:rFonts w:ascii="Georgia" w:eastAsia="华文细黑" w:hAnsi="Georgia"/>
          <w:szCs w:val="21"/>
          <w:rPrChange w:id="139" w:author="林柏翰" w:date="2013-04-08T23:54:00Z">
            <w:rPr>
              <w:sz w:val="24"/>
              <w:szCs w:val="24"/>
            </w:rPr>
          </w:rPrChange>
        </w:rPr>
        <w:t>100</w:t>
      </w:r>
      <w:r w:rsidRPr="008348B3">
        <w:rPr>
          <w:rFonts w:ascii="Georgia" w:eastAsia="华文细黑" w:hAnsi="Georgia"/>
          <w:szCs w:val="21"/>
          <w:rPrChange w:id="140" w:author="林柏翰" w:date="2013-04-08T23:54:00Z">
            <w:rPr>
              <w:sz w:val="24"/>
              <w:szCs w:val="24"/>
            </w:rPr>
          </w:rPrChange>
        </w:rPr>
        <w:t>棵榕树取名，让一个熟悉的景观陌生化，重新激活。此外，为树取名字，也会让人重新思考人与万物的关系。</w:t>
      </w:r>
    </w:p>
    <w:p w14:paraId="2D05C29B" w14:textId="2F0873B4" w:rsidR="00DA2C06" w:rsidRPr="008348B3" w:rsidRDefault="00DA2C06" w:rsidP="00201844">
      <w:pPr>
        <w:spacing w:line="276" w:lineRule="auto"/>
        <w:rPr>
          <w:rFonts w:ascii="Georgia" w:eastAsia="华文细黑" w:hAnsi="Georgia"/>
          <w:szCs w:val="21"/>
          <w:rPrChange w:id="141" w:author="林柏翰" w:date="2013-04-08T23:54:00Z">
            <w:rPr>
              <w:sz w:val="24"/>
              <w:szCs w:val="24"/>
            </w:rPr>
          </w:rPrChange>
        </w:rPr>
      </w:pPr>
      <w:r w:rsidRPr="008348B3">
        <w:rPr>
          <w:rFonts w:ascii="Georgia" w:eastAsia="华文细黑" w:hAnsi="Georgia"/>
          <w:szCs w:val="21"/>
          <w:rPrChange w:id="142" w:author="林柏翰" w:date="2013-04-08T23:54:00Z">
            <w:rPr>
              <w:rFonts w:hint="eastAsia"/>
              <w:sz w:val="24"/>
              <w:szCs w:val="24"/>
            </w:rPr>
          </w:rPrChange>
        </w:rPr>
        <w:t>Q</w:t>
      </w:r>
      <w:ins w:id="143" w:author="林柏翰" w:date="2013-04-08T23:59:00Z">
        <w:r w:rsidR="00B2054C">
          <w:rPr>
            <w:rFonts w:ascii="Georgia" w:eastAsia="华文细黑" w:hAnsi="Georgia" w:hint="eastAsia"/>
            <w:szCs w:val="21"/>
          </w:rPr>
          <w:t>：</w:t>
        </w:r>
      </w:ins>
      <w:del w:id="144" w:author="林柏翰" w:date="2013-04-08T23:59:00Z">
        <w:r w:rsidRPr="008348B3" w:rsidDel="00B2054C">
          <w:rPr>
            <w:rFonts w:ascii="Georgia" w:eastAsia="华文细黑" w:hAnsi="Georgia"/>
            <w:szCs w:val="21"/>
            <w:rPrChange w:id="145" w:author="林柏翰" w:date="2013-04-08T23:54:00Z">
              <w:rPr>
                <w:sz w:val="24"/>
                <w:szCs w:val="24"/>
              </w:rPr>
            </w:rPrChange>
          </w:rPr>
          <w:delText>.</w:delText>
        </w:r>
      </w:del>
      <w:r w:rsidRPr="008348B3">
        <w:rPr>
          <w:rFonts w:ascii="Georgia" w:eastAsia="华文细黑" w:hAnsi="Georgia"/>
          <w:szCs w:val="21"/>
          <w:rPrChange w:id="146" w:author="林柏翰" w:date="2013-04-08T23:54:00Z">
            <w:rPr>
              <w:sz w:val="24"/>
              <w:szCs w:val="24"/>
            </w:rPr>
          </w:rPrChange>
        </w:rPr>
        <w:t>活动现在的进展怎么样？大概有多少树有名字了？</w:t>
      </w:r>
    </w:p>
    <w:p w14:paraId="51076F0D" w14:textId="5BFC2390" w:rsidR="00DA2C06" w:rsidRPr="008348B3" w:rsidRDefault="00DA2C06" w:rsidP="00201844">
      <w:pPr>
        <w:spacing w:line="276" w:lineRule="auto"/>
        <w:rPr>
          <w:rFonts w:ascii="Georgia" w:eastAsia="华文细黑" w:hAnsi="Georgia"/>
          <w:szCs w:val="21"/>
          <w:rPrChange w:id="147" w:author="林柏翰" w:date="2013-04-08T23:54:00Z">
            <w:rPr>
              <w:sz w:val="24"/>
              <w:szCs w:val="24"/>
            </w:rPr>
          </w:rPrChange>
        </w:rPr>
      </w:pPr>
      <w:r w:rsidRPr="008348B3">
        <w:rPr>
          <w:rFonts w:ascii="Georgia" w:eastAsia="华文细黑" w:hAnsi="Georgia"/>
          <w:szCs w:val="21"/>
          <w:rPrChange w:id="148" w:author="林柏翰" w:date="2013-04-08T23:54:00Z">
            <w:rPr>
              <w:rFonts w:hint="eastAsia"/>
              <w:sz w:val="24"/>
              <w:szCs w:val="24"/>
            </w:rPr>
          </w:rPrChange>
        </w:rPr>
        <w:t>A</w:t>
      </w:r>
      <w:ins w:id="149" w:author="林柏翰" w:date="2013-04-09T00:00:00Z">
        <w:r w:rsidR="00B8595C">
          <w:rPr>
            <w:rFonts w:ascii="Georgia" w:eastAsia="华文细黑" w:hAnsi="Georgia" w:hint="eastAsia"/>
            <w:szCs w:val="21"/>
          </w:rPr>
          <w:t>：</w:t>
        </w:r>
      </w:ins>
      <w:del w:id="150" w:author="林柏翰" w:date="2013-04-09T00:00:00Z">
        <w:r w:rsidRPr="008348B3" w:rsidDel="00B2054C">
          <w:rPr>
            <w:rFonts w:ascii="Georgia" w:eastAsia="华文细黑" w:hAnsi="Georgia"/>
            <w:szCs w:val="21"/>
            <w:rPrChange w:id="151" w:author="林柏翰" w:date="2013-04-08T23:54:00Z">
              <w:rPr>
                <w:rFonts w:hint="eastAsia"/>
                <w:sz w:val="24"/>
                <w:szCs w:val="24"/>
              </w:rPr>
            </w:rPrChange>
          </w:rPr>
          <w:delText>:</w:delText>
        </w:r>
      </w:del>
      <w:r w:rsidRPr="008348B3">
        <w:rPr>
          <w:rFonts w:ascii="Georgia" w:eastAsia="华文细黑" w:hAnsi="Georgia"/>
          <w:szCs w:val="21"/>
          <w:rPrChange w:id="152" w:author="林柏翰" w:date="2013-04-08T23:54:00Z">
            <w:rPr>
              <w:sz w:val="24"/>
              <w:szCs w:val="24"/>
            </w:rPr>
          </w:rPrChange>
        </w:rPr>
        <w:t>没有统计具体的数字，大约有几十人参与进来吧，取了几十个名字，活动还在进行中。</w:t>
      </w:r>
    </w:p>
    <w:p w14:paraId="253C2F26" w14:textId="724B9F3F" w:rsidR="00DA2C06" w:rsidRPr="008348B3" w:rsidRDefault="00DA2C06" w:rsidP="00201844">
      <w:pPr>
        <w:spacing w:line="276" w:lineRule="auto"/>
        <w:rPr>
          <w:rFonts w:ascii="Georgia" w:eastAsia="华文细黑" w:hAnsi="Georgia"/>
          <w:szCs w:val="21"/>
          <w:rPrChange w:id="153" w:author="林柏翰" w:date="2013-04-08T23:54:00Z">
            <w:rPr>
              <w:sz w:val="24"/>
              <w:szCs w:val="24"/>
            </w:rPr>
          </w:rPrChange>
        </w:rPr>
      </w:pPr>
      <w:r w:rsidRPr="008348B3">
        <w:rPr>
          <w:rFonts w:ascii="Georgia" w:eastAsia="华文细黑" w:hAnsi="Georgia"/>
          <w:szCs w:val="21"/>
          <w:rPrChange w:id="154" w:author="林柏翰" w:date="2013-04-08T23:54:00Z">
            <w:rPr>
              <w:rFonts w:hint="eastAsia"/>
              <w:sz w:val="24"/>
              <w:szCs w:val="24"/>
            </w:rPr>
          </w:rPrChange>
        </w:rPr>
        <w:t>Q</w:t>
      </w:r>
      <w:ins w:id="155" w:author="林柏翰" w:date="2013-04-08T23:59:00Z">
        <w:r w:rsidR="00B2054C">
          <w:rPr>
            <w:rFonts w:ascii="Georgia" w:eastAsia="华文细黑" w:hAnsi="Georgia" w:hint="eastAsia"/>
            <w:szCs w:val="21"/>
          </w:rPr>
          <w:t>：</w:t>
        </w:r>
      </w:ins>
      <w:del w:id="156" w:author="林柏翰" w:date="2013-04-08T23:59:00Z">
        <w:r w:rsidRPr="008348B3" w:rsidDel="00B2054C">
          <w:rPr>
            <w:rFonts w:ascii="Georgia" w:eastAsia="华文细黑" w:hAnsi="Georgia"/>
            <w:szCs w:val="21"/>
            <w:rPrChange w:id="157" w:author="林柏翰" w:date="2013-04-08T23:54:00Z">
              <w:rPr>
                <w:sz w:val="24"/>
                <w:szCs w:val="24"/>
              </w:rPr>
            </w:rPrChange>
          </w:rPr>
          <w:delText>.</w:delText>
        </w:r>
      </w:del>
      <w:r w:rsidRPr="008348B3">
        <w:rPr>
          <w:rFonts w:ascii="Georgia" w:eastAsia="华文细黑" w:hAnsi="Georgia"/>
          <w:szCs w:val="21"/>
          <w:rPrChange w:id="158" w:author="林柏翰" w:date="2013-04-08T23:54:00Z">
            <w:rPr>
              <w:sz w:val="24"/>
              <w:szCs w:val="24"/>
            </w:rPr>
          </w:rPrChange>
        </w:rPr>
        <w:t>能否列举几个比较有新意的名字。</w:t>
      </w:r>
    </w:p>
    <w:p w14:paraId="10E98E16" w14:textId="77777777" w:rsidR="00DA2C06" w:rsidRPr="008348B3" w:rsidRDefault="00DA2C06" w:rsidP="00201844">
      <w:pPr>
        <w:spacing w:line="276" w:lineRule="auto"/>
        <w:rPr>
          <w:rFonts w:ascii="Georgia" w:eastAsia="华文细黑" w:hAnsi="Georgia"/>
          <w:szCs w:val="21"/>
          <w:rPrChange w:id="159" w:author="林柏翰" w:date="2013-04-08T23:54:00Z">
            <w:rPr>
              <w:sz w:val="24"/>
              <w:szCs w:val="24"/>
            </w:rPr>
          </w:rPrChange>
        </w:rPr>
      </w:pPr>
      <w:r w:rsidRPr="008348B3">
        <w:rPr>
          <w:rFonts w:ascii="Georgia" w:eastAsia="华文细黑" w:hAnsi="Georgia"/>
          <w:szCs w:val="21"/>
          <w:rPrChange w:id="160" w:author="林柏翰" w:date="2013-04-08T23:54:00Z">
            <w:rPr>
              <w:rFonts w:hint="eastAsia"/>
              <w:sz w:val="24"/>
              <w:szCs w:val="24"/>
            </w:rPr>
          </w:rPrChange>
        </w:rPr>
        <w:t>A</w:t>
      </w:r>
      <w:r w:rsidRPr="008348B3">
        <w:rPr>
          <w:rFonts w:ascii="Georgia" w:eastAsia="华文细黑" w:hAnsi="Georgia"/>
          <w:szCs w:val="21"/>
          <w:rPrChange w:id="161" w:author="林柏翰" w:date="2013-04-08T23:54:00Z">
            <w:rPr>
              <w:rFonts w:hint="eastAsia"/>
              <w:sz w:val="24"/>
              <w:szCs w:val="24"/>
            </w:rPr>
          </w:rPrChange>
        </w:rPr>
        <w:t>：印象比较深刻的有卡塞尔，与风共舞。还有几个是根据一些故事取名的。取名没有什么要求，只要是依据每一棵榕树的特点、形状、性格、故事来取名字，就像印第安人取名字一</w:t>
      </w:r>
      <w:r w:rsidRPr="008348B3">
        <w:rPr>
          <w:rFonts w:ascii="Georgia" w:eastAsia="华文细黑" w:hAnsi="Georgia"/>
          <w:szCs w:val="21"/>
          <w:rPrChange w:id="162" w:author="林柏翰" w:date="2013-04-08T23:54:00Z">
            <w:rPr>
              <w:sz w:val="24"/>
              <w:szCs w:val="24"/>
            </w:rPr>
          </w:rPrChange>
        </w:rPr>
        <w:lastRenderedPageBreak/>
        <w:t>样，姓什么不重要。</w:t>
      </w:r>
    </w:p>
    <w:p w14:paraId="6AFCAE31" w14:textId="77777777" w:rsidR="00503C82" w:rsidRPr="008348B3" w:rsidRDefault="00503C82" w:rsidP="00201844">
      <w:pPr>
        <w:spacing w:line="276" w:lineRule="auto"/>
        <w:rPr>
          <w:rFonts w:ascii="Georgia" w:eastAsia="华文细黑" w:hAnsi="Georgia"/>
          <w:szCs w:val="21"/>
          <w:rPrChange w:id="163" w:author="林柏翰" w:date="2013-04-08T23:54:00Z">
            <w:rPr>
              <w:sz w:val="24"/>
              <w:szCs w:val="24"/>
            </w:rPr>
          </w:rPrChange>
        </w:rPr>
      </w:pPr>
      <w:r w:rsidRPr="008348B3">
        <w:rPr>
          <w:rFonts w:ascii="Georgia" w:eastAsia="华文细黑" w:hAnsi="Georgia"/>
          <w:szCs w:val="21"/>
          <w:rPrChange w:id="164" w:author="林柏翰" w:date="2013-04-08T23:54:00Z">
            <w:rPr>
              <w:rFonts w:hint="eastAsia"/>
              <w:sz w:val="24"/>
              <w:szCs w:val="24"/>
            </w:rPr>
          </w:rPrChange>
        </w:rPr>
        <w:t>Q</w:t>
      </w:r>
      <w:r w:rsidRPr="008348B3">
        <w:rPr>
          <w:rFonts w:ascii="Georgia" w:eastAsia="华文细黑" w:hAnsi="Georgia"/>
          <w:szCs w:val="21"/>
          <w:rPrChange w:id="165" w:author="林柏翰" w:date="2013-04-08T23:54:00Z">
            <w:rPr>
              <w:rFonts w:hint="eastAsia"/>
              <w:sz w:val="24"/>
              <w:szCs w:val="24"/>
            </w:rPr>
          </w:rPrChange>
        </w:rPr>
        <w:t>：为什么要特别</w:t>
      </w:r>
      <w:proofErr w:type="gramStart"/>
      <w:r w:rsidRPr="008348B3">
        <w:rPr>
          <w:rFonts w:ascii="Georgia" w:eastAsia="华文细黑" w:hAnsi="Georgia"/>
          <w:szCs w:val="21"/>
          <w:rPrChange w:id="166" w:author="林柏翰" w:date="2013-04-08T23:54:00Z">
            <w:rPr>
              <w:rFonts w:hint="eastAsia"/>
              <w:sz w:val="24"/>
              <w:szCs w:val="24"/>
            </w:rPr>
          </w:rPrChange>
        </w:rPr>
        <w:t>选取深</w:t>
      </w:r>
      <w:proofErr w:type="gramEnd"/>
      <w:r w:rsidRPr="008348B3">
        <w:rPr>
          <w:rFonts w:ascii="Georgia" w:eastAsia="华文细黑" w:hAnsi="Georgia"/>
          <w:szCs w:val="21"/>
          <w:rPrChange w:id="167" w:author="林柏翰" w:date="2013-04-08T23:54:00Z">
            <w:rPr>
              <w:rFonts w:hint="eastAsia"/>
              <w:sz w:val="24"/>
              <w:szCs w:val="24"/>
            </w:rPr>
          </w:rPrChange>
        </w:rPr>
        <w:t>南大道来展开活动呢？是需要参与者到现场去观察然后取名吗？</w:t>
      </w:r>
    </w:p>
    <w:p w14:paraId="7AB38396" w14:textId="10FEA097" w:rsidR="00DA2C06" w:rsidRPr="008348B3" w:rsidRDefault="003F12CE" w:rsidP="00201844">
      <w:pPr>
        <w:spacing w:line="276" w:lineRule="auto"/>
        <w:rPr>
          <w:rFonts w:ascii="Georgia" w:eastAsia="华文细黑" w:hAnsi="Georgia"/>
          <w:szCs w:val="21"/>
          <w:rPrChange w:id="168" w:author="林柏翰" w:date="2013-04-08T23:54:00Z">
            <w:rPr>
              <w:sz w:val="24"/>
              <w:szCs w:val="24"/>
            </w:rPr>
          </w:rPrChange>
        </w:rPr>
      </w:pPr>
      <w:r w:rsidRPr="008348B3">
        <w:rPr>
          <w:rFonts w:ascii="Georgia" w:eastAsia="华文细黑" w:hAnsi="Georgia"/>
          <w:szCs w:val="21"/>
          <w:rPrChange w:id="169" w:author="林柏翰" w:date="2013-04-08T23:54:00Z">
            <w:rPr>
              <w:rFonts w:hint="eastAsia"/>
              <w:sz w:val="24"/>
              <w:szCs w:val="24"/>
            </w:rPr>
          </w:rPrChange>
        </w:rPr>
        <w:t>A</w:t>
      </w:r>
      <w:ins w:id="170" w:author="林柏翰" w:date="2013-04-09T00:00:00Z">
        <w:r w:rsidR="00B8595C">
          <w:rPr>
            <w:rFonts w:ascii="Georgia" w:eastAsia="华文细黑" w:hAnsi="Georgia" w:hint="eastAsia"/>
            <w:szCs w:val="21"/>
          </w:rPr>
          <w:t>：</w:t>
        </w:r>
      </w:ins>
      <w:r w:rsidR="00503C82" w:rsidRPr="008348B3">
        <w:rPr>
          <w:rFonts w:ascii="Georgia" w:eastAsia="华文细黑" w:hAnsi="Georgia"/>
          <w:szCs w:val="21"/>
          <w:rPrChange w:id="171" w:author="林柏翰" w:date="2013-04-08T23:54:00Z">
            <w:rPr>
              <w:sz w:val="24"/>
              <w:szCs w:val="24"/>
            </w:rPr>
          </w:rPrChange>
        </w:rPr>
        <w:t>可以自行前去</w:t>
      </w:r>
      <w:proofErr w:type="gramStart"/>
      <w:r w:rsidR="00503C82" w:rsidRPr="008348B3">
        <w:rPr>
          <w:rFonts w:ascii="Georgia" w:eastAsia="华文细黑" w:hAnsi="Georgia"/>
          <w:szCs w:val="21"/>
          <w:rPrChange w:id="172" w:author="林柏翰" w:date="2013-04-08T23:54:00Z">
            <w:rPr>
              <w:sz w:val="24"/>
              <w:szCs w:val="24"/>
            </w:rPr>
          </w:rPrChange>
        </w:rPr>
        <w:t>观察再</w:t>
      </w:r>
      <w:proofErr w:type="gramEnd"/>
      <w:r w:rsidR="00503C82" w:rsidRPr="008348B3">
        <w:rPr>
          <w:rFonts w:ascii="Georgia" w:eastAsia="华文细黑" w:hAnsi="Georgia"/>
          <w:szCs w:val="21"/>
          <w:rPrChange w:id="173" w:author="林柏翰" w:date="2013-04-08T23:54:00Z">
            <w:rPr>
              <w:sz w:val="24"/>
              <w:szCs w:val="24"/>
            </w:rPr>
          </w:rPrChange>
        </w:rPr>
        <w:t>取名，也可以通过已经拍摄的照片取名，</w:t>
      </w:r>
      <w:r w:rsidRPr="008348B3">
        <w:rPr>
          <w:rFonts w:ascii="Georgia" w:eastAsia="华文细黑" w:hAnsi="Georgia"/>
          <w:szCs w:val="21"/>
          <w:rPrChange w:id="174" w:author="林柏翰" w:date="2013-04-08T23:54:00Z">
            <w:rPr>
              <w:rFonts w:hint="eastAsia"/>
              <w:sz w:val="24"/>
              <w:szCs w:val="24"/>
            </w:rPr>
          </w:rPrChange>
        </w:rPr>
        <w:t>照片在豆瓣活动里都有，</w:t>
      </w:r>
      <w:r w:rsidR="00503C82" w:rsidRPr="008348B3">
        <w:rPr>
          <w:rFonts w:ascii="Georgia" w:eastAsia="华文细黑" w:hAnsi="Georgia"/>
          <w:szCs w:val="21"/>
          <w:rPrChange w:id="175" w:author="林柏翰" w:date="2013-04-08T23:54:00Z">
            <w:rPr>
              <w:rFonts w:hint="eastAsia"/>
              <w:sz w:val="24"/>
              <w:szCs w:val="24"/>
            </w:rPr>
          </w:rPrChange>
        </w:rPr>
        <w:t>每一棵树可能会多取几个名字，</w:t>
      </w:r>
      <w:r w:rsidRPr="008348B3">
        <w:rPr>
          <w:rFonts w:ascii="Georgia" w:eastAsia="华文细黑" w:hAnsi="Georgia"/>
          <w:szCs w:val="21"/>
          <w:rPrChange w:id="176" w:author="林柏翰" w:date="2013-04-08T23:54:00Z">
            <w:rPr>
              <w:rFonts w:hint="eastAsia"/>
              <w:sz w:val="24"/>
              <w:szCs w:val="24"/>
            </w:rPr>
          </w:rPrChange>
        </w:rPr>
        <w:t>到时候</w:t>
      </w:r>
      <w:ins w:id="177" w:author="林柏翰" w:date="2013-04-09T00:00:00Z">
        <w:r w:rsidR="00B8595C">
          <w:rPr>
            <w:rFonts w:ascii="Georgia" w:eastAsia="华文细黑" w:hAnsi="Georgia" w:hint="eastAsia"/>
            <w:szCs w:val="21"/>
          </w:rPr>
          <w:t>再</w:t>
        </w:r>
      </w:ins>
      <w:del w:id="178" w:author="林柏翰" w:date="2013-04-09T00:00:00Z">
        <w:r w:rsidRPr="008348B3" w:rsidDel="00B8595C">
          <w:rPr>
            <w:rFonts w:ascii="Georgia" w:eastAsia="华文细黑" w:hAnsi="Georgia"/>
            <w:szCs w:val="21"/>
            <w:rPrChange w:id="179" w:author="林柏翰" w:date="2013-04-08T23:54:00Z">
              <w:rPr>
                <w:rFonts w:hint="eastAsia"/>
                <w:sz w:val="24"/>
                <w:szCs w:val="24"/>
              </w:rPr>
            </w:rPrChange>
          </w:rPr>
          <w:delText>在</w:delText>
        </w:r>
      </w:del>
      <w:r w:rsidRPr="008348B3">
        <w:rPr>
          <w:rFonts w:ascii="Georgia" w:eastAsia="华文细黑" w:hAnsi="Georgia"/>
          <w:szCs w:val="21"/>
          <w:rPrChange w:id="180" w:author="林柏翰" w:date="2013-04-08T23:54:00Z">
            <w:rPr>
              <w:rFonts w:hint="eastAsia"/>
              <w:sz w:val="24"/>
              <w:szCs w:val="24"/>
            </w:rPr>
          </w:rPrChange>
        </w:rPr>
        <w:t>讨论一下来决定最终用哪个。之所以选择深南大道是因为深南大道作为我们深圳主要街道，是我们最熟悉的一条大街。通过大伙一起为</w:t>
      </w:r>
      <w:r w:rsidRPr="008348B3">
        <w:rPr>
          <w:rFonts w:ascii="Georgia" w:eastAsia="华文细黑" w:hAnsi="Georgia"/>
          <w:szCs w:val="21"/>
          <w:rPrChange w:id="181" w:author="林柏翰" w:date="2013-04-08T23:54:00Z">
            <w:rPr>
              <w:sz w:val="24"/>
              <w:szCs w:val="24"/>
            </w:rPr>
          </w:rPrChange>
        </w:rPr>
        <w:t>100</w:t>
      </w:r>
      <w:r w:rsidRPr="008348B3">
        <w:rPr>
          <w:rFonts w:ascii="Georgia" w:eastAsia="华文细黑" w:hAnsi="Georgia"/>
          <w:szCs w:val="21"/>
          <w:rPrChange w:id="182" w:author="林柏翰" w:date="2013-04-08T23:54:00Z">
            <w:rPr>
              <w:sz w:val="24"/>
              <w:szCs w:val="24"/>
            </w:rPr>
          </w:rPrChange>
        </w:rPr>
        <w:t>棵榕树取名字，将深南大道变成世界上第一条为街道两旁</w:t>
      </w:r>
      <w:r w:rsidRPr="008348B3">
        <w:rPr>
          <w:rFonts w:ascii="Georgia" w:eastAsia="华文细黑" w:hAnsi="Georgia"/>
          <w:szCs w:val="21"/>
          <w:rPrChange w:id="183" w:author="林柏翰" w:date="2013-04-08T23:54:00Z">
            <w:rPr>
              <w:sz w:val="24"/>
              <w:szCs w:val="24"/>
            </w:rPr>
          </w:rPrChange>
        </w:rPr>
        <w:t>100</w:t>
      </w:r>
      <w:r w:rsidRPr="008348B3">
        <w:rPr>
          <w:rFonts w:ascii="Georgia" w:eastAsia="华文细黑" w:hAnsi="Georgia"/>
          <w:szCs w:val="21"/>
          <w:rPrChange w:id="184" w:author="林柏翰" w:date="2013-04-08T23:54:00Z">
            <w:rPr>
              <w:sz w:val="24"/>
              <w:szCs w:val="24"/>
            </w:rPr>
          </w:rPrChange>
        </w:rPr>
        <w:t>棵榕树取名字的大街，是一件很有趣的事。</w:t>
      </w:r>
    </w:p>
    <w:p w14:paraId="53CC0003" w14:textId="77777777" w:rsidR="003F12CE" w:rsidRPr="008348B3" w:rsidRDefault="003F12CE" w:rsidP="00201844">
      <w:pPr>
        <w:spacing w:line="276" w:lineRule="auto"/>
        <w:rPr>
          <w:rFonts w:ascii="Georgia" w:eastAsia="华文细黑" w:hAnsi="Georgia"/>
          <w:szCs w:val="21"/>
          <w:rPrChange w:id="185" w:author="林柏翰" w:date="2013-04-08T23:54:00Z">
            <w:rPr>
              <w:sz w:val="24"/>
              <w:szCs w:val="24"/>
            </w:rPr>
          </w:rPrChange>
        </w:rPr>
      </w:pPr>
      <w:r w:rsidRPr="008348B3">
        <w:rPr>
          <w:rFonts w:ascii="Georgia" w:eastAsia="华文细黑" w:hAnsi="Georgia"/>
          <w:szCs w:val="21"/>
          <w:rPrChange w:id="186" w:author="林柏翰" w:date="2013-04-08T23:54:00Z">
            <w:rPr>
              <w:rFonts w:hint="eastAsia"/>
              <w:sz w:val="24"/>
              <w:szCs w:val="24"/>
            </w:rPr>
          </w:rPrChange>
        </w:rPr>
        <w:t>Q</w:t>
      </w:r>
      <w:r w:rsidRPr="008348B3">
        <w:rPr>
          <w:rFonts w:ascii="Georgia" w:eastAsia="华文细黑" w:hAnsi="Georgia"/>
          <w:szCs w:val="21"/>
          <w:rPrChange w:id="187" w:author="林柏翰" w:date="2013-04-08T23:54:00Z">
            <w:rPr>
              <w:rFonts w:hint="eastAsia"/>
              <w:sz w:val="24"/>
              <w:szCs w:val="24"/>
            </w:rPr>
          </w:rPrChange>
        </w:rPr>
        <w:t>：取名的</w:t>
      </w:r>
      <w:r w:rsidRPr="008348B3">
        <w:rPr>
          <w:rFonts w:ascii="Georgia" w:eastAsia="华文细黑" w:hAnsi="Georgia"/>
          <w:szCs w:val="21"/>
          <w:rPrChange w:id="188" w:author="林柏翰" w:date="2013-04-08T23:54:00Z">
            <w:rPr>
              <w:rFonts w:hint="eastAsia"/>
              <w:sz w:val="24"/>
              <w:szCs w:val="24"/>
            </w:rPr>
          </w:rPrChange>
        </w:rPr>
        <w:t>100</w:t>
      </w:r>
      <w:r w:rsidRPr="008348B3">
        <w:rPr>
          <w:rFonts w:ascii="Georgia" w:eastAsia="华文细黑" w:hAnsi="Georgia"/>
          <w:szCs w:val="21"/>
          <w:rPrChange w:id="189" w:author="林柏翰" w:date="2013-04-08T23:54:00Z">
            <w:rPr>
              <w:rFonts w:hint="eastAsia"/>
              <w:sz w:val="24"/>
              <w:szCs w:val="24"/>
            </w:rPr>
          </w:rPrChange>
        </w:rPr>
        <w:t>棵树是在哪个路段的？取完名之后会怎么做呢？是要在树上贴上名字吗？</w:t>
      </w:r>
    </w:p>
    <w:p w14:paraId="542949EE" w14:textId="77777777" w:rsidR="003F12CE" w:rsidRPr="008348B3" w:rsidRDefault="00201844" w:rsidP="00201844">
      <w:pPr>
        <w:spacing w:line="276" w:lineRule="auto"/>
        <w:rPr>
          <w:rFonts w:ascii="Georgia" w:eastAsia="华文细黑" w:hAnsi="Georgia"/>
          <w:szCs w:val="21"/>
          <w:rPrChange w:id="190" w:author="林柏翰" w:date="2013-04-08T23:54:00Z">
            <w:rPr>
              <w:sz w:val="24"/>
              <w:szCs w:val="24"/>
            </w:rPr>
          </w:rPrChange>
        </w:rPr>
      </w:pPr>
      <w:r w:rsidRPr="008348B3">
        <w:rPr>
          <w:rFonts w:ascii="Georgia" w:eastAsia="华文细黑" w:hAnsi="Georgia"/>
          <w:szCs w:val="21"/>
          <w:rPrChange w:id="191" w:author="林柏翰" w:date="2013-04-08T23:54:00Z">
            <w:rPr>
              <w:rFonts w:hint="eastAsia"/>
              <w:sz w:val="24"/>
              <w:szCs w:val="24"/>
            </w:rPr>
          </w:rPrChange>
        </w:rPr>
        <w:t>A</w:t>
      </w:r>
      <w:r w:rsidRPr="008348B3">
        <w:rPr>
          <w:rFonts w:ascii="Georgia" w:eastAsia="华文细黑" w:hAnsi="Georgia"/>
          <w:szCs w:val="21"/>
          <w:rPrChange w:id="192" w:author="林柏翰" w:date="2013-04-08T23:54:00Z">
            <w:rPr>
              <w:rFonts w:hint="eastAsia"/>
              <w:sz w:val="24"/>
              <w:szCs w:val="24"/>
            </w:rPr>
          </w:rPrChange>
        </w:rPr>
        <w:t>：</w:t>
      </w:r>
      <w:r w:rsidR="002A7BE9" w:rsidRPr="008348B3">
        <w:rPr>
          <w:rFonts w:ascii="Georgia" w:eastAsia="华文细黑" w:hAnsi="Georgia"/>
          <w:szCs w:val="21"/>
          <w:rPrChange w:id="193" w:author="林柏翰" w:date="2013-04-08T23:54:00Z">
            <w:rPr>
              <w:sz w:val="24"/>
              <w:szCs w:val="24"/>
            </w:rPr>
          </w:rPrChange>
        </w:rPr>
        <w:t>主要是世界之窗、康佳集团这一地段，</w:t>
      </w:r>
      <w:ins w:id="194" w:author="圳 曹" w:date="2013-03-31T20:20:00Z">
        <w:r w:rsidR="00F94DB1" w:rsidRPr="008348B3">
          <w:rPr>
            <w:rFonts w:ascii="Georgia" w:eastAsia="华文细黑" w:hAnsi="Georgia"/>
            <w:szCs w:val="21"/>
            <w:rPrChange w:id="195" w:author="林柏翰" w:date="2013-04-08T23:54:00Z">
              <w:rPr>
                <w:rFonts w:hint="eastAsia"/>
                <w:sz w:val="24"/>
                <w:szCs w:val="24"/>
              </w:rPr>
            </w:rPrChange>
          </w:rPr>
          <w:t>（因为这里）</w:t>
        </w:r>
      </w:ins>
      <w:r w:rsidR="002A7BE9" w:rsidRPr="008348B3">
        <w:rPr>
          <w:rFonts w:ascii="Georgia" w:eastAsia="华文细黑" w:hAnsi="Georgia"/>
          <w:szCs w:val="21"/>
          <w:rPrChange w:id="196" w:author="林柏翰" w:date="2013-04-08T23:54:00Z">
            <w:rPr>
              <w:sz w:val="24"/>
              <w:szCs w:val="24"/>
            </w:rPr>
          </w:rPrChange>
        </w:rPr>
        <w:t>正在建一个小站，然后为这</w:t>
      </w:r>
      <w:r w:rsidR="002A7BE9" w:rsidRPr="008348B3">
        <w:rPr>
          <w:rFonts w:ascii="Georgia" w:eastAsia="华文细黑" w:hAnsi="Georgia"/>
          <w:szCs w:val="21"/>
          <w:rPrChange w:id="197" w:author="林柏翰" w:date="2013-04-08T23:54:00Z">
            <w:rPr>
              <w:sz w:val="24"/>
              <w:szCs w:val="24"/>
            </w:rPr>
          </w:rPrChange>
        </w:rPr>
        <w:t>100</w:t>
      </w:r>
      <w:r w:rsidR="002A7BE9" w:rsidRPr="008348B3">
        <w:rPr>
          <w:rFonts w:ascii="Georgia" w:eastAsia="华文细黑" w:hAnsi="Georgia"/>
          <w:szCs w:val="21"/>
          <w:rPrChange w:id="198" w:author="林柏翰" w:date="2013-04-08T23:54:00Z">
            <w:rPr>
              <w:sz w:val="24"/>
              <w:szCs w:val="24"/>
            </w:rPr>
          </w:rPrChange>
        </w:rPr>
        <w:t>棵榕树建立档案，包括照片、具体地址、名字、名字缘由等，会在每一榕树下的地面上、砖面上，用钉子螺丝等固定住金属铭牌，长久保存，方便人们路过时看到。铭牌上面写着榕树的名字。</w:t>
      </w:r>
    </w:p>
    <w:p w14:paraId="4F061D4E" w14:textId="77777777" w:rsidR="002A7BE9" w:rsidRPr="008348B3" w:rsidRDefault="002A7BE9" w:rsidP="00201844">
      <w:pPr>
        <w:spacing w:line="276" w:lineRule="auto"/>
        <w:rPr>
          <w:rFonts w:ascii="Georgia" w:eastAsia="华文细黑" w:hAnsi="Georgia"/>
          <w:szCs w:val="21"/>
          <w:rPrChange w:id="199" w:author="林柏翰" w:date="2013-04-08T23:54:00Z">
            <w:rPr>
              <w:sz w:val="24"/>
              <w:szCs w:val="24"/>
            </w:rPr>
          </w:rPrChange>
        </w:rPr>
      </w:pPr>
      <w:r w:rsidRPr="008348B3">
        <w:rPr>
          <w:rFonts w:ascii="Georgia" w:eastAsia="华文细黑" w:hAnsi="Georgia"/>
          <w:szCs w:val="21"/>
          <w:rPrChange w:id="200" w:author="林柏翰" w:date="2013-04-08T23:54:00Z">
            <w:rPr>
              <w:rFonts w:hint="eastAsia"/>
              <w:sz w:val="24"/>
              <w:szCs w:val="24"/>
            </w:rPr>
          </w:rPrChange>
        </w:rPr>
        <w:t>Q</w:t>
      </w:r>
      <w:r w:rsidRPr="008348B3">
        <w:rPr>
          <w:rFonts w:ascii="Georgia" w:eastAsia="华文细黑" w:hAnsi="Georgia"/>
          <w:szCs w:val="21"/>
          <w:rPrChange w:id="201" w:author="林柏翰" w:date="2013-04-08T23:54:00Z">
            <w:rPr>
              <w:rFonts w:hint="eastAsia"/>
              <w:sz w:val="24"/>
              <w:szCs w:val="24"/>
            </w:rPr>
          </w:rPrChange>
        </w:rPr>
        <w:t>：</w:t>
      </w:r>
      <w:r w:rsidR="0041082D" w:rsidRPr="008348B3">
        <w:rPr>
          <w:rFonts w:ascii="Georgia" w:eastAsia="华文细黑" w:hAnsi="Georgia"/>
          <w:szCs w:val="21"/>
          <w:rPrChange w:id="202" w:author="林柏翰" w:date="2013-04-08T23:54:00Z">
            <w:rPr>
              <w:rFonts w:hint="eastAsia"/>
              <w:sz w:val="24"/>
              <w:szCs w:val="24"/>
            </w:rPr>
          </w:rPrChange>
        </w:rPr>
        <w:t>这么做得到相关部门的许可了吗？</w:t>
      </w:r>
    </w:p>
    <w:p w14:paraId="389F1E1E" w14:textId="77777777" w:rsidR="002A7BE9" w:rsidRPr="008348B3" w:rsidRDefault="00201844" w:rsidP="00201844">
      <w:pPr>
        <w:spacing w:line="276" w:lineRule="auto"/>
        <w:rPr>
          <w:rFonts w:ascii="Georgia" w:eastAsia="华文细黑" w:hAnsi="Georgia"/>
          <w:szCs w:val="21"/>
          <w:rPrChange w:id="203" w:author="林柏翰" w:date="2013-04-08T23:54:00Z">
            <w:rPr>
              <w:sz w:val="24"/>
              <w:szCs w:val="24"/>
            </w:rPr>
          </w:rPrChange>
        </w:rPr>
      </w:pPr>
      <w:r w:rsidRPr="008348B3">
        <w:rPr>
          <w:rFonts w:ascii="Georgia" w:eastAsia="华文细黑" w:hAnsi="Georgia"/>
          <w:szCs w:val="21"/>
          <w:rPrChange w:id="204" w:author="林柏翰" w:date="2013-04-08T23:54:00Z">
            <w:rPr>
              <w:rFonts w:hint="eastAsia"/>
              <w:sz w:val="24"/>
              <w:szCs w:val="24"/>
            </w:rPr>
          </w:rPrChange>
        </w:rPr>
        <w:t>A</w:t>
      </w:r>
      <w:r w:rsidRPr="008348B3">
        <w:rPr>
          <w:rFonts w:ascii="Georgia" w:eastAsia="华文细黑" w:hAnsi="Georgia"/>
          <w:szCs w:val="21"/>
          <w:rPrChange w:id="205" w:author="林柏翰" w:date="2013-04-08T23:54:00Z">
            <w:rPr>
              <w:rFonts w:hint="eastAsia"/>
              <w:sz w:val="24"/>
              <w:szCs w:val="24"/>
            </w:rPr>
          </w:rPrChange>
        </w:rPr>
        <w:t>：</w:t>
      </w:r>
      <w:r w:rsidR="002A7BE9" w:rsidRPr="008348B3">
        <w:rPr>
          <w:rFonts w:ascii="Georgia" w:eastAsia="华文细黑" w:hAnsi="Georgia"/>
          <w:szCs w:val="21"/>
          <w:rPrChange w:id="206" w:author="林柏翰" w:date="2013-04-08T23:54:00Z">
            <w:rPr>
              <w:sz w:val="24"/>
              <w:szCs w:val="24"/>
            </w:rPr>
          </w:rPrChange>
        </w:rPr>
        <w:t>没有经过政府批准。因为不是在树上挂牌子，是在地上固定一个铭牌。</w:t>
      </w:r>
      <w:r w:rsidR="0041082D" w:rsidRPr="008348B3">
        <w:rPr>
          <w:rFonts w:ascii="Georgia" w:eastAsia="华文细黑" w:hAnsi="Georgia"/>
          <w:szCs w:val="21"/>
          <w:rPrChange w:id="207" w:author="林柏翰" w:date="2013-04-08T23:54:00Z">
            <w:rPr>
              <w:sz w:val="24"/>
              <w:szCs w:val="24"/>
            </w:rPr>
          </w:rPrChange>
        </w:rPr>
        <w:t>这</w:t>
      </w:r>
      <w:r w:rsidR="0041082D" w:rsidRPr="008348B3">
        <w:rPr>
          <w:rFonts w:ascii="Georgia" w:eastAsia="华文细黑" w:hAnsi="Georgia"/>
          <w:szCs w:val="21"/>
          <w:rPrChange w:id="208" w:author="林柏翰" w:date="2013-04-08T23:54:00Z">
            <w:rPr>
              <w:sz w:val="24"/>
              <w:szCs w:val="24"/>
            </w:rPr>
          </w:rPrChange>
        </w:rPr>
        <w:t>100</w:t>
      </w:r>
      <w:r w:rsidR="0041082D" w:rsidRPr="008348B3">
        <w:rPr>
          <w:rFonts w:ascii="Georgia" w:eastAsia="华文细黑" w:hAnsi="Georgia"/>
          <w:szCs w:val="21"/>
          <w:rPrChange w:id="209" w:author="林柏翰" w:date="2013-04-08T23:54:00Z">
            <w:rPr>
              <w:sz w:val="24"/>
              <w:szCs w:val="24"/>
            </w:rPr>
          </w:rPrChange>
        </w:rPr>
        <w:t>棵榕树的地段属于华侨城片区，华侨城还算比较开放，应该能接受这种方式。实在不行，等到取名活动结束，就在一个月黑风高的夜晚，偷偷把这些木牌都挂上去！</w:t>
      </w:r>
    </w:p>
    <w:p w14:paraId="4B532423" w14:textId="77777777" w:rsidR="002A7BE9" w:rsidRPr="008348B3" w:rsidRDefault="002A7BE9" w:rsidP="00201844">
      <w:pPr>
        <w:spacing w:line="276" w:lineRule="auto"/>
        <w:rPr>
          <w:rFonts w:ascii="Georgia" w:eastAsia="华文细黑" w:hAnsi="Georgia"/>
          <w:szCs w:val="21"/>
          <w:rPrChange w:id="210" w:author="林柏翰" w:date="2013-04-08T23:54:00Z">
            <w:rPr>
              <w:sz w:val="24"/>
              <w:szCs w:val="24"/>
            </w:rPr>
          </w:rPrChange>
        </w:rPr>
      </w:pPr>
      <w:r w:rsidRPr="008348B3">
        <w:rPr>
          <w:rFonts w:ascii="Georgia" w:eastAsia="华文细黑" w:hAnsi="Georgia"/>
          <w:szCs w:val="21"/>
          <w:rPrChange w:id="211" w:author="林柏翰" w:date="2013-04-08T23:54:00Z">
            <w:rPr>
              <w:rFonts w:hint="eastAsia"/>
              <w:sz w:val="24"/>
              <w:szCs w:val="24"/>
            </w:rPr>
          </w:rPrChange>
        </w:rPr>
        <w:t>【后记】</w:t>
      </w:r>
    </w:p>
    <w:p w14:paraId="4F9E383E" w14:textId="19A41D4C" w:rsidR="0041082D" w:rsidRPr="008348B3" w:rsidRDefault="0041082D" w:rsidP="008348B3">
      <w:pPr>
        <w:spacing w:line="276" w:lineRule="auto"/>
        <w:ind w:firstLineChars="200" w:firstLine="420"/>
        <w:rPr>
          <w:rFonts w:ascii="Georgia" w:eastAsia="华文细黑" w:hAnsi="Georgia"/>
          <w:szCs w:val="21"/>
          <w:rPrChange w:id="212" w:author="林柏翰" w:date="2013-04-08T23:54:00Z">
            <w:rPr>
              <w:sz w:val="24"/>
              <w:szCs w:val="24"/>
            </w:rPr>
          </w:rPrChange>
        </w:rPr>
        <w:pPrChange w:id="213" w:author="林柏翰" w:date="2013-04-08T23:53:00Z">
          <w:pPr>
            <w:spacing w:line="276" w:lineRule="auto"/>
            <w:ind w:firstLineChars="200" w:firstLine="480"/>
          </w:pPr>
        </w:pPrChange>
      </w:pPr>
      <w:r w:rsidRPr="008348B3">
        <w:rPr>
          <w:rFonts w:ascii="Georgia" w:eastAsia="华文细黑" w:hAnsi="Georgia"/>
          <w:szCs w:val="21"/>
          <w:rPrChange w:id="214" w:author="林柏翰" w:date="2013-04-08T23:54:00Z">
            <w:rPr>
              <w:rFonts w:hint="eastAsia"/>
              <w:sz w:val="24"/>
              <w:szCs w:val="24"/>
            </w:rPr>
          </w:rPrChange>
        </w:rPr>
        <w:t>“</w:t>
      </w:r>
      <w:r w:rsidRPr="008348B3">
        <w:rPr>
          <w:rFonts w:ascii="Georgia" w:eastAsia="华文细黑" w:hAnsi="Georgia"/>
          <w:szCs w:val="21"/>
          <w:rPrChange w:id="215" w:author="林柏翰" w:date="2013-04-08T23:54:00Z">
            <w:rPr>
              <w:sz w:val="24"/>
              <w:szCs w:val="24"/>
            </w:rPr>
          </w:rPrChange>
        </w:rPr>
        <w:t>起名活动开始不到半月，坚果兄弟就收</w:t>
      </w:r>
      <w:ins w:id="216" w:author="圳 曹" w:date="2013-03-31T22:30:00Z">
        <w:r w:rsidR="003473B7" w:rsidRPr="008348B3">
          <w:rPr>
            <w:rFonts w:ascii="Georgia" w:eastAsia="华文细黑" w:hAnsi="Georgia"/>
            <w:szCs w:val="21"/>
            <w:rPrChange w:id="217" w:author="林柏翰" w:date="2013-04-08T23:54:00Z">
              <w:rPr>
                <w:rFonts w:hint="eastAsia"/>
                <w:sz w:val="24"/>
                <w:szCs w:val="24"/>
              </w:rPr>
            </w:rPrChange>
          </w:rPr>
          <w:t>获</w:t>
        </w:r>
      </w:ins>
      <w:del w:id="218" w:author="圳 曹" w:date="2013-03-31T22:30:00Z">
        <w:r w:rsidRPr="008348B3" w:rsidDel="003473B7">
          <w:rPr>
            <w:rFonts w:ascii="Georgia" w:eastAsia="华文细黑" w:hAnsi="Georgia"/>
            <w:szCs w:val="21"/>
            <w:rPrChange w:id="219" w:author="林柏翰" w:date="2013-04-08T23:54:00Z">
              <w:rPr>
                <w:sz w:val="24"/>
                <w:szCs w:val="24"/>
              </w:rPr>
            </w:rPrChange>
          </w:rPr>
          <w:delText>到</w:delText>
        </w:r>
      </w:del>
      <w:r w:rsidRPr="008348B3">
        <w:rPr>
          <w:rFonts w:ascii="Georgia" w:eastAsia="华文细黑" w:hAnsi="Georgia"/>
          <w:szCs w:val="21"/>
          <w:rPrChange w:id="220" w:author="林柏翰" w:date="2013-04-08T23:54:00Z">
            <w:rPr>
              <w:sz w:val="24"/>
              <w:szCs w:val="24"/>
            </w:rPr>
          </w:rPrChange>
        </w:rPr>
        <w:t>了</w:t>
      </w:r>
      <w:del w:id="221" w:author="圳 曹" w:date="2013-03-31T22:30:00Z">
        <w:r w:rsidRPr="008348B3" w:rsidDel="003473B7">
          <w:rPr>
            <w:rFonts w:ascii="Georgia" w:eastAsia="华文细黑" w:hAnsi="Georgia"/>
            <w:szCs w:val="21"/>
            <w:rPrChange w:id="222" w:author="林柏翰" w:date="2013-04-08T23:54:00Z">
              <w:rPr>
                <w:sz w:val="24"/>
                <w:szCs w:val="24"/>
              </w:rPr>
            </w:rPrChange>
          </w:rPr>
          <w:delText>之前</w:delText>
        </w:r>
      </w:del>
      <w:r w:rsidRPr="008348B3">
        <w:rPr>
          <w:rFonts w:ascii="Georgia" w:eastAsia="华文细黑" w:hAnsi="Georgia"/>
          <w:szCs w:val="21"/>
          <w:rPrChange w:id="223" w:author="林柏翰" w:date="2013-04-08T23:54:00Z">
            <w:rPr>
              <w:sz w:val="24"/>
              <w:szCs w:val="24"/>
            </w:rPr>
          </w:rPrChange>
        </w:rPr>
        <w:t>预期的效果。按照规定，每一人都可以依据每一棵榕树的特点、形状、性格、故事来取名字，虽然坚果兄弟早已把</w:t>
      </w:r>
      <w:r w:rsidRPr="008348B3">
        <w:rPr>
          <w:rFonts w:ascii="Georgia" w:eastAsia="华文细黑" w:hAnsi="Georgia"/>
          <w:szCs w:val="21"/>
          <w:rPrChange w:id="224" w:author="林柏翰" w:date="2013-04-08T23:54:00Z">
            <w:rPr>
              <w:sz w:val="24"/>
              <w:szCs w:val="24"/>
            </w:rPr>
          </w:rPrChange>
        </w:rPr>
        <w:t>100</w:t>
      </w:r>
      <w:r w:rsidRPr="008348B3">
        <w:rPr>
          <w:rFonts w:ascii="Georgia" w:eastAsia="华文细黑" w:hAnsi="Georgia"/>
          <w:szCs w:val="21"/>
          <w:rPrChange w:id="225" w:author="林柏翰" w:date="2013-04-08T23:54:00Z">
            <w:rPr>
              <w:sz w:val="24"/>
              <w:szCs w:val="24"/>
            </w:rPr>
          </w:rPrChange>
        </w:rPr>
        <w:t>棵榕树的各自特征记录在案，并把多角度的照片传到网络，还偷偷用油性笔在地下为这些榕树编号，但还是有越来越多的人选择</w:t>
      </w:r>
      <w:proofErr w:type="gramStart"/>
      <w:r w:rsidRPr="008348B3">
        <w:rPr>
          <w:rFonts w:ascii="Georgia" w:eastAsia="华文细黑" w:hAnsi="Georgia"/>
          <w:szCs w:val="21"/>
          <w:rPrChange w:id="226" w:author="林柏翰" w:date="2013-04-08T23:54:00Z">
            <w:rPr>
              <w:sz w:val="24"/>
              <w:szCs w:val="24"/>
            </w:rPr>
          </w:rPrChange>
        </w:rPr>
        <w:t>亲临深</w:t>
      </w:r>
      <w:proofErr w:type="gramEnd"/>
      <w:r w:rsidRPr="008348B3">
        <w:rPr>
          <w:rFonts w:ascii="Georgia" w:eastAsia="华文细黑" w:hAnsi="Georgia"/>
          <w:szCs w:val="21"/>
          <w:rPrChange w:id="227" w:author="林柏翰" w:date="2013-04-08T23:54:00Z">
            <w:rPr>
              <w:sz w:val="24"/>
              <w:szCs w:val="24"/>
            </w:rPr>
          </w:rPrChange>
        </w:rPr>
        <w:t>南大道现场，仔细观察后再慎重取名</w:t>
      </w:r>
      <w:ins w:id="228" w:author="圳 曹" w:date="2013-03-31T20:20:00Z">
        <w:r w:rsidR="00F94DB1" w:rsidRPr="008348B3">
          <w:rPr>
            <w:rFonts w:ascii="Georgia" w:eastAsia="华文细黑" w:hAnsi="Georgia"/>
            <w:szCs w:val="21"/>
            <w:rPrChange w:id="229" w:author="林柏翰" w:date="2013-04-08T23:54:00Z">
              <w:rPr>
                <w:rFonts w:hint="eastAsia"/>
                <w:sz w:val="24"/>
                <w:szCs w:val="24"/>
              </w:rPr>
            </w:rPrChange>
          </w:rPr>
          <w:t>，</w:t>
        </w:r>
      </w:ins>
      <w:del w:id="230" w:author="圳 曹" w:date="2013-03-31T20:20:00Z">
        <w:r w:rsidRPr="008348B3" w:rsidDel="00F94DB1">
          <w:rPr>
            <w:rFonts w:ascii="Georgia" w:eastAsia="华文细黑" w:hAnsi="Georgia"/>
            <w:szCs w:val="21"/>
            <w:rPrChange w:id="231" w:author="林柏翰" w:date="2013-04-08T23:54:00Z">
              <w:rPr>
                <w:sz w:val="24"/>
                <w:szCs w:val="24"/>
              </w:rPr>
            </w:rPrChange>
          </w:rPr>
          <w:delText>。</w:delText>
        </w:r>
      </w:del>
      <w:r w:rsidRPr="008348B3">
        <w:rPr>
          <w:rFonts w:ascii="Georgia" w:eastAsia="华文细黑" w:hAnsi="Georgia"/>
          <w:szCs w:val="21"/>
          <w:rPrChange w:id="232" w:author="林柏翰" w:date="2013-04-08T23:54:00Z">
            <w:rPr>
              <w:sz w:val="24"/>
              <w:szCs w:val="24"/>
            </w:rPr>
          </w:rPrChange>
        </w:rPr>
        <w:t>那些被我们匆匆一瞥的榕树终于受到了更多的注目。</w:t>
      </w:r>
    </w:p>
    <w:p w14:paraId="03E08116" w14:textId="77777777" w:rsidR="0041082D" w:rsidRPr="008348B3" w:rsidRDefault="0041082D" w:rsidP="008348B3">
      <w:pPr>
        <w:spacing w:line="276" w:lineRule="auto"/>
        <w:ind w:firstLineChars="200" w:firstLine="420"/>
        <w:rPr>
          <w:rFonts w:ascii="Georgia" w:eastAsia="华文细黑" w:hAnsi="Georgia"/>
          <w:szCs w:val="21"/>
          <w:rPrChange w:id="233" w:author="林柏翰" w:date="2013-04-08T23:54:00Z">
            <w:rPr>
              <w:sz w:val="24"/>
              <w:szCs w:val="24"/>
            </w:rPr>
          </w:rPrChange>
        </w:rPr>
        <w:pPrChange w:id="234" w:author="林柏翰" w:date="2013-04-08T23:53:00Z">
          <w:pPr>
            <w:spacing w:line="276" w:lineRule="auto"/>
            <w:ind w:firstLineChars="200" w:firstLine="480"/>
          </w:pPr>
        </w:pPrChange>
      </w:pPr>
      <w:r w:rsidRPr="008348B3">
        <w:rPr>
          <w:rFonts w:ascii="Georgia" w:eastAsia="华文细黑" w:hAnsi="Georgia"/>
          <w:szCs w:val="21"/>
          <w:rPrChange w:id="235" w:author="林柏翰" w:date="2013-04-08T23:54:00Z">
            <w:rPr>
              <w:sz w:val="24"/>
              <w:szCs w:val="24"/>
            </w:rPr>
          </w:rPrChange>
        </w:rPr>
        <w:t>而更令坚果兄弟始料未及的是，在给榕树取名的同时，很多人还自发地与他分享自己与树之间的故事。在一封提议为</w:t>
      </w:r>
      <w:r w:rsidRPr="008348B3">
        <w:rPr>
          <w:rFonts w:ascii="Georgia" w:eastAsia="华文细黑" w:hAnsi="Georgia"/>
          <w:szCs w:val="21"/>
          <w:rPrChange w:id="236" w:author="林柏翰" w:date="2013-04-08T23:54:00Z">
            <w:rPr>
              <w:sz w:val="24"/>
              <w:szCs w:val="24"/>
            </w:rPr>
          </w:rPrChange>
        </w:rPr>
        <w:t>99</w:t>
      </w:r>
      <w:r w:rsidRPr="008348B3">
        <w:rPr>
          <w:rFonts w:ascii="Georgia" w:eastAsia="华文细黑" w:hAnsi="Georgia"/>
          <w:szCs w:val="21"/>
          <w:rPrChange w:id="237" w:author="林柏翰" w:date="2013-04-08T23:54:00Z">
            <w:rPr>
              <w:sz w:val="24"/>
              <w:szCs w:val="24"/>
            </w:rPr>
          </w:rPrChange>
        </w:rPr>
        <w:t>号榕树取名为</w:t>
      </w:r>
      <w:r w:rsidRPr="008348B3">
        <w:rPr>
          <w:rFonts w:ascii="Georgia" w:eastAsia="华文细黑" w:hAnsi="Georgia"/>
          <w:szCs w:val="21"/>
          <w:rPrChange w:id="238" w:author="林柏翰" w:date="2013-04-08T23:54:00Z">
            <w:rPr>
              <w:sz w:val="24"/>
              <w:szCs w:val="24"/>
            </w:rPr>
          </w:rPrChange>
        </w:rPr>
        <w:t>“</w:t>
      </w:r>
      <w:r w:rsidRPr="008348B3">
        <w:rPr>
          <w:rFonts w:ascii="Georgia" w:eastAsia="华文细黑" w:hAnsi="Georgia"/>
          <w:szCs w:val="21"/>
          <w:rPrChange w:id="239" w:author="林柏翰" w:date="2013-04-08T23:54:00Z">
            <w:rPr>
              <w:sz w:val="24"/>
              <w:szCs w:val="24"/>
            </w:rPr>
          </w:rPrChange>
        </w:rPr>
        <w:t>念念</w:t>
      </w:r>
      <w:r w:rsidRPr="008348B3">
        <w:rPr>
          <w:rFonts w:ascii="Georgia" w:eastAsia="华文细黑" w:hAnsi="Georgia"/>
          <w:szCs w:val="21"/>
          <w:rPrChange w:id="240" w:author="林柏翰" w:date="2013-04-08T23:54:00Z">
            <w:rPr>
              <w:sz w:val="24"/>
              <w:szCs w:val="24"/>
            </w:rPr>
          </w:rPrChange>
        </w:rPr>
        <w:t>”</w:t>
      </w:r>
      <w:r w:rsidRPr="008348B3">
        <w:rPr>
          <w:rFonts w:ascii="Georgia" w:eastAsia="华文细黑" w:hAnsi="Georgia"/>
          <w:szCs w:val="21"/>
          <w:rPrChange w:id="241" w:author="林柏翰" w:date="2013-04-08T23:54:00Z">
            <w:rPr>
              <w:sz w:val="24"/>
              <w:szCs w:val="24"/>
            </w:rPr>
          </w:rPrChange>
        </w:rPr>
        <w:t>的信中，有个女生这样写道：</w:t>
      </w:r>
      <w:r w:rsidRPr="008348B3">
        <w:rPr>
          <w:rFonts w:ascii="Georgia" w:eastAsia="华文细黑" w:hAnsi="Georgia"/>
          <w:szCs w:val="21"/>
          <w:rPrChange w:id="242" w:author="林柏翰" w:date="2013-04-08T23:54:00Z">
            <w:rPr>
              <w:sz w:val="24"/>
              <w:szCs w:val="24"/>
            </w:rPr>
          </w:rPrChange>
        </w:rPr>
        <w:t>“</w:t>
      </w:r>
      <w:r w:rsidRPr="008348B3">
        <w:rPr>
          <w:rFonts w:ascii="Georgia" w:eastAsia="华文细黑" w:hAnsi="Georgia"/>
          <w:szCs w:val="21"/>
          <w:rPrChange w:id="243" w:author="林柏翰" w:date="2013-04-08T23:54:00Z">
            <w:rPr>
              <w:sz w:val="24"/>
              <w:szCs w:val="24"/>
            </w:rPr>
          </w:rPrChange>
        </w:rPr>
        <w:t>选了这棵树，是因为在</w:t>
      </w:r>
      <w:r w:rsidRPr="008348B3">
        <w:rPr>
          <w:rFonts w:ascii="Georgia" w:eastAsia="华文细黑" w:hAnsi="Georgia"/>
          <w:szCs w:val="21"/>
          <w:rPrChange w:id="244" w:author="林柏翰" w:date="2013-04-08T23:54:00Z">
            <w:rPr>
              <w:sz w:val="24"/>
              <w:szCs w:val="24"/>
            </w:rPr>
          </w:rPrChange>
        </w:rPr>
        <w:t>2009</w:t>
      </w:r>
      <w:r w:rsidRPr="008348B3">
        <w:rPr>
          <w:rFonts w:ascii="Georgia" w:eastAsia="华文细黑" w:hAnsi="Georgia"/>
          <w:szCs w:val="21"/>
          <w:rPrChange w:id="245" w:author="林柏翰" w:date="2013-04-08T23:54:00Z">
            <w:rPr>
              <w:sz w:val="24"/>
              <w:szCs w:val="24"/>
            </w:rPr>
          </w:rPrChange>
        </w:rPr>
        <w:t>年的时候，曾经那个人与我一起走过，在深南大道上，每一棵榕树都有分散的记忆。还记得我站在他身后，看着阳光从细碎的树缝间落下，他回头对我笑，说</w:t>
      </w:r>
      <w:r w:rsidRPr="008348B3">
        <w:rPr>
          <w:rFonts w:ascii="Georgia" w:eastAsia="华文细黑" w:hAnsi="Georgia"/>
          <w:szCs w:val="21"/>
          <w:rPrChange w:id="246" w:author="林柏翰" w:date="2013-04-08T23:54:00Z">
            <w:rPr>
              <w:sz w:val="24"/>
              <w:szCs w:val="24"/>
            </w:rPr>
          </w:rPrChange>
        </w:rPr>
        <w:t>‘</w:t>
      </w:r>
      <w:r w:rsidRPr="008348B3">
        <w:rPr>
          <w:rFonts w:ascii="Georgia" w:eastAsia="华文细黑" w:hAnsi="Georgia"/>
          <w:szCs w:val="21"/>
          <w:rPrChange w:id="247" w:author="林柏翰" w:date="2013-04-08T23:54:00Z">
            <w:rPr>
              <w:sz w:val="24"/>
              <w:szCs w:val="24"/>
            </w:rPr>
          </w:rPrChange>
        </w:rPr>
        <w:t>快赶上我</w:t>
      </w:r>
      <w:r w:rsidRPr="008348B3">
        <w:rPr>
          <w:rFonts w:ascii="Georgia" w:eastAsia="华文细黑" w:hAnsi="Georgia"/>
          <w:szCs w:val="21"/>
          <w:rPrChange w:id="248" w:author="林柏翰" w:date="2013-04-08T23:54:00Z">
            <w:rPr>
              <w:sz w:val="24"/>
              <w:szCs w:val="24"/>
            </w:rPr>
          </w:rPrChange>
        </w:rPr>
        <w:t>’</w:t>
      </w:r>
      <w:r w:rsidRPr="008348B3">
        <w:rPr>
          <w:rFonts w:ascii="Georgia" w:eastAsia="华文细黑" w:hAnsi="Georgia"/>
          <w:szCs w:val="21"/>
          <w:rPrChange w:id="249" w:author="林柏翰" w:date="2013-04-08T23:54:00Z">
            <w:rPr>
              <w:sz w:val="24"/>
              <w:szCs w:val="24"/>
            </w:rPr>
          </w:rPrChange>
        </w:rPr>
        <w:t>，时隔多年，已不知他的消息影踪。而</w:t>
      </w:r>
      <w:r w:rsidRPr="008348B3">
        <w:rPr>
          <w:rFonts w:ascii="Georgia" w:eastAsia="华文细黑" w:hAnsi="Georgia"/>
          <w:szCs w:val="21"/>
          <w:rPrChange w:id="250" w:author="林柏翰" w:date="2013-04-08T23:54:00Z">
            <w:rPr>
              <w:sz w:val="24"/>
              <w:szCs w:val="24"/>
            </w:rPr>
          </w:rPrChange>
        </w:rPr>
        <w:t>99</w:t>
      </w:r>
      <w:r w:rsidRPr="008348B3">
        <w:rPr>
          <w:rFonts w:ascii="Georgia" w:eastAsia="华文细黑" w:hAnsi="Georgia"/>
          <w:szCs w:val="21"/>
          <w:rPrChange w:id="251" w:author="林柏翰" w:date="2013-04-08T23:54:00Z">
            <w:rPr>
              <w:sz w:val="24"/>
              <w:szCs w:val="24"/>
            </w:rPr>
          </w:rPrChange>
        </w:rPr>
        <w:t>号树的形状很像两个人，欲拥抱却又因咫尺距离永远挨不到。想给这棵树起名</w:t>
      </w:r>
      <w:r w:rsidRPr="008348B3">
        <w:rPr>
          <w:rFonts w:ascii="Georgia" w:eastAsia="华文细黑" w:hAnsi="Georgia"/>
          <w:szCs w:val="21"/>
          <w:rPrChange w:id="252" w:author="林柏翰" w:date="2013-04-08T23:54:00Z">
            <w:rPr>
              <w:sz w:val="24"/>
              <w:szCs w:val="24"/>
            </w:rPr>
          </w:rPrChange>
        </w:rPr>
        <w:t>‘</w:t>
      </w:r>
      <w:r w:rsidRPr="008348B3">
        <w:rPr>
          <w:rFonts w:ascii="Georgia" w:eastAsia="华文细黑" w:hAnsi="Georgia"/>
          <w:szCs w:val="21"/>
          <w:rPrChange w:id="253" w:author="林柏翰" w:date="2013-04-08T23:54:00Z">
            <w:rPr>
              <w:sz w:val="24"/>
              <w:szCs w:val="24"/>
            </w:rPr>
          </w:rPrChange>
        </w:rPr>
        <w:t>念念</w:t>
      </w:r>
      <w:r w:rsidRPr="008348B3">
        <w:rPr>
          <w:rFonts w:ascii="Georgia" w:eastAsia="华文细黑" w:hAnsi="Georgia"/>
          <w:szCs w:val="21"/>
          <w:rPrChange w:id="254" w:author="林柏翰" w:date="2013-04-08T23:54:00Z">
            <w:rPr>
              <w:sz w:val="24"/>
              <w:szCs w:val="24"/>
            </w:rPr>
          </w:rPrChange>
        </w:rPr>
        <w:t>’</w:t>
      </w:r>
      <w:r w:rsidRPr="008348B3">
        <w:rPr>
          <w:rFonts w:ascii="Georgia" w:eastAsia="华文细黑" w:hAnsi="Georgia"/>
          <w:szCs w:val="21"/>
          <w:rPrChange w:id="255" w:author="林柏翰" w:date="2013-04-08T23:54:00Z">
            <w:rPr>
              <w:sz w:val="24"/>
              <w:szCs w:val="24"/>
            </w:rPr>
          </w:rPrChange>
        </w:rPr>
        <w:t>，知念、感念和怀念。</w:t>
      </w:r>
      <w:r w:rsidRPr="008348B3">
        <w:rPr>
          <w:rFonts w:ascii="Georgia" w:eastAsia="华文细黑" w:hAnsi="Georgia"/>
          <w:szCs w:val="21"/>
          <w:rPrChange w:id="256" w:author="林柏翰" w:date="2013-04-08T23:54:00Z">
            <w:rPr>
              <w:sz w:val="24"/>
              <w:szCs w:val="24"/>
            </w:rPr>
          </w:rPrChange>
        </w:rPr>
        <w:t>”</w:t>
      </w:r>
      <w:r w:rsidRPr="008348B3">
        <w:rPr>
          <w:rFonts w:ascii="Georgia" w:eastAsia="华文细黑" w:hAnsi="Georgia"/>
          <w:szCs w:val="21"/>
          <w:rPrChange w:id="257" w:author="林柏翰" w:date="2013-04-08T23:54:00Z">
            <w:rPr>
              <w:sz w:val="24"/>
              <w:szCs w:val="24"/>
            </w:rPr>
          </w:rPrChange>
        </w:rPr>
        <w:t>另一位已离开深圳的南京</w:t>
      </w:r>
      <w:r w:rsidRPr="008348B3">
        <w:rPr>
          <w:rFonts w:ascii="Georgia" w:eastAsia="华文细黑" w:hAnsi="Georgia"/>
          <w:szCs w:val="21"/>
          <w:rPrChange w:id="258" w:author="林柏翰" w:date="2013-04-08T23:54:00Z">
            <w:rPr>
              <w:sz w:val="24"/>
              <w:szCs w:val="24"/>
            </w:rPr>
          </w:rPrChange>
        </w:rPr>
        <w:t>“</w:t>
      </w:r>
      <w:r w:rsidRPr="008348B3">
        <w:rPr>
          <w:rFonts w:ascii="Georgia" w:eastAsia="华文细黑" w:hAnsi="Georgia"/>
          <w:szCs w:val="21"/>
          <w:rPrChange w:id="259" w:author="林柏翰" w:date="2013-04-08T23:54:00Z">
            <w:rPr>
              <w:sz w:val="24"/>
              <w:szCs w:val="24"/>
            </w:rPr>
          </w:rPrChange>
        </w:rPr>
        <w:t>过客</w:t>
      </w:r>
      <w:r w:rsidRPr="008348B3">
        <w:rPr>
          <w:rFonts w:ascii="Georgia" w:eastAsia="华文细黑" w:hAnsi="Georgia"/>
          <w:szCs w:val="21"/>
          <w:rPrChange w:id="260" w:author="林柏翰" w:date="2013-04-08T23:54:00Z">
            <w:rPr>
              <w:sz w:val="24"/>
              <w:szCs w:val="24"/>
            </w:rPr>
          </w:rPrChange>
        </w:rPr>
        <w:t>”</w:t>
      </w:r>
      <w:r w:rsidRPr="008348B3">
        <w:rPr>
          <w:rFonts w:ascii="Georgia" w:eastAsia="华文细黑" w:hAnsi="Georgia"/>
          <w:szCs w:val="21"/>
          <w:rPrChange w:id="261" w:author="林柏翰" w:date="2013-04-08T23:54:00Z">
            <w:rPr>
              <w:sz w:val="24"/>
              <w:szCs w:val="24"/>
            </w:rPr>
          </w:rPrChange>
        </w:rPr>
        <w:t>，更把起名与那次南京保护梧桐树的活动比肩，</w:t>
      </w:r>
      <w:r w:rsidRPr="008348B3">
        <w:rPr>
          <w:rFonts w:ascii="Georgia" w:eastAsia="华文细黑" w:hAnsi="Georgia"/>
          <w:szCs w:val="21"/>
          <w:rPrChange w:id="262" w:author="林柏翰" w:date="2013-04-08T23:54:00Z">
            <w:rPr>
              <w:sz w:val="24"/>
              <w:szCs w:val="24"/>
            </w:rPr>
          </w:rPrChange>
        </w:rPr>
        <w:t>“</w:t>
      </w:r>
      <w:r w:rsidRPr="008348B3">
        <w:rPr>
          <w:rFonts w:ascii="Georgia" w:eastAsia="华文细黑" w:hAnsi="Georgia"/>
          <w:szCs w:val="21"/>
          <w:rPrChange w:id="263" w:author="林柏翰" w:date="2013-04-08T23:54:00Z">
            <w:rPr>
              <w:sz w:val="24"/>
              <w:szCs w:val="24"/>
            </w:rPr>
          </w:rPrChange>
        </w:rPr>
        <w:t>城市的发展不能以速度去换取光秃秃的街道，给树赋以树格，这样具有人文关怀的事情改变我对深圳只言利的固有印象。</w:t>
      </w:r>
      <w:r w:rsidRPr="008348B3">
        <w:rPr>
          <w:rFonts w:ascii="Georgia" w:eastAsia="华文细黑" w:hAnsi="Georgia"/>
          <w:szCs w:val="21"/>
          <w:rPrChange w:id="264" w:author="林柏翰" w:date="2013-04-08T23:54:00Z">
            <w:rPr>
              <w:sz w:val="24"/>
              <w:szCs w:val="24"/>
            </w:rPr>
          </w:rPrChange>
        </w:rPr>
        <w:t>”</w:t>
      </w:r>
    </w:p>
    <w:p w14:paraId="56C4E54F" w14:textId="77777777" w:rsidR="0041082D" w:rsidRPr="008348B3" w:rsidRDefault="0041082D" w:rsidP="0041082D">
      <w:pPr>
        <w:spacing w:line="276" w:lineRule="auto"/>
        <w:rPr>
          <w:rFonts w:ascii="Georgia" w:eastAsia="华文细黑" w:hAnsi="Georgia"/>
          <w:szCs w:val="21"/>
          <w:rPrChange w:id="265" w:author="林柏翰" w:date="2013-04-08T23:54:00Z">
            <w:rPr>
              <w:sz w:val="24"/>
              <w:szCs w:val="24"/>
            </w:rPr>
          </w:rPrChange>
        </w:rPr>
      </w:pPr>
      <w:r w:rsidRPr="008348B3">
        <w:rPr>
          <w:rFonts w:ascii="Georgia" w:eastAsia="华文细黑" w:hAnsi="Georgia"/>
          <w:szCs w:val="21"/>
          <w:rPrChange w:id="266" w:author="林柏翰" w:date="2013-04-08T23:54:00Z">
            <w:rPr>
              <w:rFonts w:hint="eastAsia"/>
              <w:sz w:val="24"/>
              <w:szCs w:val="24"/>
            </w:rPr>
          </w:rPrChange>
        </w:rPr>
        <w:t>部分已收到的取名：</w:t>
      </w:r>
    </w:p>
    <w:p w14:paraId="5A9DEA01" w14:textId="77777777" w:rsidR="0041082D" w:rsidRPr="008348B3" w:rsidRDefault="0041082D" w:rsidP="0041082D">
      <w:pPr>
        <w:tabs>
          <w:tab w:val="left" w:pos="5910"/>
        </w:tabs>
        <w:spacing w:line="276" w:lineRule="auto"/>
        <w:rPr>
          <w:rFonts w:ascii="Georgia" w:eastAsia="华文细黑" w:hAnsi="Georgia"/>
          <w:szCs w:val="21"/>
          <w:rPrChange w:id="267" w:author="林柏翰" w:date="2013-04-08T23:54:00Z">
            <w:rPr>
              <w:sz w:val="24"/>
              <w:szCs w:val="24"/>
            </w:rPr>
          </w:rPrChange>
        </w:rPr>
      </w:pPr>
      <w:r w:rsidRPr="008348B3">
        <w:rPr>
          <w:rFonts w:ascii="Georgia" w:eastAsia="华文细黑" w:hAnsi="Georgia"/>
          <w:szCs w:val="21"/>
          <w:rPrChange w:id="268" w:author="林柏翰" w:date="2013-04-08T23:54:00Z">
            <w:rPr>
              <w:sz w:val="24"/>
              <w:szCs w:val="24"/>
            </w:rPr>
          </w:rPrChange>
        </w:rPr>
        <w:t>017</w:t>
      </w:r>
      <w:r w:rsidRPr="008348B3">
        <w:rPr>
          <w:rFonts w:ascii="Georgia" w:eastAsia="华文细黑" w:hAnsi="Georgia"/>
          <w:szCs w:val="21"/>
          <w:rPrChange w:id="269" w:author="林柏翰" w:date="2013-04-08T23:54:00Z">
            <w:rPr>
              <w:sz w:val="24"/>
              <w:szCs w:val="24"/>
            </w:rPr>
          </w:rPrChange>
        </w:rPr>
        <w:t xml:space="preserve">　取名：捕风者</w:t>
      </w:r>
      <w:r w:rsidRPr="008348B3">
        <w:rPr>
          <w:rFonts w:ascii="Georgia" w:eastAsia="华文细黑" w:hAnsi="Georgia"/>
          <w:szCs w:val="21"/>
          <w:rPrChange w:id="270" w:author="林柏翰" w:date="2013-04-08T23:54:00Z">
            <w:rPr>
              <w:sz w:val="24"/>
              <w:szCs w:val="24"/>
            </w:rPr>
          </w:rPrChange>
        </w:rPr>
        <w:tab/>
      </w:r>
    </w:p>
    <w:p w14:paraId="77270E30" w14:textId="77777777" w:rsidR="0041082D" w:rsidRPr="008348B3" w:rsidRDefault="0041082D" w:rsidP="0041082D">
      <w:pPr>
        <w:spacing w:line="276" w:lineRule="auto"/>
        <w:rPr>
          <w:rFonts w:ascii="Georgia" w:eastAsia="华文细黑" w:hAnsi="Georgia"/>
          <w:szCs w:val="21"/>
          <w:rPrChange w:id="271" w:author="林柏翰" w:date="2013-04-08T23:54:00Z">
            <w:rPr>
              <w:sz w:val="24"/>
              <w:szCs w:val="24"/>
            </w:rPr>
          </w:rPrChange>
        </w:rPr>
      </w:pPr>
      <w:r w:rsidRPr="008348B3">
        <w:rPr>
          <w:rFonts w:ascii="Georgia" w:eastAsia="华文细黑" w:hAnsi="Georgia"/>
          <w:szCs w:val="21"/>
          <w:rPrChange w:id="272" w:author="林柏翰" w:date="2013-04-08T23:54:00Z">
            <w:rPr>
              <w:sz w:val="24"/>
              <w:szCs w:val="24"/>
            </w:rPr>
          </w:rPrChange>
        </w:rPr>
        <w:t>理由：像高举的手，树干是健壮的臂膀，树枝则是伸展的五指，虽不繁茂，却敢去抓住吹过深南大道的每一股时代的风。</w:t>
      </w:r>
      <w:r w:rsidRPr="008348B3">
        <w:rPr>
          <w:rFonts w:ascii="Georgia" w:eastAsia="华文细黑" w:hAnsi="Georgia"/>
          <w:szCs w:val="21"/>
          <w:rPrChange w:id="273" w:author="林柏翰" w:date="2013-04-08T23:54:00Z">
            <w:rPr>
              <w:sz w:val="24"/>
              <w:szCs w:val="24"/>
            </w:rPr>
          </w:rPrChange>
        </w:rPr>
        <w:t>——</w:t>
      </w:r>
      <w:proofErr w:type="gramStart"/>
      <w:r w:rsidRPr="008348B3">
        <w:rPr>
          <w:rFonts w:ascii="Georgia" w:eastAsia="华文细黑" w:hAnsi="Georgia"/>
          <w:szCs w:val="21"/>
          <w:rPrChange w:id="274" w:author="林柏翰" w:date="2013-04-08T23:54:00Z">
            <w:rPr>
              <w:sz w:val="24"/>
              <w:szCs w:val="24"/>
            </w:rPr>
          </w:rPrChange>
        </w:rPr>
        <w:t>—</w:t>
      </w:r>
      <w:proofErr w:type="gramEnd"/>
      <w:r w:rsidRPr="008348B3">
        <w:rPr>
          <w:rFonts w:ascii="Georgia" w:eastAsia="华文细黑" w:hAnsi="Georgia"/>
          <w:szCs w:val="21"/>
          <w:rPrChange w:id="275" w:author="林柏翰" w:date="2013-04-08T23:54:00Z">
            <w:rPr>
              <w:sz w:val="24"/>
              <w:szCs w:val="24"/>
            </w:rPr>
          </w:rPrChange>
        </w:rPr>
        <w:t>“</w:t>
      </w:r>
      <w:r w:rsidRPr="008348B3">
        <w:rPr>
          <w:rFonts w:ascii="Georgia" w:eastAsia="华文细黑" w:hAnsi="Georgia"/>
          <w:szCs w:val="21"/>
          <w:rPrChange w:id="276" w:author="林柏翰" w:date="2013-04-08T23:54:00Z">
            <w:rPr>
              <w:sz w:val="24"/>
              <w:szCs w:val="24"/>
            </w:rPr>
          </w:rPrChange>
        </w:rPr>
        <w:t>一期一会</w:t>
      </w:r>
      <w:r w:rsidRPr="008348B3">
        <w:rPr>
          <w:rFonts w:ascii="Georgia" w:eastAsia="华文细黑" w:hAnsi="Georgia"/>
          <w:szCs w:val="21"/>
          <w:rPrChange w:id="277" w:author="林柏翰" w:date="2013-04-08T23:54:00Z">
            <w:rPr>
              <w:sz w:val="24"/>
              <w:szCs w:val="24"/>
            </w:rPr>
          </w:rPrChange>
        </w:rPr>
        <w:t>”</w:t>
      </w:r>
    </w:p>
    <w:p w14:paraId="305841DF" w14:textId="77777777" w:rsidR="0041082D" w:rsidRPr="008348B3" w:rsidRDefault="0041082D" w:rsidP="0041082D">
      <w:pPr>
        <w:spacing w:line="276" w:lineRule="auto"/>
        <w:rPr>
          <w:rFonts w:ascii="Georgia" w:eastAsia="华文细黑" w:hAnsi="Georgia"/>
          <w:szCs w:val="21"/>
          <w:rPrChange w:id="278" w:author="林柏翰" w:date="2013-04-08T23:54:00Z">
            <w:rPr>
              <w:sz w:val="24"/>
              <w:szCs w:val="24"/>
            </w:rPr>
          </w:rPrChange>
        </w:rPr>
      </w:pPr>
      <w:r w:rsidRPr="008348B3">
        <w:rPr>
          <w:rFonts w:ascii="Georgia" w:eastAsia="华文细黑" w:hAnsi="Georgia"/>
          <w:szCs w:val="21"/>
          <w:rPrChange w:id="279" w:author="林柏翰" w:date="2013-04-08T23:54:00Z">
            <w:rPr>
              <w:sz w:val="24"/>
              <w:szCs w:val="24"/>
            </w:rPr>
          </w:rPrChange>
        </w:rPr>
        <w:t>021</w:t>
      </w:r>
      <w:r w:rsidRPr="008348B3">
        <w:rPr>
          <w:rFonts w:ascii="Georgia" w:eastAsia="华文细黑" w:hAnsi="Georgia"/>
          <w:szCs w:val="21"/>
          <w:rPrChange w:id="280" w:author="林柏翰" w:date="2013-04-08T23:54:00Z">
            <w:rPr>
              <w:sz w:val="24"/>
              <w:szCs w:val="24"/>
            </w:rPr>
          </w:rPrChange>
        </w:rPr>
        <w:t xml:space="preserve">　名称：壁虎恋人</w:t>
      </w:r>
    </w:p>
    <w:p w14:paraId="44E3DA5C" w14:textId="77777777" w:rsidR="0041082D" w:rsidRPr="008348B3" w:rsidRDefault="0041082D" w:rsidP="0041082D">
      <w:pPr>
        <w:spacing w:line="276" w:lineRule="auto"/>
        <w:rPr>
          <w:rFonts w:ascii="Georgia" w:eastAsia="华文细黑" w:hAnsi="Georgia"/>
          <w:szCs w:val="21"/>
          <w:rPrChange w:id="281" w:author="林柏翰" w:date="2013-04-08T23:54:00Z">
            <w:rPr>
              <w:sz w:val="24"/>
              <w:szCs w:val="24"/>
            </w:rPr>
          </w:rPrChange>
        </w:rPr>
      </w:pPr>
      <w:r w:rsidRPr="008348B3">
        <w:rPr>
          <w:rFonts w:ascii="Georgia" w:eastAsia="华文细黑" w:hAnsi="Georgia"/>
          <w:szCs w:val="21"/>
          <w:rPrChange w:id="282" w:author="林柏翰" w:date="2013-04-08T23:54:00Z">
            <w:rPr>
              <w:sz w:val="24"/>
              <w:szCs w:val="24"/>
            </w:rPr>
          </w:rPrChange>
        </w:rPr>
        <w:t>缘由：我曾去看过这棵树，第一眼就给我</w:t>
      </w:r>
      <w:r w:rsidRPr="008348B3">
        <w:rPr>
          <w:rFonts w:ascii="Georgia" w:eastAsia="华文细黑" w:hAnsi="Georgia"/>
          <w:szCs w:val="21"/>
          <w:rPrChange w:id="283" w:author="林柏翰" w:date="2013-04-08T23:54:00Z">
            <w:rPr>
              <w:sz w:val="24"/>
              <w:szCs w:val="24"/>
            </w:rPr>
          </w:rPrChange>
        </w:rPr>
        <w:t>“</w:t>
      </w:r>
      <w:r w:rsidRPr="008348B3">
        <w:rPr>
          <w:rFonts w:ascii="Georgia" w:eastAsia="华文细黑" w:hAnsi="Georgia"/>
          <w:szCs w:val="21"/>
          <w:rPrChange w:id="284" w:author="林柏翰" w:date="2013-04-08T23:54:00Z">
            <w:rPr>
              <w:sz w:val="24"/>
              <w:szCs w:val="24"/>
            </w:rPr>
          </w:rPrChange>
        </w:rPr>
        <w:t>哇！壁虎</w:t>
      </w:r>
      <w:r w:rsidRPr="008348B3">
        <w:rPr>
          <w:rFonts w:ascii="Georgia" w:eastAsia="华文细黑" w:hAnsi="Georgia"/>
          <w:szCs w:val="21"/>
          <w:rPrChange w:id="285" w:author="林柏翰" w:date="2013-04-08T23:54:00Z">
            <w:rPr>
              <w:sz w:val="24"/>
              <w:szCs w:val="24"/>
            </w:rPr>
          </w:rPrChange>
        </w:rPr>
        <w:t>”</w:t>
      </w:r>
      <w:r w:rsidRPr="008348B3">
        <w:rPr>
          <w:rFonts w:ascii="Georgia" w:eastAsia="华文细黑" w:hAnsi="Georgia"/>
          <w:szCs w:val="21"/>
          <w:rPrChange w:id="286" w:author="林柏翰" w:date="2013-04-08T23:54:00Z">
            <w:rPr>
              <w:sz w:val="24"/>
              <w:szCs w:val="24"/>
            </w:rPr>
          </w:rPrChange>
        </w:rPr>
        <w:t>的感觉，仔细看的话是一只</w:t>
      </w:r>
      <w:r w:rsidRPr="008348B3">
        <w:rPr>
          <w:rFonts w:ascii="Georgia" w:eastAsia="华文细黑" w:hAnsi="Georgia"/>
          <w:szCs w:val="21"/>
          <w:rPrChange w:id="287" w:author="林柏翰" w:date="2013-04-08T23:54:00Z">
            <w:rPr>
              <w:sz w:val="24"/>
              <w:szCs w:val="24"/>
            </w:rPr>
          </w:rPrChange>
        </w:rPr>
        <w:t>“</w:t>
      </w:r>
      <w:r w:rsidRPr="008348B3">
        <w:rPr>
          <w:rFonts w:ascii="Georgia" w:eastAsia="华文细黑" w:hAnsi="Georgia"/>
          <w:szCs w:val="21"/>
          <w:rPrChange w:id="288" w:author="林柏翰" w:date="2013-04-08T23:54:00Z">
            <w:rPr>
              <w:sz w:val="24"/>
              <w:szCs w:val="24"/>
            </w:rPr>
          </w:rPrChange>
        </w:rPr>
        <w:t>壁虎</w:t>
      </w:r>
      <w:r w:rsidRPr="008348B3">
        <w:rPr>
          <w:rFonts w:ascii="Georgia" w:eastAsia="华文细黑" w:hAnsi="Georgia"/>
          <w:szCs w:val="21"/>
          <w:rPrChange w:id="289" w:author="林柏翰" w:date="2013-04-08T23:54:00Z">
            <w:rPr>
              <w:sz w:val="24"/>
              <w:szCs w:val="24"/>
            </w:rPr>
          </w:rPrChange>
        </w:rPr>
        <w:t>”</w:t>
      </w:r>
      <w:r w:rsidRPr="008348B3">
        <w:rPr>
          <w:rFonts w:ascii="Georgia" w:eastAsia="华文细黑" w:hAnsi="Georgia"/>
          <w:szCs w:val="21"/>
          <w:rPrChange w:id="290" w:author="林柏翰" w:date="2013-04-08T23:54:00Z">
            <w:rPr>
              <w:sz w:val="24"/>
              <w:szCs w:val="24"/>
            </w:rPr>
          </w:rPrChange>
        </w:rPr>
        <w:t>紧紧地抱住榕树，像是要分别的恋人最后依赖的拥抱，还死死不肯松手的样子。</w:t>
      </w:r>
      <w:r w:rsidRPr="008348B3">
        <w:rPr>
          <w:rFonts w:ascii="Georgia" w:eastAsia="华文细黑" w:hAnsi="Georgia"/>
          <w:szCs w:val="21"/>
          <w:rPrChange w:id="291" w:author="林柏翰" w:date="2013-04-08T23:54:00Z">
            <w:rPr>
              <w:sz w:val="24"/>
              <w:szCs w:val="24"/>
            </w:rPr>
          </w:rPrChange>
        </w:rPr>
        <w:t>———itogoo@163 .com</w:t>
      </w:r>
    </w:p>
    <w:p w14:paraId="743CC6CC" w14:textId="77777777" w:rsidR="0041082D" w:rsidRPr="008348B3" w:rsidRDefault="0041082D" w:rsidP="0041082D">
      <w:pPr>
        <w:spacing w:line="276" w:lineRule="auto"/>
        <w:rPr>
          <w:rFonts w:ascii="Georgia" w:eastAsia="华文细黑" w:hAnsi="Georgia"/>
          <w:szCs w:val="21"/>
          <w:rPrChange w:id="292" w:author="林柏翰" w:date="2013-04-08T23:54:00Z">
            <w:rPr>
              <w:sz w:val="24"/>
              <w:szCs w:val="24"/>
            </w:rPr>
          </w:rPrChange>
        </w:rPr>
      </w:pPr>
      <w:r w:rsidRPr="008348B3">
        <w:rPr>
          <w:rFonts w:ascii="Georgia" w:eastAsia="华文细黑" w:hAnsi="Georgia"/>
          <w:szCs w:val="21"/>
          <w:rPrChange w:id="293" w:author="林柏翰" w:date="2013-04-08T23:54:00Z">
            <w:rPr>
              <w:sz w:val="24"/>
              <w:szCs w:val="24"/>
            </w:rPr>
          </w:rPrChange>
        </w:rPr>
        <w:t>040</w:t>
      </w:r>
      <w:r w:rsidRPr="008348B3">
        <w:rPr>
          <w:rFonts w:ascii="Georgia" w:eastAsia="华文细黑" w:hAnsi="Georgia"/>
          <w:szCs w:val="21"/>
          <w:rPrChange w:id="294" w:author="林柏翰" w:date="2013-04-08T23:54:00Z">
            <w:rPr>
              <w:sz w:val="24"/>
              <w:szCs w:val="24"/>
            </w:rPr>
          </w:rPrChange>
        </w:rPr>
        <w:t xml:space="preserve">　取名：送别</w:t>
      </w:r>
    </w:p>
    <w:p w14:paraId="5AA375F8" w14:textId="77777777" w:rsidR="0041082D" w:rsidRPr="008348B3" w:rsidRDefault="0041082D" w:rsidP="0041082D">
      <w:pPr>
        <w:spacing w:line="276" w:lineRule="auto"/>
        <w:rPr>
          <w:rFonts w:ascii="Georgia" w:eastAsia="华文细黑" w:hAnsi="Georgia"/>
          <w:szCs w:val="21"/>
          <w:rPrChange w:id="295" w:author="林柏翰" w:date="2013-04-08T23:54:00Z">
            <w:rPr>
              <w:sz w:val="24"/>
              <w:szCs w:val="24"/>
            </w:rPr>
          </w:rPrChange>
        </w:rPr>
      </w:pPr>
      <w:r w:rsidRPr="008348B3">
        <w:rPr>
          <w:rFonts w:ascii="Georgia" w:eastAsia="华文细黑" w:hAnsi="Georgia"/>
          <w:szCs w:val="21"/>
          <w:rPrChange w:id="296" w:author="林柏翰" w:date="2013-04-08T23:54:00Z">
            <w:rPr>
              <w:sz w:val="24"/>
              <w:szCs w:val="24"/>
            </w:rPr>
          </w:rPrChange>
        </w:rPr>
        <w:t>缘由：话说那条细轮胎我扯过，确实扯不下来。细轮胎由于榕树的挤压和重力的影响，看起来像是挂在树上的丝带，时间久远变成了现在这个样子。让人联想到友人送别的时候挂在树上留作纪念的缎带，每每见到就感觉是友人在向自己招手。因此取名</w:t>
      </w:r>
      <w:r w:rsidRPr="008348B3">
        <w:rPr>
          <w:rFonts w:ascii="Georgia" w:eastAsia="华文细黑" w:hAnsi="Georgia"/>
          <w:szCs w:val="21"/>
          <w:rPrChange w:id="297" w:author="林柏翰" w:date="2013-04-08T23:54:00Z">
            <w:rPr>
              <w:sz w:val="24"/>
              <w:szCs w:val="24"/>
            </w:rPr>
          </w:rPrChange>
        </w:rPr>
        <w:t>“</w:t>
      </w:r>
      <w:r w:rsidRPr="008348B3">
        <w:rPr>
          <w:rFonts w:ascii="Georgia" w:eastAsia="华文细黑" w:hAnsi="Georgia"/>
          <w:szCs w:val="21"/>
          <w:rPrChange w:id="298" w:author="林柏翰" w:date="2013-04-08T23:54:00Z">
            <w:rPr>
              <w:sz w:val="24"/>
              <w:szCs w:val="24"/>
            </w:rPr>
          </w:rPrChange>
        </w:rPr>
        <w:t>送别</w:t>
      </w:r>
      <w:r w:rsidRPr="008348B3">
        <w:rPr>
          <w:rFonts w:ascii="Georgia" w:eastAsia="华文细黑" w:hAnsi="Georgia"/>
          <w:szCs w:val="21"/>
          <w:rPrChange w:id="299" w:author="林柏翰" w:date="2013-04-08T23:54:00Z">
            <w:rPr>
              <w:sz w:val="24"/>
              <w:szCs w:val="24"/>
            </w:rPr>
          </w:rPrChange>
        </w:rPr>
        <w:t>”</w:t>
      </w:r>
      <w:r w:rsidRPr="008348B3">
        <w:rPr>
          <w:rFonts w:ascii="Georgia" w:eastAsia="华文细黑" w:hAnsi="Georgia"/>
          <w:szCs w:val="21"/>
          <w:rPrChange w:id="300" w:author="林柏翰" w:date="2013-04-08T23:54:00Z">
            <w:rPr>
              <w:sz w:val="24"/>
              <w:szCs w:val="24"/>
            </w:rPr>
          </w:rPrChange>
        </w:rPr>
        <w:t>。</w:t>
      </w:r>
      <w:r w:rsidRPr="008348B3">
        <w:rPr>
          <w:rFonts w:ascii="Georgia" w:eastAsia="华文细黑" w:hAnsi="Georgia"/>
          <w:szCs w:val="21"/>
          <w:rPrChange w:id="301" w:author="林柏翰" w:date="2013-04-08T23:54:00Z">
            <w:rPr>
              <w:sz w:val="24"/>
              <w:szCs w:val="24"/>
            </w:rPr>
          </w:rPrChange>
        </w:rPr>
        <w:t>———itogoo@163 .com</w:t>
      </w:r>
    </w:p>
    <w:p w14:paraId="4BF1A0A8" w14:textId="77777777" w:rsidR="0041082D" w:rsidRPr="008348B3" w:rsidRDefault="0041082D" w:rsidP="0041082D">
      <w:pPr>
        <w:spacing w:line="276" w:lineRule="auto"/>
        <w:rPr>
          <w:rFonts w:ascii="Georgia" w:eastAsia="华文细黑" w:hAnsi="Georgia"/>
          <w:szCs w:val="21"/>
          <w:rPrChange w:id="302" w:author="林柏翰" w:date="2013-04-08T23:54:00Z">
            <w:rPr>
              <w:sz w:val="24"/>
              <w:szCs w:val="24"/>
            </w:rPr>
          </w:rPrChange>
        </w:rPr>
      </w:pPr>
      <w:r w:rsidRPr="008348B3">
        <w:rPr>
          <w:rFonts w:ascii="Georgia" w:eastAsia="华文细黑" w:hAnsi="Georgia"/>
          <w:szCs w:val="21"/>
          <w:rPrChange w:id="303" w:author="林柏翰" w:date="2013-04-08T23:54:00Z">
            <w:rPr>
              <w:sz w:val="24"/>
              <w:szCs w:val="24"/>
            </w:rPr>
          </w:rPrChange>
        </w:rPr>
        <w:t>045</w:t>
      </w:r>
      <w:r w:rsidRPr="008348B3">
        <w:rPr>
          <w:rFonts w:ascii="Georgia" w:eastAsia="华文细黑" w:hAnsi="Georgia"/>
          <w:szCs w:val="21"/>
          <w:rPrChange w:id="304" w:author="林柏翰" w:date="2013-04-08T23:54:00Z">
            <w:rPr>
              <w:sz w:val="24"/>
              <w:szCs w:val="24"/>
            </w:rPr>
          </w:rPrChange>
        </w:rPr>
        <w:t xml:space="preserve">　取名：</w:t>
      </w:r>
      <w:r w:rsidRPr="008348B3">
        <w:rPr>
          <w:rFonts w:ascii="Georgia" w:eastAsia="华文细黑" w:hAnsi="Georgia"/>
          <w:szCs w:val="21"/>
          <w:rPrChange w:id="305" w:author="林柏翰" w:date="2013-04-08T23:54:00Z">
            <w:rPr>
              <w:sz w:val="24"/>
              <w:szCs w:val="24"/>
            </w:rPr>
          </w:rPrChange>
        </w:rPr>
        <w:t>BRAVO</w:t>
      </w:r>
    </w:p>
    <w:p w14:paraId="0FAD26A6" w14:textId="4804A747" w:rsidR="0041082D" w:rsidRPr="008348B3" w:rsidRDefault="0041082D" w:rsidP="0041082D">
      <w:pPr>
        <w:spacing w:line="276" w:lineRule="auto"/>
        <w:rPr>
          <w:rFonts w:ascii="Georgia" w:eastAsia="华文细黑" w:hAnsi="Georgia"/>
          <w:szCs w:val="21"/>
          <w:rPrChange w:id="306" w:author="林柏翰" w:date="2013-04-08T23:54:00Z">
            <w:rPr>
              <w:sz w:val="24"/>
              <w:szCs w:val="24"/>
            </w:rPr>
          </w:rPrChange>
        </w:rPr>
      </w:pPr>
      <w:r w:rsidRPr="008348B3">
        <w:rPr>
          <w:rFonts w:ascii="Georgia" w:eastAsia="华文细黑" w:hAnsi="Georgia"/>
          <w:szCs w:val="21"/>
          <w:rPrChange w:id="307" w:author="林柏翰" w:date="2013-04-08T23:54:00Z">
            <w:rPr>
              <w:sz w:val="24"/>
              <w:szCs w:val="24"/>
            </w:rPr>
          </w:rPrChange>
        </w:rPr>
        <w:t>bravo</w:t>
      </w:r>
      <w:r w:rsidRPr="008348B3">
        <w:rPr>
          <w:rFonts w:ascii="Georgia" w:eastAsia="华文细黑" w:hAnsi="Georgia"/>
          <w:szCs w:val="21"/>
          <w:rPrChange w:id="308" w:author="林柏翰" w:date="2013-04-08T23:54:00Z">
            <w:rPr>
              <w:sz w:val="24"/>
              <w:szCs w:val="24"/>
            </w:rPr>
          </w:rPrChange>
        </w:rPr>
        <w:t>这个单词来自拉丁语，在法语、意大利语以及西班牙语中都有这个单词，表示</w:t>
      </w:r>
      <w:r w:rsidRPr="008348B3">
        <w:rPr>
          <w:rFonts w:ascii="Georgia" w:eastAsia="华文细黑" w:hAnsi="Georgia"/>
          <w:szCs w:val="21"/>
          <w:rPrChange w:id="309" w:author="林柏翰" w:date="2013-04-08T23:54:00Z">
            <w:rPr>
              <w:sz w:val="24"/>
              <w:szCs w:val="24"/>
            </w:rPr>
          </w:rPrChange>
        </w:rPr>
        <w:t>“</w:t>
      </w:r>
      <w:r w:rsidRPr="008348B3">
        <w:rPr>
          <w:rFonts w:ascii="Georgia" w:eastAsia="华文细黑" w:hAnsi="Georgia"/>
          <w:szCs w:val="21"/>
          <w:rPrChange w:id="310" w:author="林柏翰" w:date="2013-04-08T23:54:00Z">
            <w:rPr>
              <w:sz w:val="24"/>
              <w:szCs w:val="24"/>
            </w:rPr>
          </w:rPrChange>
        </w:rPr>
        <w:t>极好地</w:t>
      </w:r>
      <w:r w:rsidRPr="008348B3">
        <w:rPr>
          <w:rFonts w:ascii="Georgia" w:eastAsia="华文细黑" w:hAnsi="Georgia"/>
          <w:szCs w:val="21"/>
          <w:rPrChange w:id="311" w:author="林柏翰" w:date="2013-04-08T23:54:00Z">
            <w:rPr>
              <w:sz w:val="24"/>
              <w:szCs w:val="24"/>
            </w:rPr>
          </w:rPrChange>
        </w:rPr>
        <w:t>”</w:t>
      </w:r>
      <w:r w:rsidRPr="008348B3">
        <w:rPr>
          <w:rFonts w:ascii="Georgia" w:eastAsia="华文细黑" w:hAnsi="Georgia"/>
          <w:szCs w:val="21"/>
          <w:rPrChange w:id="312" w:author="林柏翰" w:date="2013-04-08T23:54:00Z">
            <w:rPr>
              <w:sz w:val="24"/>
              <w:szCs w:val="24"/>
            </w:rPr>
          </w:rPrChange>
        </w:rPr>
        <w:t>。现在英语也沿用了这个单词，之所以为</w:t>
      </w:r>
      <w:proofErr w:type="gramStart"/>
      <w:r w:rsidRPr="008348B3">
        <w:rPr>
          <w:rFonts w:ascii="Georgia" w:eastAsia="华文细黑" w:hAnsi="Georgia"/>
          <w:szCs w:val="21"/>
          <w:rPrChange w:id="313" w:author="林柏翰" w:date="2013-04-08T23:54:00Z">
            <w:rPr>
              <w:sz w:val="24"/>
              <w:szCs w:val="24"/>
            </w:rPr>
          </w:rPrChange>
        </w:rPr>
        <w:t>第</w:t>
      </w:r>
      <w:r w:rsidRPr="008348B3">
        <w:rPr>
          <w:rFonts w:ascii="Georgia" w:eastAsia="华文细黑" w:hAnsi="Georgia"/>
          <w:szCs w:val="21"/>
          <w:rPrChange w:id="314" w:author="林柏翰" w:date="2013-04-08T23:54:00Z">
            <w:rPr>
              <w:sz w:val="24"/>
              <w:szCs w:val="24"/>
            </w:rPr>
          </w:rPrChange>
        </w:rPr>
        <w:t>45</w:t>
      </w:r>
      <w:r w:rsidRPr="008348B3">
        <w:rPr>
          <w:rFonts w:ascii="Georgia" w:eastAsia="华文细黑" w:hAnsi="Georgia"/>
          <w:szCs w:val="21"/>
          <w:rPrChange w:id="315" w:author="林柏翰" w:date="2013-04-08T23:54:00Z">
            <w:rPr>
              <w:sz w:val="24"/>
              <w:szCs w:val="24"/>
            </w:rPr>
          </w:rPrChange>
        </w:rPr>
        <w:t>棵树取这个</w:t>
      </w:r>
      <w:proofErr w:type="gramEnd"/>
      <w:r w:rsidRPr="008348B3">
        <w:rPr>
          <w:rFonts w:ascii="Georgia" w:eastAsia="华文细黑" w:hAnsi="Georgia"/>
          <w:szCs w:val="21"/>
          <w:rPrChange w:id="316" w:author="林柏翰" w:date="2013-04-08T23:54:00Z">
            <w:rPr>
              <w:sz w:val="24"/>
              <w:szCs w:val="24"/>
            </w:rPr>
          </w:rPrChange>
        </w:rPr>
        <w:t>名字，是因为我一眼就看中这个树，记得</w:t>
      </w:r>
      <w:r w:rsidRPr="008348B3">
        <w:rPr>
          <w:rFonts w:ascii="Georgia" w:eastAsia="华文细黑" w:hAnsi="Georgia"/>
          <w:szCs w:val="21"/>
          <w:rPrChange w:id="317" w:author="林柏翰" w:date="2013-04-08T23:54:00Z">
            <w:rPr>
              <w:sz w:val="24"/>
              <w:szCs w:val="24"/>
            </w:rPr>
          </w:rPrChange>
        </w:rPr>
        <w:t>2008</w:t>
      </w:r>
      <w:r w:rsidRPr="008348B3">
        <w:rPr>
          <w:rFonts w:ascii="Georgia" w:eastAsia="华文细黑" w:hAnsi="Georgia"/>
          <w:szCs w:val="21"/>
          <w:rPrChange w:id="318" w:author="林柏翰" w:date="2013-04-08T23:54:00Z">
            <w:rPr>
              <w:sz w:val="24"/>
              <w:szCs w:val="24"/>
            </w:rPr>
          </w:rPrChange>
        </w:rPr>
        <w:t>年的</w:t>
      </w:r>
      <w:r w:rsidRPr="008348B3">
        <w:rPr>
          <w:rFonts w:ascii="Georgia" w:eastAsia="华文细黑" w:hAnsi="Georgia"/>
          <w:szCs w:val="21"/>
          <w:rPrChange w:id="319" w:author="林柏翰" w:date="2013-04-08T23:54:00Z">
            <w:rPr>
              <w:sz w:val="24"/>
              <w:szCs w:val="24"/>
            </w:rPr>
          </w:rPrChange>
        </w:rPr>
        <w:t>5</w:t>
      </w:r>
      <w:r w:rsidRPr="008348B3">
        <w:rPr>
          <w:rFonts w:ascii="Georgia" w:eastAsia="华文细黑" w:hAnsi="Georgia"/>
          <w:szCs w:val="21"/>
          <w:rPrChange w:id="320" w:author="林柏翰" w:date="2013-04-08T23:54:00Z">
            <w:rPr>
              <w:sz w:val="24"/>
              <w:szCs w:val="24"/>
            </w:rPr>
          </w:rPrChange>
        </w:rPr>
        <w:t>月，我和几个</w:t>
      </w:r>
      <w:proofErr w:type="gramStart"/>
      <w:r w:rsidRPr="008348B3">
        <w:rPr>
          <w:rFonts w:ascii="Georgia" w:eastAsia="华文细黑" w:hAnsi="Georgia"/>
          <w:szCs w:val="21"/>
          <w:rPrChange w:id="321" w:author="林柏翰" w:date="2013-04-08T23:54:00Z">
            <w:rPr>
              <w:sz w:val="24"/>
              <w:szCs w:val="24"/>
            </w:rPr>
          </w:rPrChange>
        </w:rPr>
        <w:t>闺密从</w:t>
      </w:r>
      <w:proofErr w:type="gramEnd"/>
      <w:r w:rsidRPr="008348B3">
        <w:rPr>
          <w:rFonts w:ascii="Georgia" w:eastAsia="华文细黑" w:hAnsi="Georgia"/>
          <w:szCs w:val="21"/>
          <w:rPrChange w:id="322" w:author="林柏翰" w:date="2013-04-08T23:54:00Z">
            <w:rPr>
              <w:sz w:val="24"/>
              <w:szCs w:val="24"/>
            </w:rPr>
          </w:rPrChange>
        </w:rPr>
        <w:t>何香凝美术馆一路散步到世界之窗，当时的心情以及身边的一草一木，都是</w:t>
      </w:r>
      <w:r w:rsidRPr="008348B3">
        <w:rPr>
          <w:rFonts w:ascii="Georgia" w:eastAsia="华文细黑" w:hAnsi="Georgia"/>
          <w:szCs w:val="21"/>
          <w:rPrChange w:id="323" w:author="林柏翰" w:date="2013-04-08T23:54:00Z">
            <w:rPr>
              <w:sz w:val="24"/>
              <w:szCs w:val="24"/>
            </w:rPr>
          </w:rPrChange>
        </w:rPr>
        <w:t>“BRAVO”</w:t>
      </w:r>
      <w:r w:rsidRPr="008348B3">
        <w:rPr>
          <w:rFonts w:ascii="Georgia" w:eastAsia="华文细黑" w:hAnsi="Georgia"/>
          <w:szCs w:val="21"/>
          <w:rPrChange w:id="324" w:author="林柏翰" w:date="2013-04-08T23:54:00Z">
            <w:rPr>
              <w:sz w:val="24"/>
              <w:szCs w:val="24"/>
            </w:rPr>
          </w:rPrChange>
        </w:rPr>
        <w:t>，觉得再也没有比彼时的事再美好不过了，也许人生很难有下一次再这样重温旧日的美好时光，但也是提醒我们能更好地往前走，去看和经历更</w:t>
      </w:r>
      <w:r w:rsidRPr="008348B3">
        <w:rPr>
          <w:rFonts w:ascii="Georgia" w:eastAsia="华文细黑" w:hAnsi="Georgia"/>
          <w:szCs w:val="21"/>
          <w:rPrChange w:id="325" w:author="林柏翰" w:date="2013-04-08T23:54:00Z">
            <w:rPr>
              <w:sz w:val="24"/>
              <w:szCs w:val="24"/>
            </w:rPr>
          </w:rPrChange>
        </w:rPr>
        <w:t>“BRAVO”</w:t>
      </w:r>
      <w:r w:rsidRPr="008348B3">
        <w:rPr>
          <w:rFonts w:ascii="Georgia" w:eastAsia="华文细黑" w:hAnsi="Georgia"/>
          <w:szCs w:val="21"/>
          <w:rPrChange w:id="326" w:author="林柏翰" w:date="2013-04-08T23:54:00Z">
            <w:rPr>
              <w:sz w:val="24"/>
              <w:szCs w:val="24"/>
            </w:rPr>
          </w:rPrChange>
        </w:rPr>
        <w:t>的事情，所以为这棵树取名</w:t>
      </w:r>
      <w:r w:rsidRPr="008348B3">
        <w:rPr>
          <w:rFonts w:ascii="Georgia" w:eastAsia="华文细黑" w:hAnsi="Georgia"/>
          <w:szCs w:val="21"/>
          <w:rPrChange w:id="327" w:author="林柏翰" w:date="2013-04-08T23:54:00Z">
            <w:rPr>
              <w:sz w:val="24"/>
              <w:szCs w:val="24"/>
            </w:rPr>
          </w:rPrChange>
        </w:rPr>
        <w:t>“BRAVO”</w:t>
      </w:r>
      <w:r w:rsidRPr="008348B3">
        <w:rPr>
          <w:rFonts w:ascii="Georgia" w:eastAsia="华文细黑" w:hAnsi="Georgia"/>
          <w:szCs w:val="21"/>
          <w:rPrChange w:id="328" w:author="林柏翰" w:date="2013-04-08T23:54:00Z">
            <w:rPr>
              <w:sz w:val="24"/>
              <w:szCs w:val="24"/>
            </w:rPr>
          </w:rPrChange>
        </w:rPr>
        <w:t>，希望忙碌的城市人能看看这棵也许实际情况不那么</w:t>
      </w:r>
      <w:r w:rsidRPr="008348B3">
        <w:rPr>
          <w:rFonts w:ascii="Georgia" w:eastAsia="华文细黑" w:hAnsi="Georgia"/>
          <w:szCs w:val="21"/>
          <w:rPrChange w:id="329" w:author="林柏翰" w:date="2013-04-08T23:54:00Z">
            <w:rPr>
              <w:sz w:val="24"/>
              <w:szCs w:val="24"/>
            </w:rPr>
          </w:rPrChange>
        </w:rPr>
        <w:t>“BRAVO”</w:t>
      </w:r>
      <w:r w:rsidRPr="008348B3">
        <w:rPr>
          <w:rFonts w:ascii="Georgia" w:eastAsia="华文细黑" w:hAnsi="Georgia"/>
          <w:szCs w:val="21"/>
          <w:rPrChange w:id="330" w:author="林柏翰" w:date="2013-04-08T23:54:00Z">
            <w:rPr>
              <w:sz w:val="24"/>
              <w:szCs w:val="24"/>
            </w:rPr>
          </w:rPrChange>
        </w:rPr>
        <w:t>的大榕树，但是可以去感受大自然的美妙，去感受陪伴在你身旁的人给予你那些</w:t>
      </w:r>
      <w:r w:rsidRPr="008348B3">
        <w:rPr>
          <w:rFonts w:ascii="Georgia" w:eastAsia="华文细黑" w:hAnsi="Georgia"/>
          <w:szCs w:val="21"/>
          <w:rPrChange w:id="331" w:author="林柏翰" w:date="2013-04-08T23:54:00Z">
            <w:rPr>
              <w:sz w:val="24"/>
              <w:szCs w:val="24"/>
            </w:rPr>
          </w:rPrChange>
        </w:rPr>
        <w:t>“</w:t>
      </w:r>
      <w:r w:rsidRPr="008348B3">
        <w:rPr>
          <w:rFonts w:ascii="Georgia" w:eastAsia="华文细黑" w:hAnsi="Georgia"/>
          <w:szCs w:val="21"/>
          <w:rPrChange w:id="332" w:author="林柏翰" w:date="2013-04-08T23:54:00Z">
            <w:rPr>
              <w:sz w:val="24"/>
              <w:szCs w:val="24"/>
            </w:rPr>
          </w:rPrChange>
        </w:rPr>
        <w:t>极好的</w:t>
      </w:r>
      <w:r w:rsidRPr="008348B3">
        <w:rPr>
          <w:rFonts w:ascii="Georgia" w:eastAsia="华文细黑" w:hAnsi="Georgia"/>
          <w:szCs w:val="21"/>
          <w:rPrChange w:id="333" w:author="林柏翰" w:date="2013-04-08T23:54:00Z">
            <w:rPr>
              <w:sz w:val="24"/>
              <w:szCs w:val="24"/>
            </w:rPr>
          </w:rPrChange>
        </w:rPr>
        <w:t>”</w:t>
      </w:r>
      <w:r w:rsidRPr="008348B3">
        <w:rPr>
          <w:rFonts w:ascii="Georgia" w:eastAsia="华文细黑" w:hAnsi="Georgia"/>
          <w:szCs w:val="21"/>
          <w:rPrChange w:id="334" w:author="林柏翰" w:date="2013-04-08T23:54:00Z">
            <w:rPr>
              <w:sz w:val="24"/>
              <w:szCs w:val="24"/>
            </w:rPr>
          </w:rPrChange>
        </w:rPr>
        <w:t>回忆，珍惜当下，</w:t>
      </w:r>
      <w:r w:rsidRPr="008348B3">
        <w:rPr>
          <w:rFonts w:ascii="Georgia" w:eastAsia="华文细黑" w:hAnsi="Georgia"/>
          <w:szCs w:val="21"/>
          <w:rPrChange w:id="335" w:author="林柏翰" w:date="2013-04-08T23:54:00Z">
            <w:rPr>
              <w:sz w:val="24"/>
              <w:szCs w:val="24"/>
            </w:rPr>
          </w:rPrChange>
        </w:rPr>
        <w:t>bravo</w:t>
      </w:r>
      <w:proofErr w:type="gramStart"/>
      <w:ins w:id="336" w:author="圳 曹" w:date="2013-03-31T22:32:00Z">
        <w:r w:rsidR="003473B7" w:rsidRPr="008348B3">
          <w:rPr>
            <w:rFonts w:ascii="Georgia" w:eastAsia="华文细黑" w:hAnsi="Georgia"/>
            <w:szCs w:val="21"/>
            <w:rPrChange w:id="337" w:author="林柏翰" w:date="2013-04-08T23:54:00Z">
              <w:rPr>
                <w:rFonts w:hint="eastAsia"/>
                <w:sz w:val="24"/>
                <w:szCs w:val="24"/>
              </w:rPr>
            </w:rPrChange>
          </w:rPr>
          <w:t xml:space="preserve"> </w:t>
        </w:r>
      </w:ins>
      <w:r w:rsidRPr="008348B3">
        <w:rPr>
          <w:rFonts w:ascii="Georgia" w:eastAsia="华文细黑" w:hAnsi="Georgia"/>
          <w:szCs w:val="21"/>
          <w:rPrChange w:id="338" w:author="林柏翰" w:date="2013-04-08T23:54:00Z">
            <w:rPr>
              <w:sz w:val="24"/>
              <w:szCs w:val="24"/>
            </w:rPr>
          </w:rPrChange>
        </w:rPr>
        <w:t xml:space="preserve">go </w:t>
      </w:r>
      <w:proofErr w:type="spellStart"/>
      <w:r w:rsidRPr="008348B3">
        <w:rPr>
          <w:rFonts w:ascii="Georgia" w:eastAsia="华文细黑" w:hAnsi="Georgia"/>
          <w:szCs w:val="21"/>
          <w:rPrChange w:id="339" w:author="林柏翰" w:date="2013-04-08T23:54:00Z">
            <w:rPr>
              <w:sz w:val="24"/>
              <w:szCs w:val="24"/>
            </w:rPr>
          </w:rPrChange>
        </w:rPr>
        <w:t>go</w:t>
      </w:r>
      <w:proofErr w:type="spellEnd"/>
      <w:proofErr w:type="gramEnd"/>
      <w:r w:rsidRPr="008348B3">
        <w:rPr>
          <w:rFonts w:ascii="Georgia" w:eastAsia="华文细黑" w:hAnsi="Georgia"/>
          <w:szCs w:val="21"/>
          <w:rPrChange w:id="340" w:author="林柏翰" w:date="2013-04-08T23:54:00Z">
            <w:rPr>
              <w:sz w:val="24"/>
              <w:szCs w:val="24"/>
            </w:rPr>
          </w:rPrChange>
        </w:rPr>
        <w:t xml:space="preserve"> </w:t>
      </w:r>
      <w:proofErr w:type="spellStart"/>
      <w:r w:rsidRPr="008348B3">
        <w:rPr>
          <w:rFonts w:ascii="Georgia" w:eastAsia="华文细黑" w:hAnsi="Georgia"/>
          <w:szCs w:val="21"/>
          <w:rPrChange w:id="341" w:author="林柏翰" w:date="2013-04-08T23:54:00Z">
            <w:rPr>
              <w:sz w:val="24"/>
              <w:szCs w:val="24"/>
            </w:rPr>
          </w:rPrChange>
        </w:rPr>
        <w:t>go</w:t>
      </w:r>
      <w:proofErr w:type="spellEnd"/>
      <w:r w:rsidRPr="008348B3">
        <w:rPr>
          <w:rFonts w:ascii="Georgia" w:eastAsia="华文细黑" w:hAnsi="Georgia"/>
          <w:szCs w:val="21"/>
          <w:rPrChange w:id="342" w:author="林柏翰" w:date="2013-04-08T23:54:00Z">
            <w:rPr>
              <w:sz w:val="24"/>
              <w:szCs w:val="24"/>
            </w:rPr>
          </w:rPrChange>
        </w:rPr>
        <w:t>！</w:t>
      </w:r>
      <w:r w:rsidRPr="008348B3">
        <w:rPr>
          <w:rFonts w:ascii="Georgia" w:eastAsia="华文细黑" w:hAnsi="Georgia"/>
          <w:szCs w:val="21"/>
          <w:rPrChange w:id="343" w:author="林柏翰" w:date="2013-04-08T23:54:00Z">
            <w:rPr>
              <w:sz w:val="24"/>
              <w:szCs w:val="24"/>
            </w:rPr>
          </w:rPrChange>
        </w:rPr>
        <w:t>———</w:t>
      </w:r>
      <w:r w:rsidRPr="008348B3">
        <w:rPr>
          <w:rFonts w:ascii="Georgia" w:eastAsia="华文细黑" w:hAnsi="Georgia"/>
          <w:szCs w:val="21"/>
          <w:rPrChange w:id="344" w:author="林柏翰" w:date="2013-04-08T23:54:00Z">
            <w:rPr>
              <w:sz w:val="24"/>
              <w:szCs w:val="24"/>
            </w:rPr>
          </w:rPrChange>
        </w:rPr>
        <w:t xml:space="preserve">　</w:t>
      </w:r>
      <w:proofErr w:type="spellStart"/>
      <w:r w:rsidRPr="008348B3">
        <w:rPr>
          <w:rFonts w:ascii="Georgia" w:eastAsia="华文细黑" w:hAnsi="Georgia"/>
          <w:szCs w:val="21"/>
          <w:rPrChange w:id="345" w:author="林柏翰" w:date="2013-04-08T23:54:00Z">
            <w:rPr>
              <w:sz w:val="24"/>
              <w:szCs w:val="24"/>
            </w:rPr>
          </w:rPrChange>
        </w:rPr>
        <w:t>yoktene</w:t>
      </w:r>
      <w:proofErr w:type="spellEnd"/>
    </w:p>
    <w:p w14:paraId="00B06B13" w14:textId="77777777" w:rsidR="0041082D" w:rsidRPr="008348B3" w:rsidRDefault="0041082D" w:rsidP="00201844">
      <w:pPr>
        <w:spacing w:line="276" w:lineRule="auto"/>
        <w:rPr>
          <w:rFonts w:ascii="Georgia" w:eastAsia="华文细黑" w:hAnsi="Georgia"/>
          <w:szCs w:val="21"/>
          <w:rPrChange w:id="346" w:author="林柏翰" w:date="2013-04-08T23:54:00Z">
            <w:rPr>
              <w:sz w:val="24"/>
              <w:szCs w:val="24"/>
            </w:rPr>
          </w:rPrChange>
        </w:rPr>
      </w:pPr>
    </w:p>
    <w:p w14:paraId="0B08774C" w14:textId="77777777" w:rsidR="0041082D" w:rsidRPr="008348B3" w:rsidRDefault="002A7BE9" w:rsidP="008348B3">
      <w:pPr>
        <w:spacing w:line="276" w:lineRule="auto"/>
        <w:ind w:firstLineChars="200" w:firstLine="420"/>
        <w:rPr>
          <w:rFonts w:ascii="Georgia" w:eastAsia="华文细黑" w:hAnsi="Georgia"/>
          <w:szCs w:val="21"/>
          <w:rPrChange w:id="347" w:author="林柏翰" w:date="2013-04-08T23:54:00Z">
            <w:rPr>
              <w:sz w:val="24"/>
              <w:szCs w:val="24"/>
            </w:rPr>
          </w:rPrChange>
        </w:rPr>
        <w:pPrChange w:id="348" w:author="林柏翰" w:date="2013-04-08T23:53:00Z">
          <w:pPr>
            <w:spacing w:line="276" w:lineRule="auto"/>
            <w:ind w:firstLineChars="200" w:firstLine="480"/>
          </w:pPr>
        </w:pPrChange>
      </w:pPr>
      <w:r w:rsidRPr="008348B3">
        <w:rPr>
          <w:rFonts w:ascii="Georgia" w:eastAsia="华文细黑" w:hAnsi="Georgia"/>
          <w:szCs w:val="21"/>
          <w:rPrChange w:id="349" w:author="林柏翰" w:date="2013-04-08T23:54:00Z">
            <w:rPr>
              <w:sz w:val="24"/>
              <w:szCs w:val="24"/>
            </w:rPr>
          </w:rPrChange>
        </w:rPr>
        <w:t>都市的树，终于在不易察觉中发黄了。虽然，它们不像村庄的树会给人们带来明显的果实。可是，当它在我们的周围时，不管它</w:t>
      </w:r>
      <w:proofErr w:type="gramStart"/>
      <w:r w:rsidRPr="008348B3">
        <w:rPr>
          <w:rFonts w:ascii="Georgia" w:eastAsia="华文细黑" w:hAnsi="Georgia"/>
          <w:szCs w:val="21"/>
          <w:rPrChange w:id="350" w:author="林柏翰" w:date="2013-04-08T23:54:00Z">
            <w:rPr>
              <w:sz w:val="24"/>
              <w:szCs w:val="24"/>
            </w:rPr>
          </w:rPrChange>
        </w:rPr>
        <w:t>绿着</w:t>
      </w:r>
      <w:proofErr w:type="gramEnd"/>
      <w:r w:rsidRPr="008348B3">
        <w:rPr>
          <w:rFonts w:ascii="Georgia" w:eastAsia="华文细黑" w:hAnsi="Georgia"/>
          <w:szCs w:val="21"/>
          <w:rPrChange w:id="351" w:author="林柏翰" w:date="2013-04-08T23:54:00Z">
            <w:rPr>
              <w:sz w:val="24"/>
              <w:szCs w:val="24"/>
            </w:rPr>
          </w:rPrChange>
        </w:rPr>
        <w:t>还是黄下去，或者只剩下一片枯叶在枝头飘扬，那都是对我内心的歌唱。</w:t>
      </w:r>
      <w:r w:rsidRPr="008348B3">
        <w:rPr>
          <w:rFonts w:ascii="Georgia" w:eastAsia="华文细黑" w:hAnsi="Georgia"/>
          <w:szCs w:val="21"/>
          <w:rPrChange w:id="352" w:author="林柏翰" w:date="2013-04-08T23:54:00Z">
            <w:rPr>
              <w:sz w:val="24"/>
              <w:szCs w:val="24"/>
            </w:rPr>
          </w:rPrChange>
        </w:rPr>
        <w:t xml:space="preserve"> </w:t>
      </w:r>
    </w:p>
    <w:p w14:paraId="5ED54559" w14:textId="4589C93C" w:rsidR="00F9527B" w:rsidRPr="008348B3" w:rsidRDefault="002A7BE9" w:rsidP="008348B3">
      <w:pPr>
        <w:spacing w:line="276" w:lineRule="auto"/>
        <w:ind w:firstLineChars="200" w:firstLine="420"/>
        <w:rPr>
          <w:rFonts w:ascii="Georgia" w:eastAsia="华文细黑" w:hAnsi="Georgia"/>
          <w:szCs w:val="21"/>
          <w:rPrChange w:id="353" w:author="林柏翰" w:date="2013-04-08T23:54:00Z">
            <w:rPr>
              <w:sz w:val="24"/>
              <w:szCs w:val="24"/>
            </w:rPr>
          </w:rPrChange>
        </w:rPr>
        <w:pPrChange w:id="354" w:author="林柏翰" w:date="2013-04-08T23:53:00Z">
          <w:pPr>
            <w:spacing w:line="276" w:lineRule="auto"/>
            <w:ind w:firstLineChars="200" w:firstLine="480"/>
          </w:pPr>
        </w:pPrChange>
      </w:pPr>
      <w:r w:rsidRPr="008348B3">
        <w:rPr>
          <w:rFonts w:ascii="Georgia" w:eastAsia="华文细黑" w:hAnsi="Georgia"/>
          <w:szCs w:val="21"/>
          <w:rPrChange w:id="355" w:author="林柏翰" w:date="2013-04-08T23:54:00Z">
            <w:rPr>
              <w:sz w:val="24"/>
              <w:szCs w:val="24"/>
            </w:rPr>
          </w:rPrChange>
        </w:rPr>
        <w:t>都市里的树没有果实，只有枝叶。</w:t>
      </w:r>
      <w:commentRangeStart w:id="356"/>
      <w:r w:rsidRPr="008348B3">
        <w:rPr>
          <w:rFonts w:ascii="Georgia" w:eastAsia="华文细黑" w:hAnsi="Georgia"/>
          <w:szCs w:val="21"/>
          <w:rPrChange w:id="357" w:author="林柏翰" w:date="2013-04-08T23:54:00Z">
            <w:rPr>
              <w:sz w:val="24"/>
              <w:szCs w:val="24"/>
            </w:rPr>
          </w:rPrChange>
        </w:rPr>
        <w:t>许多长满叶子的树，把半空充填起来，形成一个拥有着树的都市</w:t>
      </w:r>
      <w:commentRangeEnd w:id="356"/>
      <w:r w:rsidR="003473B7" w:rsidRPr="008348B3">
        <w:rPr>
          <w:rStyle w:val="a8"/>
          <w:rFonts w:ascii="Georgia" w:eastAsia="华文细黑" w:hAnsi="Georgia"/>
          <w:rPrChange w:id="358" w:author="林柏翰" w:date="2013-04-08T23:54:00Z">
            <w:rPr>
              <w:rStyle w:val="a8"/>
            </w:rPr>
          </w:rPrChange>
        </w:rPr>
        <w:commentReference w:id="356"/>
      </w:r>
      <w:r w:rsidRPr="008348B3">
        <w:rPr>
          <w:rFonts w:ascii="Georgia" w:eastAsia="华文细黑" w:hAnsi="Georgia"/>
          <w:szCs w:val="21"/>
          <w:rPrChange w:id="359" w:author="林柏翰" w:date="2013-04-08T23:54:00Z">
            <w:rPr>
              <w:sz w:val="24"/>
              <w:szCs w:val="24"/>
            </w:rPr>
          </w:rPrChange>
        </w:rPr>
        <w:t>。带给我来自季节的消息，让我感</w:t>
      </w:r>
      <w:ins w:id="360" w:author="圳 曹" w:date="2013-03-31T22:33:00Z">
        <w:r w:rsidR="003473B7" w:rsidRPr="008348B3">
          <w:rPr>
            <w:rFonts w:ascii="Georgia" w:eastAsia="华文细黑" w:hAnsi="Georgia"/>
            <w:szCs w:val="21"/>
            <w:rPrChange w:id="361" w:author="林柏翰" w:date="2013-04-08T23:54:00Z">
              <w:rPr>
                <w:rFonts w:hint="eastAsia"/>
                <w:sz w:val="24"/>
                <w:szCs w:val="24"/>
              </w:rPr>
            </w:rPrChange>
          </w:rPr>
          <w:t>受</w:t>
        </w:r>
      </w:ins>
      <w:r w:rsidRPr="008348B3">
        <w:rPr>
          <w:rFonts w:ascii="Georgia" w:eastAsia="华文细黑" w:hAnsi="Georgia"/>
          <w:szCs w:val="21"/>
          <w:rPrChange w:id="362" w:author="林柏翰" w:date="2013-04-08T23:54:00Z">
            <w:rPr>
              <w:sz w:val="24"/>
              <w:szCs w:val="24"/>
            </w:rPr>
          </w:rPrChange>
        </w:rPr>
        <w:t>到生命</w:t>
      </w:r>
      <w:ins w:id="363" w:author="圳 曹" w:date="2013-03-31T22:33:00Z">
        <w:r w:rsidR="003473B7" w:rsidRPr="008348B3">
          <w:rPr>
            <w:rFonts w:ascii="Georgia" w:eastAsia="华文细黑" w:hAnsi="Georgia"/>
            <w:szCs w:val="21"/>
            <w:rPrChange w:id="364" w:author="林柏翰" w:date="2013-04-08T23:54:00Z">
              <w:rPr>
                <w:rFonts w:hint="eastAsia"/>
                <w:sz w:val="24"/>
                <w:szCs w:val="24"/>
              </w:rPr>
            </w:rPrChange>
          </w:rPr>
          <w:t>的</w:t>
        </w:r>
      </w:ins>
      <w:r w:rsidRPr="008348B3">
        <w:rPr>
          <w:rFonts w:ascii="Georgia" w:eastAsia="华文细黑" w:hAnsi="Georgia"/>
          <w:szCs w:val="21"/>
          <w:rPrChange w:id="365" w:author="林柏翰" w:date="2013-04-08T23:54:00Z">
            <w:rPr>
              <w:sz w:val="24"/>
              <w:szCs w:val="24"/>
            </w:rPr>
          </w:rPrChange>
        </w:rPr>
        <w:t>来去</w:t>
      </w:r>
      <w:del w:id="366" w:author="圳 曹" w:date="2013-03-31T22:33:00Z">
        <w:r w:rsidRPr="008348B3" w:rsidDel="003473B7">
          <w:rPr>
            <w:rFonts w:ascii="Georgia" w:eastAsia="华文细黑" w:hAnsi="Georgia"/>
            <w:szCs w:val="21"/>
            <w:rPrChange w:id="367" w:author="林柏翰" w:date="2013-04-08T23:54:00Z">
              <w:rPr>
                <w:sz w:val="24"/>
                <w:szCs w:val="24"/>
              </w:rPr>
            </w:rPrChange>
          </w:rPr>
          <w:delText>的</w:delText>
        </w:r>
      </w:del>
      <w:r w:rsidRPr="008348B3">
        <w:rPr>
          <w:rFonts w:ascii="Georgia" w:eastAsia="华文细黑" w:hAnsi="Georgia"/>
          <w:szCs w:val="21"/>
          <w:rPrChange w:id="368" w:author="林柏翰" w:date="2013-04-08T23:54:00Z">
            <w:rPr>
              <w:sz w:val="24"/>
              <w:szCs w:val="24"/>
            </w:rPr>
          </w:rPrChange>
        </w:rPr>
        <w:t>不可阻挡。可</w:t>
      </w:r>
      <w:ins w:id="369" w:author="圳 曹" w:date="2013-03-31T22:33:00Z">
        <w:r w:rsidR="003473B7" w:rsidRPr="008348B3">
          <w:rPr>
            <w:rFonts w:ascii="Georgia" w:eastAsia="华文细黑" w:hAnsi="Georgia"/>
            <w:szCs w:val="21"/>
            <w:rPrChange w:id="370" w:author="林柏翰" w:date="2013-04-08T23:54:00Z">
              <w:rPr>
                <w:rFonts w:hint="eastAsia"/>
                <w:sz w:val="24"/>
                <w:szCs w:val="24"/>
              </w:rPr>
            </w:rPrChange>
          </w:rPr>
          <w:t>惜</w:t>
        </w:r>
      </w:ins>
      <w:del w:id="371" w:author="圳 曹" w:date="2013-03-31T22:33:00Z">
        <w:r w:rsidRPr="008348B3" w:rsidDel="003473B7">
          <w:rPr>
            <w:rFonts w:ascii="Georgia" w:eastAsia="华文细黑" w:hAnsi="Georgia"/>
            <w:szCs w:val="21"/>
            <w:rPrChange w:id="372" w:author="林柏翰" w:date="2013-04-08T23:54:00Z">
              <w:rPr>
                <w:sz w:val="24"/>
                <w:szCs w:val="24"/>
              </w:rPr>
            </w:rPrChange>
          </w:rPr>
          <w:delText>许</w:delText>
        </w:r>
      </w:del>
      <w:r w:rsidRPr="008348B3">
        <w:rPr>
          <w:rFonts w:ascii="Georgia" w:eastAsia="华文细黑" w:hAnsi="Georgia"/>
          <w:szCs w:val="21"/>
          <w:rPrChange w:id="373" w:author="林柏翰" w:date="2013-04-08T23:54:00Z">
            <w:rPr>
              <w:sz w:val="24"/>
              <w:szCs w:val="24"/>
            </w:rPr>
          </w:rPrChange>
        </w:rPr>
        <w:t>多年来，我</w:t>
      </w:r>
      <w:r w:rsidR="00EA6988" w:rsidRPr="008348B3">
        <w:rPr>
          <w:rFonts w:ascii="Georgia" w:eastAsia="华文细黑" w:hAnsi="Georgia"/>
          <w:szCs w:val="21"/>
          <w:rPrChange w:id="374" w:author="林柏翰" w:date="2013-04-08T23:54:00Z">
            <w:rPr>
              <w:rFonts w:hint="eastAsia"/>
              <w:sz w:val="24"/>
              <w:szCs w:val="24"/>
            </w:rPr>
          </w:rPrChange>
        </w:rPr>
        <w:t>们</w:t>
      </w:r>
      <w:r w:rsidRPr="008348B3">
        <w:rPr>
          <w:rFonts w:ascii="Georgia" w:eastAsia="华文细黑" w:hAnsi="Georgia"/>
          <w:szCs w:val="21"/>
          <w:rPrChange w:id="375" w:author="林柏翰" w:date="2013-04-08T23:54:00Z">
            <w:rPr>
              <w:sz w:val="24"/>
              <w:szCs w:val="24"/>
            </w:rPr>
          </w:rPrChange>
        </w:rPr>
        <w:t>一直在</w:t>
      </w:r>
      <w:proofErr w:type="gramStart"/>
      <w:r w:rsidRPr="008348B3">
        <w:rPr>
          <w:rFonts w:ascii="Georgia" w:eastAsia="华文细黑" w:hAnsi="Georgia"/>
          <w:szCs w:val="21"/>
          <w:rPrChange w:id="376" w:author="林柏翰" w:date="2013-04-08T23:54:00Z">
            <w:rPr>
              <w:sz w:val="24"/>
              <w:szCs w:val="24"/>
            </w:rPr>
          </w:rPrChange>
        </w:rPr>
        <w:t>忽视着</w:t>
      </w:r>
      <w:proofErr w:type="gramEnd"/>
      <w:r w:rsidRPr="008348B3">
        <w:rPr>
          <w:rFonts w:ascii="Georgia" w:eastAsia="华文细黑" w:hAnsi="Georgia"/>
          <w:szCs w:val="21"/>
          <w:rPrChange w:id="377" w:author="林柏翰" w:date="2013-04-08T23:54:00Z">
            <w:rPr>
              <w:sz w:val="24"/>
              <w:szCs w:val="24"/>
            </w:rPr>
          </w:rPrChange>
        </w:rPr>
        <w:t>它们，</w:t>
      </w:r>
      <w:proofErr w:type="gramStart"/>
      <w:r w:rsidRPr="008348B3">
        <w:rPr>
          <w:rFonts w:ascii="Georgia" w:eastAsia="华文细黑" w:hAnsi="Georgia"/>
          <w:szCs w:val="21"/>
          <w:rPrChange w:id="378" w:author="林柏翰" w:date="2013-04-08T23:54:00Z">
            <w:rPr>
              <w:sz w:val="24"/>
              <w:szCs w:val="24"/>
            </w:rPr>
          </w:rPrChange>
        </w:rPr>
        <w:t>忽视着</w:t>
      </w:r>
      <w:proofErr w:type="gramEnd"/>
      <w:r w:rsidRPr="008348B3">
        <w:rPr>
          <w:rFonts w:ascii="Georgia" w:eastAsia="华文细黑" w:hAnsi="Georgia"/>
          <w:szCs w:val="21"/>
          <w:rPrChange w:id="379" w:author="林柏翰" w:date="2013-04-08T23:54:00Z">
            <w:rPr>
              <w:sz w:val="24"/>
              <w:szCs w:val="24"/>
            </w:rPr>
          </w:rPrChange>
        </w:rPr>
        <w:t>树被忽视的痛楚与茫然。</w:t>
      </w:r>
      <w:r w:rsidR="00F9527B" w:rsidRPr="008348B3">
        <w:rPr>
          <w:rFonts w:ascii="Georgia" w:eastAsia="华文细黑" w:hAnsi="Georgia"/>
          <w:szCs w:val="21"/>
          <w:rPrChange w:id="380" w:author="林柏翰" w:date="2013-04-08T23:54:00Z">
            <w:rPr>
              <w:rFonts w:hint="eastAsia"/>
              <w:sz w:val="24"/>
              <w:szCs w:val="24"/>
            </w:rPr>
          </w:rPrChange>
        </w:rPr>
        <w:t>特别是在深圳这个四季如春的城市，季节的间隔被隐去</w:t>
      </w:r>
      <w:ins w:id="381" w:author="林柏翰" w:date="2013-04-09T00:09:00Z">
        <w:r w:rsidR="00C8660D">
          <w:rPr>
            <w:rFonts w:ascii="Georgia" w:eastAsia="华文细黑" w:hAnsi="Georgia" w:hint="eastAsia"/>
            <w:szCs w:val="21"/>
          </w:rPr>
          <w:t>，</w:t>
        </w:r>
      </w:ins>
      <w:del w:id="382" w:author="林柏翰" w:date="2013-04-09T00:09:00Z">
        <w:r w:rsidR="00F9527B" w:rsidRPr="008348B3" w:rsidDel="00C8660D">
          <w:rPr>
            <w:rFonts w:ascii="Georgia" w:eastAsia="华文细黑" w:hAnsi="Georgia"/>
            <w:szCs w:val="21"/>
            <w:rPrChange w:id="383" w:author="林柏翰" w:date="2013-04-08T23:54:00Z">
              <w:rPr>
                <w:rFonts w:hint="eastAsia"/>
                <w:sz w:val="24"/>
                <w:szCs w:val="24"/>
              </w:rPr>
            </w:rPrChange>
          </w:rPr>
          <w:delText>。</w:delText>
        </w:r>
      </w:del>
      <w:r w:rsidR="00F9527B" w:rsidRPr="008348B3">
        <w:rPr>
          <w:rFonts w:ascii="Georgia" w:eastAsia="华文细黑" w:hAnsi="Georgia"/>
          <w:szCs w:val="21"/>
          <w:rPrChange w:id="384" w:author="林柏翰" w:date="2013-04-08T23:54:00Z">
            <w:rPr>
              <w:rFonts w:hint="eastAsia"/>
              <w:sz w:val="24"/>
              <w:szCs w:val="24"/>
            </w:rPr>
          </w:rPrChange>
        </w:rPr>
        <w:t>长青树木被人们忽视。用故事为树木命名</w:t>
      </w:r>
      <w:ins w:id="385" w:author="林柏翰" w:date="2013-04-09T00:10:00Z">
        <w:r w:rsidR="00C8660D">
          <w:rPr>
            <w:rFonts w:ascii="Georgia" w:eastAsia="华文细黑" w:hAnsi="Georgia" w:hint="eastAsia"/>
            <w:szCs w:val="21"/>
          </w:rPr>
          <w:t>，</w:t>
        </w:r>
      </w:ins>
      <w:r w:rsidR="00F9527B" w:rsidRPr="008348B3">
        <w:rPr>
          <w:rFonts w:ascii="Georgia" w:eastAsia="华文细黑" w:hAnsi="Georgia"/>
          <w:szCs w:val="21"/>
          <w:rPrChange w:id="386" w:author="林柏翰" w:date="2013-04-08T23:54:00Z">
            <w:rPr>
              <w:sz w:val="24"/>
              <w:szCs w:val="24"/>
            </w:rPr>
          </w:rPrChange>
        </w:rPr>
        <w:t>让人们重新审视这些时刻相伴的树木。名字让他们变得有情有爱，又或者，变化的是我们。</w:t>
      </w:r>
    </w:p>
    <w:p w14:paraId="36D24927" w14:textId="77777777" w:rsidR="00505769" w:rsidRDefault="00F9527B" w:rsidP="00201844">
      <w:pPr>
        <w:spacing w:line="276" w:lineRule="auto"/>
        <w:rPr>
          <w:ins w:id="387" w:author="林柏翰" w:date="2013-04-09T00:10:00Z"/>
          <w:rFonts w:ascii="Georgia" w:eastAsia="华文细黑" w:hAnsi="Georgia" w:hint="eastAsia"/>
          <w:szCs w:val="21"/>
        </w:rPr>
      </w:pPr>
      <w:r w:rsidRPr="008348B3">
        <w:rPr>
          <w:rFonts w:ascii="Georgia" w:eastAsia="华文细黑" w:hAnsi="Georgia"/>
          <w:szCs w:val="21"/>
          <w:rPrChange w:id="388" w:author="林柏翰" w:date="2013-04-08T23:54:00Z">
            <w:rPr>
              <w:rFonts w:hint="eastAsia"/>
              <w:sz w:val="24"/>
              <w:szCs w:val="24"/>
            </w:rPr>
          </w:rPrChange>
        </w:rPr>
        <w:t>参与方式：请登陆：</w:t>
      </w:r>
      <w:r w:rsidRPr="008348B3">
        <w:rPr>
          <w:rFonts w:ascii="Georgia" w:eastAsia="华文细黑" w:hAnsi="Georgia"/>
          <w:szCs w:val="21"/>
          <w:rPrChange w:id="389" w:author="林柏翰" w:date="2013-04-08T23:54:00Z">
            <w:rPr>
              <w:sz w:val="24"/>
              <w:szCs w:val="24"/>
            </w:rPr>
          </w:rPrChange>
        </w:rPr>
        <w:t>http://site.douban.com/202296/</w:t>
      </w:r>
      <w:r w:rsidRPr="008348B3">
        <w:rPr>
          <w:rFonts w:ascii="Georgia" w:eastAsia="华文细黑" w:hAnsi="Georgia"/>
          <w:szCs w:val="21"/>
          <w:rPrChange w:id="390" w:author="林柏翰" w:date="2013-04-08T23:54:00Z">
            <w:rPr>
              <w:sz w:val="24"/>
              <w:szCs w:val="24"/>
            </w:rPr>
          </w:rPrChange>
        </w:rPr>
        <w:t>），为树木取名字，为什么取这个名字，以及你的联系方式。请你将以上</w:t>
      </w:r>
      <w:r w:rsidRPr="008348B3">
        <w:rPr>
          <w:rFonts w:ascii="Georgia" w:eastAsia="华文细黑" w:hAnsi="Georgia"/>
          <w:szCs w:val="21"/>
          <w:rPrChange w:id="391" w:author="林柏翰" w:date="2013-04-08T23:54:00Z">
            <w:rPr>
              <w:sz w:val="24"/>
              <w:szCs w:val="24"/>
            </w:rPr>
          </w:rPrChange>
        </w:rPr>
        <w:t>4</w:t>
      </w:r>
      <w:r w:rsidRPr="008348B3">
        <w:rPr>
          <w:rFonts w:ascii="Georgia" w:eastAsia="华文细黑" w:hAnsi="Georgia"/>
          <w:szCs w:val="21"/>
          <w:rPrChange w:id="392" w:author="林柏翰" w:date="2013-04-08T23:54:00Z">
            <w:rPr>
              <w:sz w:val="24"/>
              <w:szCs w:val="24"/>
            </w:rPr>
          </w:rPrChange>
        </w:rPr>
        <w:t>个内容发往邮箱：</w:t>
      </w:r>
      <w:r w:rsidRPr="008348B3">
        <w:rPr>
          <w:rFonts w:ascii="Georgia" w:eastAsia="华文细黑" w:hAnsi="Georgia"/>
          <w:szCs w:val="21"/>
          <w:rPrChange w:id="393" w:author="林柏翰" w:date="2013-04-08T23:54:00Z">
            <w:rPr>
              <w:sz w:val="24"/>
              <w:szCs w:val="24"/>
            </w:rPr>
          </w:rPrChange>
        </w:rPr>
        <w:t>langqingchina@126.com</w:t>
      </w:r>
      <w:r w:rsidR="0041082D" w:rsidRPr="008348B3">
        <w:rPr>
          <w:rFonts w:ascii="Georgia" w:eastAsia="华文细黑" w:hAnsi="Georgia"/>
          <w:szCs w:val="21"/>
          <w:rPrChange w:id="394" w:author="林柏翰" w:date="2013-04-08T23:54:00Z">
            <w:rPr>
              <w:sz w:val="24"/>
              <w:szCs w:val="24"/>
            </w:rPr>
          </w:rPrChange>
        </w:rPr>
        <w:t>（坚果兄弟），多谢。</w:t>
      </w:r>
    </w:p>
    <w:p w14:paraId="3226CB9C" w14:textId="77777777" w:rsidR="003E613D" w:rsidRPr="008348B3" w:rsidRDefault="003E613D" w:rsidP="00201844">
      <w:pPr>
        <w:spacing w:line="276" w:lineRule="auto"/>
        <w:rPr>
          <w:ins w:id="395" w:author="圳 曹" w:date="2013-03-31T20:21:00Z"/>
          <w:rFonts w:ascii="Georgia" w:eastAsia="华文细黑" w:hAnsi="Georgia"/>
          <w:szCs w:val="21"/>
          <w:rPrChange w:id="396" w:author="林柏翰" w:date="2013-04-08T23:54:00Z">
            <w:rPr>
              <w:ins w:id="397" w:author="圳 曹" w:date="2013-03-31T20:21:00Z"/>
              <w:sz w:val="24"/>
              <w:szCs w:val="24"/>
            </w:rPr>
          </w:rPrChange>
        </w:rPr>
      </w:pPr>
    </w:p>
    <w:p w14:paraId="1D2E4653" w14:textId="57B4DD1C" w:rsidR="00EF719E" w:rsidRDefault="00EF719E" w:rsidP="00201844">
      <w:pPr>
        <w:spacing w:line="276" w:lineRule="auto"/>
        <w:rPr>
          <w:ins w:id="398" w:author="林柏翰" w:date="2013-04-09T00:18:00Z"/>
          <w:rFonts w:ascii="Georgia" w:eastAsia="华文细黑" w:hAnsi="Georgia" w:hint="eastAsia"/>
          <w:szCs w:val="21"/>
        </w:rPr>
      </w:pPr>
      <w:r w:rsidRPr="008348B3">
        <w:rPr>
          <w:rFonts w:ascii="Georgia" w:eastAsia="华文细黑" w:hAnsi="Georgia"/>
          <w:szCs w:val="21"/>
          <w:rPrChange w:id="399" w:author="林柏翰" w:date="2013-04-08T23:54:00Z">
            <w:rPr>
              <w:rFonts w:hint="eastAsia"/>
              <w:sz w:val="24"/>
              <w:szCs w:val="24"/>
            </w:rPr>
          </w:rPrChange>
        </w:rPr>
        <w:t>一校：</w:t>
      </w:r>
      <w:proofErr w:type="spellStart"/>
      <w:r w:rsidRPr="008348B3">
        <w:rPr>
          <w:rFonts w:ascii="Georgia" w:eastAsia="华文细黑" w:hAnsi="Georgia"/>
          <w:szCs w:val="21"/>
          <w:rPrChange w:id="400" w:author="林柏翰" w:date="2013-04-08T23:54:00Z">
            <w:rPr>
              <w:rFonts w:hint="eastAsia"/>
              <w:sz w:val="24"/>
              <w:szCs w:val="24"/>
            </w:rPr>
          </w:rPrChange>
        </w:rPr>
        <w:t>Jessy</w:t>
      </w:r>
      <w:proofErr w:type="spellEnd"/>
    </w:p>
    <w:p w14:paraId="2CC1E6C3" w14:textId="77777777" w:rsidR="00D20A0C" w:rsidRDefault="00D20A0C" w:rsidP="00201844">
      <w:pPr>
        <w:spacing w:line="276" w:lineRule="auto"/>
        <w:rPr>
          <w:ins w:id="401" w:author="林柏翰" w:date="2013-04-09T00:10:00Z"/>
          <w:rFonts w:ascii="Georgia" w:eastAsia="华文细黑" w:hAnsi="Georgia" w:hint="eastAsia"/>
          <w:szCs w:val="21"/>
        </w:rPr>
      </w:pPr>
      <w:bookmarkStart w:id="402" w:name="_GoBack"/>
      <w:bookmarkEnd w:id="402"/>
    </w:p>
    <w:p w14:paraId="24D59E4E" w14:textId="04313188" w:rsidR="003E613D" w:rsidRPr="008348B3" w:rsidRDefault="003E613D" w:rsidP="00201844">
      <w:pPr>
        <w:spacing w:line="276" w:lineRule="auto"/>
        <w:rPr>
          <w:rFonts w:ascii="Georgia" w:eastAsia="华文细黑" w:hAnsi="Georgia"/>
          <w:szCs w:val="21"/>
          <w:rPrChange w:id="403" w:author="林柏翰" w:date="2013-04-08T23:54:00Z">
            <w:rPr>
              <w:sz w:val="24"/>
              <w:szCs w:val="24"/>
            </w:rPr>
          </w:rPrChange>
        </w:rPr>
      </w:pPr>
      <w:ins w:id="404" w:author="林柏翰" w:date="2013-04-09T00:10:00Z">
        <w:r>
          <w:rPr>
            <w:rFonts w:ascii="Georgia" w:eastAsia="华文细黑" w:hAnsi="Georgia" w:hint="eastAsia"/>
            <w:szCs w:val="21"/>
          </w:rPr>
          <w:t>三校：林柏翰</w:t>
        </w:r>
      </w:ins>
    </w:p>
    <w:sectPr w:rsidR="003E613D" w:rsidRPr="008348B3" w:rsidSect="001719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6" w:author="圳 曹" w:date="2013-03-31T22:33:00Z" w:initials="曹">
    <w:p w14:paraId="047831A8" w14:textId="68C7D247" w:rsidR="003473B7" w:rsidRDefault="003473B7">
      <w:pPr>
        <w:pStyle w:val="a9"/>
      </w:pPr>
      <w:r>
        <w:rPr>
          <w:rStyle w:val="a8"/>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AF82D" w14:textId="77777777" w:rsidR="00D70F81" w:rsidRDefault="00D70F81" w:rsidP="0041082D">
      <w:r>
        <w:separator/>
      </w:r>
    </w:p>
  </w:endnote>
  <w:endnote w:type="continuationSeparator" w:id="0">
    <w:p w14:paraId="61BA9A13" w14:textId="77777777" w:rsidR="00D70F81" w:rsidRDefault="00D70F81" w:rsidP="0041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variable"/>
    <w:sig w:usb0="00000000" w:usb1="080E004A"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1189E" w14:textId="77777777" w:rsidR="00D70F81" w:rsidRDefault="00D70F81" w:rsidP="0041082D">
      <w:r>
        <w:separator/>
      </w:r>
    </w:p>
  </w:footnote>
  <w:footnote w:type="continuationSeparator" w:id="0">
    <w:p w14:paraId="0F8B0AAA" w14:textId="77777777" w:rsidR="00D70F81" w:rsidRDefault="00D70F81" w:rsidP="00410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6E"/>
    <w:rsid w:val="00092695"/>
    <w:rsid w:val="00171915"/>
    <w:rsid w:val="00201844"/>
    <w:rsid w:val="002A7BE9"/>
    <w:rsid w:val="002B10E0"/>
    <w:rsid w:val="003473B7"/>
    <w:rsid w:val="003845BF"/>
    <w:rsid w:val="003E56D2"/>
    <w:rsid w:val="003E613D"/>
    <w:rsid w:val="003F12CE"/>
    <w:rsid w:val="0041082D"/>
    <w:rsid w:val="00497B7C"/>
    <w:rsid w:val="00503C82"/>
    <w:rsid w:val="00505769"/>
    <w:rsid w:val="008348B3"/>
    <w:rsid w:val="00837C97"/>
    <w:rsid w:val="00845B52"/>
    <w:rsid w:val="00873B80"/>
    <w:rsid w:val="008F040F"/>
    <w:rsid w:val="009242E2"/>
    <w:rsid w:val="009D5C6E"/>
    <w:rsid w:val="00A20120"/>
    <w:rsid w:val="00B2054C"/>
    <w:rsid w:val="00B8595C"/>
    <w:rsid w:val="00C01120"/>
    <w:rsid w:val="00C8660D"/>
    <w:rsid w:val="00D20A0C"/>
    <w:rsid w:val="00D70F81"/>
    <w:rsid w:val="00DA2C06"/>
    <w:rsid w:val="00DB4C4E"/>
    <w:rsid w:val="00E67E16"/>
    <w:rsid w:val="00EA6988"/>
    <w:rsid w:val="00EF719E"/>
    <w:rsid w:val="00F4738E"/>
    <w:rsid w:val="00F94DB1"/>
    <w:rsid w:val="00F9527B"/>
    <w:rsid w:val="00FD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CD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C97"/>
    <w:pPr>
      <w:widowControl w:val="0"/>
      <w:jc w:val="both"/>
    </w:pPr>
  </w:style>
  <w:style w:type="paragraph" w:styleId="2">
    <w:name w:val="heading 2"/>
    <w:basedOn w:val="a"/>
    <w:next w:val="a"/>
    <w:link w:val="2Char"/>
    <w:uiPriority w:val="9"/>
    <w:unhideWhenUsed/>
    <w:qFormat/>
    <w:rsid w:val="00F473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5C6E"/>
    <w:rPr>
      <w:color w:val="0000FF" w:themeColor="hyperlink"/>
      <w:u w:val="single"/>
    </w:rPr>
  </w:style>
  <w:style w:type="paragraph" w:styleId="a4">
    <w:name w:val="Title"/>
    <w:basedOn w:val="a"/>
    <w:next w:val="a"/>
    <w:link w:val="Char"/>
    <w:uiPriority w:val="10"/>
    <w:qFormat/>
    <w:rsid w:val="00F4738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4738E"/>
    <w:rPr>
      <w:rFonts w:asciiTheme="majorHAnsi" w:eastAsia="宋体" w:hAnsiTheme="majorHAnsi" w:cstheme="majorBidi"/>
      <w:b/>
      <w:bCs/>
      <w:sz w:val="32"/>
      <w:szCs w:val="32"/>
    </w:rPr>
  </w:style>
  <w:style w:type="character" w:customStyle="1" w:styleId="2Char">
    <w:name w:val="标题 2 Char"/>
    <w:basedOn w:val="a0"/>
    <w:link w:val="2"/>
    <w:uiPriority w:val="9"/>
    <w:rsid w:val="00F4738E"/>
    <w:rPr>
      <w:rFonts w:asciiTheme="majorHAnsi" w:eastAsiaTheme="majorEastAsia" w:hAnsiTheme="majorHAnsi" w:cstheme="majorBidi"/>
      <w:b/>
      <w:bCs/>
      <w:sz w:val="32"/>
      <w:szCs w:val="32"/>
    </w:rPr>
  </w:style>
  <w:style w:type="paragraph" w:styleId="a5">
    <w:name w:val="header"/>
    <w:basedOn w:val="a"/>
    <w:link w:val="Char0"/>
    <w:uiPriority w:val="99"/>
    <w:unhideWhenUsed/>
    <w:rsid w:val="004108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1082D"/>
    <w:rPr>
      <w:sz w:val="18"/>
      <w:szCs w:val="18"/>
    </w:rPr>
  </w:style>
  <w:style w:type="paragraph" w:styleId="a6">
    <w:name w:val="footer"/>
    <w:basedOn w:val="a"/>
    <w:link w:val="Char1"/>
    <w:uiPriority w:val="99"/>
    <w:unhideWhenUsed/>
    <w:rsid w:val="0041082D"/>
    <w:pPr>
      <w:tabs>
        <w:tab w:val="center" w:pos="4153"/>
        <w:tab w:val="right" w:pos="8306"/>
      </w:tabs>
      <w:snapToGrid w:val="0"/>
      <w:jc w:val="left"/>
    </w:pPr>
    <w:rPr>
      <w:sz w:val="18"/>
      <w:szCs w:val="18"/>
    </w:rPr>
  </w:style>
  <w:style w:type="character" w:customStyle="1" w:styleId="Char1">
    <w:name w:val="页脚 Char"/>
    <w:basedOn w:val="a0"/>
    <w:link w:val="a6"/>
    <w:uiPriority w:val="99"/>
    <w:rsid w:val="0041082D"/>
    <w:rPr>
      <w:sz w:val="18"/>
      <w:szCs w:val="18"/>
    </w:rPr>
  </w:style>
  <w:style w:type="paragraph" w:styleId="a7">
    <w:name w:val="Balloon Text"/>
    <w:basedOn w:val="a"/>
    <w:link w:val="Char2"/>
    <w:uiPriority w:val="99"/>
    <w:semiHidden/>
    <w:unhideWhenUsed/>
    <w:rsid w:val="00F94DB1"/>
    <w:rPr>
      <w:rFonts w:ascii="Heiti SC Light" w:eastAsia="Heiti SC Light"/>
      <w:sz w:val="18"/>
      <w:szCs w:val="18"/>
    </w:rPr>
  </w:style>
  <w:style w:type="character" w:customStyle="1" w:styleId="Char2">
    <w:name w:val="批注框文本 Char"/>
    <w:basedOn w:val="a0"/>
    <w:link w:val="a7"/>
    <w:uiPriority w:val="99"/>
    <w:semiHidden/>
    <w:rsid w:val="00F94DB1"/>
    <w:rPr>
      <w:rFonts w:ascii="Heiti SC Light" w:eastAsia="Heiti SC Light"/>
      <w:sz w:val="18"/>
      <w:szCs w:val="18"/>
    </w:rPr>
  </w:style>
  <w:style w:type="character" w:styleId="a8">
    <w:name w:val="annotation reference"/>
    <w:basedOn w:val="a0"/>
    <w:uiPriority w:val="99"/>
    <w:semiHidden/>
    <w:unhideWhenUsed/>
    <w:rsid w:val="003473B7"/>
    <w:rPr>
      <w:sz w:val="21"/>
      <w:szCs w:val="21"/>
    </w:rPr>
  </w:style>
  <w:style w:type="paragraph" w:styleId="a9">
    <w:name w:val="annotation text"/>
    <w:basedOn w:val="a"/>
    <w:link w:val="Char3"/>
    <w:uiPriority w:val="99"/>
    <w:semiHidden/>
    <w:unhideWhenUsed/>
    <w:rsid w:val="003473B7"/>
    <w:pPr>
      <w:jc w:val="left"/>
    </w:pPr>
  </w:style>
  <w:style w:type="character" w:customStyle="1" w:styleId="Char3">
    <w:name w:val="批注文字 Char"/>
    <w:basedOn w:val="a0"/>
    <w:link w:val="a9"/>
    <w:uiPriority w:val="99"/>
    <w:semiHidden/>
    <w:rsid w:val="003473B7"/>
  </w:style>
  <w:style w:type="paragraph" w:styleId="aa">
    <w:name w:val="annotation subject"/>
    <w:basedOn w:val="a9"/>
    <w:next w:val="a9"/>
    <w:link w:val="Char4"/>
    <w:uiPriority w:val="99"/>
    <w:semiHidden/>
    <w:unhideWhenUsed/>
    <w:rsid w:val="003473B7"/>
    <w:rPr>
      <w:b/>
      <w:bCs/>
    </w:rPr>
  </w:style>
  <w:style w:type="character" w:customStyle="1" w:styleId="Char4">
    <w:name w:val="批注主题 Char"/>
    <w:basedOn w:val="Char3"/>
    <w:link w:val="aa"/>
    <w:uiPriority w:val="99"/>
    <w:semiHidden/>
    <w:rsid w:val="003473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C97"/>
    <w:pPr>
      <w:widowControl w:val="0"/>
      <w:jc w:val="both"/>
    </w:pPr>
  </w:style>
  <w:style w:type="paragraph" w:styleId="2">
    <w:name w:val="heading 2"/>
    <w:basedOn w:val="a"/>
    <w:next w:val="a"/>
    <w:link w:val="2Char"/>
    <w:uiPriority w:val="9"/>
    <w:unhideWhenUsed/>
    <w:qFormat/>
    <w:rsid w:val="00F473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5C6E"/>
    <w:rPr>
      <w:color w:val="0000FF" w:themeColor="hyperlink"/>
      <w:u w:val="single"/>
    </w:rPr>
  </w:style>
  <w:style w:type="paragraph" w:styleId="a4">
    <w:name w:val="Title"/>
    <w:basedOn w:val="a"/>
    <w:next w:val="a"/>
    <w:link w:val="Char"/>
    <w:uiPriority w:val="10"/>
    <w:qFormat/>
    <w:rsid w:val="00F4738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4738E"/>
    <w:rPr>
      <w:rFonts w:asciiTheme="majorHAnsi" w:eastAsia="宋体" w:hAnsiTheme="majorHAnsi" w:cstheme="majorBidi"/>
      <w:b/>
      <w:bCs/>
      <w:sz w:val="32"/>
      <w:szCs w:val="32"/>
    </w:rPr>
  </w:style>
  <w:style w:type="character" w:customStyle="1" w:styleId="2Char">
    <w:name w:val="标题 2 Char"/>
    <w:basedOn w:val="a0"/>
    <w:link w:val="2"/>
    <w:uiPriority w:val="9"/>
    <w:rsid w:val="00F4738E"/>
    <w:rPr>
      <w:rFonts w:asciiTheme="majorHAnsi" w:eastAsiaTheme="majorEastAsia" w:hAnsiTheme="majorHAnsi" w:cstheme="majorBidi"/>
      <w:b/>
      <w:bCs/>
      <w:sz w:val="32"/>
      <w:szCs w:val="32"/>
    </w:rPr>
  </w:style>
  <w:style w:type="paragraph" w:styleId="a5">
    <w:name w:val="header"/>
    <w:basedOn w:val="a"/>
    <w:link w:val="Char0"/>
    <w:uiPriority w:val="99"/>
    <w:unhideWhenUsed/>
    <w:rsid w:val="004108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1082D"/>
    <w:rPr>
      <w:sz w:val="18"/>
      <w:szCs w:val="18"/>
    </w:rPr>
  </w:style>
  <w:style w:type="paragraph" w:styleId="a6">
    <w:name w:val="footer"/>
    <w:basedOn w:val="a"/>
    <w:link w:val="Char1"/>
    <w:uiPriority w:val="99"/>
    <w:unhideWhenUsed/>
    <w:rsid w:val="0041082D"/>
    <w:pPr>
      <w:tabs>
        <w:tab w:val="center" w:pos="4153"/>
        <w:tab w:val="right" w:pos="8306"/>
      </w:tabs>
      <w:snapToGrid w:val="0"/>
      <w:jc w:val="left"/>
    </w:pPr>
    <w:rPr>
      <w:sz w:val="18"/>
      <w:szCs w:val="18"/>
    </w:rPr>
  </w:style>
  <w:style w:type="character" w:customStyle="1" w:styleId="Char1">
    <w:name w:val="页脚 Char"/>
    <w:basedOn w:val="a0"/>
    <w:link w:val="a6"/>
    <w:uiPriority w:val="99"/>
    <w:rsid w:val="0041082D"/>
    <w:rPr>
      <w:sz w:val="18"/>
      <w:szCs w:val="18"/>
    </w:rPr>
  </w:style>
  <w:style w:type="paragraph" w:styleId="a7">
    <w:name w:val="Balloon Text"/>
    <w:basedOn w:val="a"/>
    <w:link w:val="Char2"/>
    <w:uiPriority w:val="99"/>
    <w:semiHidden/>
    <w:unhideWhenUsed/>
    <w:rsid w:val="00F94DB1"/>
    <w:rPr>
      <w:rFonts w:ascii="Heiti SC Light" w:eastAsia="Heiti SC Light"/>
      <w:sz w:val="18"/>
      <w:szCs w:val="18"/>
    </w:rPr>
  </w:style>
  <w:style w:type="character" w:customStyle="1" w:styleId="Char2">
    <w:name w:val="批注框文本 Char"/>
    <w:basedOn w:val="a0"/>
    <w:link w:val="a7"/>
    <w:uiPriority w:val="99"/>
    <w:semiHidden/>
    <w:rsid w:val="00F94DB1"/>
    <w:rPr>
      <w:rFonts w:ascii="Heiti SC Light" w:eastAsia="Heiti SC Light"/>
      <w:sz w:val="18"/>
      <w:szCs w:val="18"/>
    </w:rPr>
  </w:style>
  <w:style w:type="character" w:styleId="a8">
    <w:name w:val="annotation reference"/>
    <w:basedOn w:val="a0"/>
    <w:uiPriority w:val="99"/>
    <w:semiHidden/>
    <w:unhideWhenUsed/>
    <w:rsid w:val="003473B7"/>
    <w:rPr>
      <w:sz w:val="21"/>
      <w:szCs w:val="21"/>
    </w:rPr>
  </w:style>
  <w:style w:type="paragraph" w:styleId="a9">
    <w:name w:val="annotation text"/>
    <w:basedOn w:val="a"/>
    <w:link w:val="Char3"/>
    <w:uiPriority w:val="99"/>
    <w:semiHidden/>
    <w:unhideWhenUsed/>
    <w:rsid w:val="003473B7"/>
    <w:pPr>
      <w:jc w:val="left"/>
    </w:pPr>
  </w:style>
  <w:style w:type="character" w:customStyle="1" w:styleId="Char3">
    <w:name w:val="批注文字 Char"/>
    <w:basedOn w:val="a0"/>
    <w:link w:val="a9"/>
    <w:uiPriority w:val="99"/>
    <w:semiHidden/>
    <w:rsid w:val="003473B7"/>
  </w:style>
  <w:style w:type="paragraph" w:styleId="aa">
    <w:name w:val="annotation subject"/>
    <w:basedOn w:val="a9"/>
    <w:next w:val="a9"/>
    <w:link w:val="Char4"/>
    <w:uiPriority w:val="99"/>
    <w:semiHidden/>
    <w:unhideWhenUsed/>
    <w:rsid w:val="003473B7"/>
    <w:rPr>
      <w:b/>
      <w:bCs/>
    </w:rPr>
  </w:style>
  <w:style w:type="character" w:customStyle="1" w:styleId="Char4">
    <w:name w:val="批注主题 Char"/>
    <w:basedOn w:val="Char3"/>
    <w:link w:val="aa"/>
    <w:uiPriority w:val="99"/>
    <w:semiHidden/>
    <w:rsid w:val="00347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7249">
      <w:bodyDiv w:val="1"/>
      <w:marLeft w:val="0"/>
      <w:marRight w:val="0"/>
      <w:marTop w:val="0"/>
      <w:marBottom w:val="0"/>
      <w:divBdr>
        <w:top w:val="none" w:sz="0" w:space="0" w:color="auto"/>
        <w:left w:val="none" w:sz="0" w:space="0" w:color="auto"/>
        <w:bottom w:val="none" w:sz="0" w:space="0" w:color="auto"/>
        <w:right w:val="none" w:sz="0" w:space="0" w:color="auto"/>
      </w:divBdr>
      <w:divsChild>
        <w:div w:id="408580478">
          <w:marLeft w:val="0"/>
          <w:marRight w:val="0"/>
          <w:marTop w:val="0"/>
          <w:marBottom w:val="0"/>
          <w:divBdr>
            <w:top w:val="none" w:sz="0" w:space="0" w:color="auto"/>
            <w:left w:val="none" w:sz="0" w:space="0" w:color="auto"/>
            <w:bottom w:val="none" w:sz="0" w:space="0" w:color="auto"/>
            <w:right w:val="none" w:sz="0" w:space="0" w:color="auto"/>
          </w:divBdr>
        </w:div>
      </w:divsChild>
    </w:div>
    <w:div w:id="755908041">
      <w:bodyDiv w:val="1"/>
      <w:marLeft w:val="0"/>
      <w:marRight w:val="0"/>
      <w:marTop w:val="0"/>
      <w:marBottom w:val="0"/>
      <w:divBdr>
        <w:top w:val="none" w:sz="0" w:space="0" w:color="auto"/>
        <w:left w:val="none" w:sz="0" w:space="0" w:color="auto"/>
        <w:bottom w:val="none" w:sz="0" w:space="0" w:color="auto"/>
        <w:right w:val="none" w:sz="0" w:space="0" w:color="auto"/>
      </w:divBdr>
      <w:divsChild>
        <w:div w:id="1533884977">
          <w:marLeft w:val="0"/>
          <w:marRight w:val="0"/>
          <w:marTop w:val="0"/>
          <w:marBottom w:val="0"/>
          <w:divBdr>
            <w:top w:val="none" w:sz="0" w:space="0" w:color="auto"/>
            <w:left w:val="none" w:sz="0" w:space="0" w:color="auto"/>
            <w:bottom w:val="none" w:sz="0" w:space="0" w:color="auto"/>
            <w:right w:val="none" w:sz="0" w:space="0" w:color="auto"/>
          </w:divBdr>
        </w:div>
      </w:divsChild>
    </w:div>
    <w:div w:id="1464427615">
      <w:bodyDiv w:val="1"/>
      <w:marLeft w:val="0"/>
      <w:marRight w:val="0"/>
      <w:marTop w:val="0"/>
      <w:marBottom w:val="0"/>
      <w:divBdr>
        <w:top w:val="none" w:sz="0" w:space="0" w:color="auto"/>
        <w:left w:val="none" w:sz="0" w:space="0" w:color="auto"/>
        <w:bottom w:val="none" w:sz="0" w:space="0" w:color="auto"/>
        <w:right w:val="none" w:sz="0" w:space="0" w:color="auto"/>
      </w:divBdr>
      <w:divsChild>
        <w:div w:id="54353723">
          <w:marLeft w:val="0"/>
          <w:marRight w:val="0"/>
          <w:marTop w:val="0"/>
          <w:marBottom w:val="0"/>
          <w:divBdr>
            <w:top w:val="none" w:sz="0" w:space="0" w:color="auto"/>
            <w:left w:val="none" w:sz="0" w:space="0" w:color="auto"/>
            <w:bottom w:val="none" w:sz="0" w:space="0" w:color="auto"/>
            <w:right w:val="none" w:sz="0" w:space="0" w:color="auto"/>
          </w:divBdr>
        </w:div>
      </w:divsChild>
    </w:div>
    <w:div w:id="1519077943">
      <w:bodyDiv w:val="1"/>
      <w:marLeft w:val="0"/>
      <w:marRight w:val="0"/>
      <w:marTop w:val="0"/>
      <w:marBottom w:val="0"/>
      <w:divBdr>
        <w:top w:val="none" w:sz="0" w:space="0" w:color="auto"/>
        <w:left w:val="none" w:sz="0" w:space="0" w:color="auto"/>
        <w:bottom w:val="none" w:sz="0" w:space="0" w:color="auto"/>
        <w:right w:val="none" w:sz="0" w:space="0" w:color="auto"/>
      </w:divBdr>
      <w:divsChild>
        <w:div w:id="87693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495</Words>
  <Characters>2827</Characters>
  <Application>Microsoft Office Word</Application>
  <DocSecurity>0</DocSecurity>
  <Lines>23</Lines>
  <Paragraphs>6</Paragraphs>
  <ScaleCrop>false</ScaleCrop>
  <Company>Microsoft</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林柏翰</cp:lastModifiedBy>
  <cp:revision>4</cp:revision>
  <dcterms:created xsi:type="dcterms:W3CDTF">2013-04-08T16:17:00Z</dcterms:created>
  <dcterms:modified xsi:type="dcterms:W3CDTF">2013-04-08T16:18:00Z</dcterms:modified>
</cp:coreProperties>
</file>