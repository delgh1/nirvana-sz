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CFF" w:rsidRPr="00967988" w:rsidRDefault="006D6CFF">
      <w:pPr>
        <w:rPr>
          <w:rFonts w:ascii="迷你简黑体" w:eastAsia="迷你简黑体"/>
          <w:sz w:val="32"/>
          <w:szCs w:val="32"/>
          <w:rPrChange w:id="0" w:author="林柏翰" w:date="2012-11-17T07:48:00Z">
            <w:rPr/>
          </w:rPrChange>
        </w:rPr>
      </w:pPr>
      <w:proofErr w:type="gramStart"/>
      <w:r w:rsidRPr="00967988">
        <w:rPr>
          <w:rFonts w:ascii="迷你简黑体" w:eastAsia="迷你简黑体" w:hint="eastAsia"/>
          <w:sz w:val="32"/>
          <w:szCs w:val="32"/>
          <w:rPrChange w:id="1" w:author="林柏翰" w:date="2012-11-17T07:48:00Z">
            <w:rPr>
              <w:rFonts w:hint="eastAsia"/>
            </w:rPr>
          </w:rPrChange>
        </w:rPr>
        <w:t>雾镇</w:t>
      </w:r>
      <w:proofErr w:type="gramEnd"/>
      <w:r w:rsidRPr="00967988">
        <w:rPr>
          <w:rFonts w:ascii="迷你简黑体" w:eastAsia="迷你简黑体"/>
          <w:sz w:val="32"/>
          <w:szCs w:val="32"/>
          <w:rPrChange w:id="2" w:author="林柏翰" w:date="2012-11-17T07:48:00Z">
            <w:rPr/>
          </w:rPrChange>
        </w:rPr>
        <w:t xml:space="preserve">: </w:t>
      </w:r>
      <w:r w:rsidRPr="00967988">
        <w:rPr>
          <w:rFonts w:ascii="迷你简黑体" w:eastAsia="迷你简黑体" w:hint="eastAsia"/>
          <w:sz w:val="32"/>
          <w:szCs w:val="32"/>
          <w:rPrChange w:id="3" w:author="林柏翰" w:date="2012-11-17T07:48:00Z">
            <w:rPr>
              <w:rFonts w:hint="eastAsia"/>
            </w:rPr>
          </w:rPrChange>
        </w:rPr>
        <w:t>在音乐的世界里行走</w:t>
      </w:r>
    </w:p>
    <w:p w:rsidR="001E2920" w:rsidRDefault="001E2920">
      <w:pPr>
        <w:rPr>
          <w:ins w:id="4" w:author="林柏翰" w:date="2012-11-17T08:15:00Z"/>
          <w:rFonts w:ascii="Georgia" w:eastAsia="华文细黑" w:hAnsi="Georgia"/>
        </w:rPr>
      </w:pPr>
    </w:p>
    <w:p w:rsidR="006D6CFF" w:rsidRPr="00967988" w:rsidRDefault="006D6CFF">
      <w:pPr>
        <w:rPr>
          <w:rFonts w:ascii="Georgia" w:eastAsia="华文细黑" w:hAnsi="Georgia"/>
          <w:rPrChange w:id="5" w:author="林柏翰" w:date="2012-11-17T07:49:00Z">
            <w:rPr/>
          </w:rPrChange>
        </w:rPr>
      </w:pPr>
      <w:r w:rsidRPr="00967988">
        <w:rPr>
          <w:rFonts w:ascii="Georgia" w:eastAsia="华文细黑" w:hAnsi="Georgia" w:hint="eastAsia"/>
          <w:rPrChange w:id="6" w:author="林柏翰" w:date="2012-11-17T07:49:00Z">
            <w:rPr>
              <w:rFonts w:hint="eastAsia"/>
            </w:rPr>
          </w:rPrChange>
        </w:rPr>
        <w:t>采访</w:t>
      </w:r>
      <w:r w:rsidRPr="00967988">
        <w:rPr>
          <w:rFonts w:ascii="Georgia" w:eastAsia="华文细黑" w:hAnsi="Georgia"/>
          <w:rPrChange w:id="7" w:author="林柏翰" w:date="2012-11-17T07:49:00Z">
            <w:rPr/>
          </w:rPrChange>
        </w:rPr>
        <w:t>/</w:t>
      </w:r>
      <w:r w:rsidRPr="00967988">
        <w:rPr>
          <w:rFonts w:ascii="Georgia" w:eastAsia="华文细黑" w:hAnsi="Georgia" w:hint="eastAsia"/>
          <w:rPrChange w:id="8" w:author="林柏翰" w:date="2012-11-17T07:49:00Z">
            <w:rPr>
              <w:rFonts w:hint="eastAsia"/>
            </w:rPr>
          </w:rPrChange>
        </w:rPr>
        <w:t>陈桉、小宇</w:t>
      </w:r>
      <w:r w:rsidRPr="00967988">
        <w:rPr>
          <w:rFonts w:ascii="Georgia" w:eastAsia="华文细黑" w:hAnsi="Georgia"/>
          <w:rPrChange w:id="9" w:author="林柏翰" w:date="2012-11-17T07:49:00Z">
            <w:rPr/>
          </w:rPrChange>
        </w:rPr>
        <w:br/>
      </w:r>
      <w:r w:rsidRPr="00967988">
        <w:rPr>
          <w:rFonts w:ascii="Georgia" w:eastAsia="华文细黑" w:hAnsi="Georgia" w:hint="eastAsia"/>
          <w:rPrChange w:id="10" w:author="林柏翰" w:date="2012-11-17T07:49:00Z">
            <w:rPr>
              <w:rFonts w:hint="eastAsia"/>
            </w:rPr>
          </w:rPrChange>
        </w:rPr>
        <w:t>文</w:t>
      </w:r>
      <w:r w:rsidRPr="00967988">
        <w:rPr>
          <w:rFonts w:ascii="Georgia" w:eastAsia="华文细黑" w:hAnsi="Georgia"/>
          <w:rPrChange w:id="11" w:author="林柏翰" w:date="2012-11-17T07:49:00Z">
            <w:rPr/>
          </w:rPrChange>
        </w:rPr>
        <w:t>/</w:t>
      </w:r>
      <w:r w:rsidRPr="00967988">
        <w:rPr>
          <w:rFonts w:ascii="Georgia" w:eastAsia="华文细黑" w:hAnsi="Georgia" w:hint="eastAsia"/>
          <w:rPrChange w:id="12" w:author="林柏翰" w:date="2012-11-17T07:49:00Z">
            <w:rPr>
              <w:rFonts w:hint="eastAsia"/>
            </w:rPr>
          </w:rPrChange>
        </w:rPr>
        <w:t>陈桉、小宇</w:t>
      </w:r>
    </w:p>
    <w:p w:rsidR="006D6CFF" w:rsidRPr="00967988" w:rsidRDefault="006D6CFF">
      <w:pPr>
        <w:spacing w:line="480" w:lineRule="auto"/>
        <w:ind w:firstLineChars="200" w:firstLine="420"/>
        <w:rPr>
          <w:rFonts w:ascii="Georgia" w:eastAsia="华文细黑" w:hAnsi="Georgia"/>
          <w:rPrChange w:id="13" w:author="林柏翰" w:date="2012-11-17T07:49:00Z">
            <w:rPr/>
          </w:rPrChange>
        </w:rPr>
        <w:pPrChange w:id="14" w:author="林柏翰" w:date="2012-11-17T08:04:00Z">
          <w:pPr>
            <w:spacing w:line="480" w:lineRule="auto"/>
          </w:pPr>
        </w:pPrChange>
      </w:pPr>
      <w:r w:rsidRPr="00967988">
        <w:rPr>
          <w:rFonts w:ascii="Georgia" w:eastAsia="华文细黑" w:hAnsi="Georgia" w:hint="eastAsia"/>
          <w:rPrChange w:id="15" w:author="林柏翰" w:date="2012-11-17T07:49:00Z">
            <w:rPr>
              <w:rFonts w:hint="eastAsia"/>
            </w:rPr>
          </w:rPrChange>
        </w:rPr>
        <w:t>熟悉的酒吧里，聚光灯的笼罩下，吉他手正轻吟浅唱，颔首闭目沉醉于迷人的弦音里。台下</w:t>
      </w:r>
      <w:proofErr w:type="gramStart"/>
      <w:r w:rsidRPr="00967988">
        <w:rPr>
          <w:rFonts w:ascii="Georgia" w:eastAsia="华文细黑" w:hAnsi="Georgia" w:hint="eastAsia"/>
          <w:rPrChange w:id="16" w:author="林柏翰" w:date="2012-11-17T07:49:00Z">
            <w:rPr>
              <w:rFonts w:hint="eastAsia"/>
            </w:rPr>
          </w:rPrChange>
        </w:rPr>
        <w:t>轻轻扣桌拍打</w:t>
      </w:r>
      <w:proofErr w:type="gramEnd"/>
      <w:r w:rsidRPr="00967988">
        <w:rPr>
          <w:rFonts w:ascii="Georgia" w:eastAsia="华文细黑" w:hAnsi="Georgia" w:hint="eastAsia"/>
          <w:rPrChange w:id="17" w:author="林柏翰" w:date="2012-11-17T07:49:00Z">
            <w:rPr>
              <w:rFonts w:hint="eastAsia"/>
            </w:rPr>
          </w:rPrChange>
        </w:rPr>
        <w:t>节奏的少年，在撩人旋律里沉默不语。酒吧老板望见他，缓缓走来轻笑着递给他一杯满溢细沫的冻啤酒，寒暄几句，间隙里是吉他声混着泡沫破裂的细微声响。</w:t>
      </w:r>
    </w:p>
    <w:p w:rsidR="006D6CFF" w:rsidRPr="00967988" w:rsidRDefault="006D6CFF" w:rsidP="009D43D5">
      <w:pPr>
        <w:spacing w:line="480" w:lineRule="auto"/>
        <w:rPr>
          <w:rFonts w:ascii="Georgia" w:eastAsia="华文细黑" w:hAnsi="Georgia"/>
          <w:rPrChange w:id="18" w:author="林柏翰" w:date="2012-11-17T07:49:00Z">
            <w:rPr/>
          </w:rPrChange>
        </w:rPr>
      </w:pPr>
    </w:p>
    <w:p w:rsidR="006D6CFF" w:rsidRPr="00967988" w:rsidRDefault="006D6CFF" w:rsidP="009D43D5">
      <w:pPr>
        <w:spacing w:line="480" w:lineRule="auto"/>
        <w:ind w:firstLine="420"/>
        <w:rPr>
          <w:rFonts w:ascii="Georgia" w:eastAsia="华文细黑" w:hAnsi="Georgia"/>
          <w:rPrChange w:id="19" w:author="林柏翰" w:date="2012-11-17T07:49:00Z">
            <w:rPr/>
          </w:rPrChange>
        </w:rPr>
      </w:pPr>
      <w:r w:rsidRPr="00967988">
        <w:rPr>
          <w:rFonts w:ascii="Georgia" w:eastAsia="华文细黑" w:hAnsi="Georgia" w:hint="eastAsia"/>
          <w:rPrChange w:id="20" w:author="林柏翰" w:date="2012-11-17T07:49:00Z">
            <w:rPr>
              <w:rFonts w:hint="eastAsia"/>
            </w:rPr>
          </w:rPrChange>
        </w:rPr>
        <w:t>这沉醉于音乐中的少年就是雾镇。吉他深圳版主，演出策划，乐器代理，乐队吉他手，热衷于原创音乐的创作者，诸多光环加诸于一身的他，其实还只是深圳高级中学高二的一名普通学生。</w:t>
      </w:r>
    </w:p>
    <w:p w:rsidR="006D6CFF" w:rsidRPr="00967988" w:rsidRDefault="006D6CFF" w:rsidP="00F10F3D">
      <w:pPr>
        <w:ind w:firstLine="420"/>
        <w:rPr>
          <w:rFonts w:ascii="Georgia" w:eastAsia="华文细黑" w:hAnsi="Georgia"/>
          <w:rPrChange w:id="21" w:author="林柏翰" w:date="2012-11-17T07:49:00Z">
            <w:rPr/>
          </w:rPrChange>
        </w:rPr>
      </w:pPr>
    </w:p>
    <w:p w:rsidR="006D6CFF" w:rsidRPr="00967988" w:rsidRDefault="006D6CFF">
      <w:pPr>
        <w:rPr>
          <w:rFonts w:ascii="Georgia" w:eastAsia="华文细黑" w:hAnsi="Georgia"/>
          <w:color w:val="FF0000"/>
          <w:rPrChange w:id="22" w:author="林柏翰" w:date="2012-11-17T07:49:00Z">
            <w:rPr>
              <w:color w:val="FF0000"/>
            </w:rPr>
          </w:rPrChange>
        </w:rPr>
        <w:pPrChange w:id="23" w:author="林柏翰" w:date="2012-11-17T08:05:00Z">
          <w:pPr>
            <w:ind w:firstLine="420"/>
          </w:pPr>
        </w:pPrChange>
      </w:pPr>
      <w:r w:rsidRPr="00967988">
        <w:rPr>
          <w:rFonts w:ascii="Georgia" w:eastAsia="华文细黑" w:hAnsi="Georgia" w:hint="eastAsia"/>
          <w:color w:val="FF0000"/>
          <w:rPrChange w:id="24" w:author="林柏翰" w:date="2012-11-17T07:49:00Z">
            <w:rPr>
              <w:rFonts w:hint="eastAsia"/>
              <w:color w:val="FF0000"/>
            </w:rPr>
          </w:rPrChange>
        </w:rPr>
        <w:t>他的音乐里</w:t>
      </w:r>
    </w:p>
    <w:p w:rsidR="006D6CFF" w:rsidRPr="00967988" w:rsidRDefault="006D6CFF">
      <w:pPr>
        <w:spacing w:line="480" w:lineRule="auto"/>
        <w:ind w:firstLineChars="200" w:firstLine="420"/>
        <w:rPr>
          <w:rFonts w:ascii="Georgia" w:eastAsia="华文细黑" w:hAnsi="Georgia" w:cs="宋体"/>
          <w:kern w:val="0"/>
          <w:szCs w:val="21"/>
          <w:rPrChange w:id="25" w:author="林柏翰" w:date="2012-11-17T07:49:00Z">
            <w:rPr>
              <w:rFonts w:ascii="宋体" w:cs="宋体"/>
              <w:kern w:val="0"/>
              <w:szCs w:val="21"/>
            </w:rPr>
          </w:rPrChange>
        </w:rPr>
        <w:pPrChange w:id="26" w:author="林柏翰" w:date="2012-11-17T08:03:00Z">
          <w:pPr>
            <w:spacing w:line="480" w:lineRule="auto"/>
            <w:ind w:firstLineChars="100" w:firstLine="210"/>
          </w:pPr>
        </w:pPrChange>
      </w:pPr>
      <w:r w:rsidRPr="00967988">
        <w:rPr>
          <w:rFonts w:ascii="Georgia" w:eastAsia="华文细黑" w:hAnsi="Georgia" w:cs="宋体" w:hint="eastAsia"/>
          <w:kern w:val="0"/>
          <w:szCs w:val="21"/>
          <w:rPrChange w:id="27" w:author="林柏翰" w:date="2012-11-17T07:49:00Z">
            <w:rPr>
              <w:rFonts w:ascii="宋体" w:hAnsi="宋体" w:cs="宋体" w:hint="eastAsia"/>
              <w:kern w:val="0"/>
              <w:szCs w:val="21"/>
            </w:rPr>
          </w:rPrChange>
        </w:rPr>
        <w:t>对深圳学生音乐</w:t>
      </w:r>
      <w:proofErr w:type="gramStart"/>
      <w:r w:rsidRPr="00967988">
        <w:rPr>
          <w:rFonts w:ascii="Georgia" w:eastAsia="华文细黑" w:hAnsi="Georgia" w:cs="宋体" w:hint="eastAsia"/>
          <w:kern w:val="0"/>
          <w:szCs w:val="21"/>
          <w:rPrChange w:id="28" w:author="林柏翰" w:date="2012-11-17T07:49:00Z">
            <w:rPr>
              <w:rFonts w:ascii="宋体" w:hAnsi="宋体" w:cs="宋体" w:hint="eastAsia"/>
              <w:kern w:val="0"/>
              <w:szCs w:val="21"/>
            </w:rPr>
          </w:rPrChange>
        </w:rPr>
        <w:t>圈有些</w:t>
      </w:r>
      <w:proofErr w:type="gramEnd"/>
      <w:r w:rsidRPr="00967988">
        <w:rPr>
          <w:rFonts w:ascii="Georgia" w:eastAsia="华文细黑" w:hAnsi="Georgia" w:cs="宋体" w:hint="eastAsia"/>
          <w:kern w:val="0"/>
          <w:szCs w:val="21"/>
          <w:rPrChange w:id="29" w:author="林柏翰" w:date="2012-11-17T07:49:00Z">
            <w:rPr>
              <w:rFonts w:ascii="宋体" w:hAnsi="宋体" w:cs="宋体" w:hint="eastAsia"/>
              <w:kern w:val="0"/>
              <w:szCs w:val="21"/>
            </w:rPr>
          </w:rPrChange>
        </w:rPr>
        <w:t>了解的人，都知道</w:t>
      </w:r>
      <w:r w:rsidRPr="00967988">
        <w:rPr>
          <w:rFonts w:ascii="Georgia" w:eastAsia="华文细黑" w:hAnsi="Georgia" w:hint="eastAsia"/>
          <w:szCs w:val="21"/>
          <w:rPrChange w:id="30" w:author="林柏翰" w:date="2012-11-17T07:49:00Z">
            <w:rPr>
              <w:rFonts w:hint="eastAsia"/>
              <w:szCs w:val="21"/>
            </w:rPr>
          </w:rPrChange>
        </w:rPr>
        <w:t>在现在的学生乐队圈当中，</w:t>
      </w:r>
      <w:proofErr w:type="gramStart"/>
      <w:r w:rsidRPr="00967988">
        <w:rPr>
          <w:rFonts w:ascii="Georgia" w:eastAsia="华文细黑" w:hAnsi="Georgia" w:hint="eastAsia"/>
          <w:szCs w:val="21"/>
          <w:rPrChange w:id="31" w:author="林柏翰" w:date="2012-11-17T07:49:00Z">
            <w:rPr>
              <w:rFonts w:hint="eastAsia"/>
              <w:szCs w:val="21"/>
            </w:rPr>
          </w:rPrChange>
        </w:rPr>
        <w:t>雾镇和</w:t>
      </w:r>
      <w:proofErr w:type="gramEnd"/>
      <w:r w:rsidRPr="00967988">
        <w:rPr>
          <w:rFonts w:ascii="Georgia" w:eastAsia="华文细黑" w:hAnsi="Georgia" w:hint="eastAsia"/>
          <w:szCs w:val="21"/>
          <w:rPrChange w:id="32" w:author="林柏翰" w:date="2012-11-17T07:49:00Z">
            <w:rPr>
              <w:rFonts w:hint="eastAsia"/>
              <w:szCs w:val="21"/>
            </w:rPr>
          </w:rPrChange>
        </w:rPr>
        <w:t>他的</w:t>
      </w:r>
      <w:r w:rsidRPr="00967988">
        <w:rPr>
          <w:rFonts w:ascii="Georgia" w:eastAsia="华文细黑" w:hAnsi="Georgia"/>
          <w:szCs w:val="21"/>
          <w:rPrChange w:id="33" w:author="林柏翰" w:date="2012-11-17T07:49:00Z">
            <w:rPr>
              <w:szCs w:val="21"/>
            </w:rPr>
          </w:rPrChange>
        </w:rPr>
        <w:t>NAVY</w:t>
      </w:r>
      <w:r w:rsidRPr="00967988">
        <w:rPr>
          <w:rFonts w:ascii="Georgia" w:eastAsia="华文细黑" w:hAnsi="Georgia" w:hint="eastAsia"/>
          <w:szCs w:val="21"/>
          <w:rPrChange w:id="34" w:author="林柏翰" w:date="2012-11-17T07:49:00Z">
            <w:rPr>
              <w:rFonts w:hint="eastAsia"/>
              <w:szCs w:val="21"/>
            </w:rPr>
          </w:rPrChange>
        </w:rPr>
        <w:t>乐队可算是其中的佼佼者。“我们</w:t>
      </w:r>
      <w:r w:rsidRPr="00967988">
        <w:rPr>
          <w:rFonts w:ascii="Georgia" w:eastAsia="华文细黑" w:hAnsi="Georgia"/>
          <w:szCs w:val="21"/>
          <w:rPrChange w:id="35" w:author="林柏翰" w:date="2012-11-17T07:49:00Z">
            <w:rPr>
              <w:szCs w:val="21"/>
            </w:rPr>
          </w:rPrChange>
        </w:rPr>
        <w:t>NAVY</w:t>
      </w:r>
      <w:r w:rsidRPr="00967988">
        <w:rPr>
          <w:rFonts w:ascii="Georgia" w:eastAsia="华文细黑" w:hAnsi="Georgia" w:hint="eastAsia"/>
          <w:szCs w:val="21"/>
          <w:rPrChange w:id="36" w:author="林柏翰" w:date="2012-11-17T07:49:00Z">
            <w:rPr>
              <w:rFonts w:hint="eastAsia"/>
              <w:szCs w:val="21"/>
            </w:rPr>
          </w:rPrChange>
        </w:rPr>
        <w:t>乐队原创单曲《青春》，一上市马上就卖完了，这也是比较让人兴奋的一个地方”</w:t>
      </w:r>
      <w:r w:rsidR="00404E48" w:rsidRPr="00967988">
        <w:rPr>
          <w:rFonts w:ascii="Georgia" w:eastAsia="华文细黑" w:hAnsi="Georgia" w:hint="eastAsia"/>
          <w:color w:val="4F81BD" w:themeColor="accent1"/>
          <w:szCs w:val="21"/>
          <w:u w:val="single"/>
          <w:rPrChange w:id="37" w:author="林柏翰" w:date="2012-11-17T07:49:00Z">
            <w:rPr>
              <w:rFonts w:hint="eastAsia"/>
              <w:color w:val="4F81BD" w:themeColor="accent1"/>
              <w:szCs w:val="21"/>
              <w:u w:val="single"/>
            </w:rPr>
          </w:rPrChange>
        </w:rPr>
        <w:t>，</w:t>
      </w:r>
      <w:proofErr w:type="gramStart"/>
      <w:r w:rsidRPr="00967988">
        <w:rPr>
          <w:rFonts w:ascii="Georgia" w:eastAsia="华文细黑" w:hAnsi="Georgia" w:hint="eastAsia"/>
          <w:szCs w:val="21"/>
          <w:rPrChange w:id="38" w:author="林柏翰" w:date="2012-11-17T07:49:00Z">
            <w:rPr>
              <w:rFonts w:hint="eastAsia"/>
              <w:szCs w:val="21"/>
            </w:rPr>
          </w:rPrChange>
        </w:rPr>
        <w:t>雾镇淡淡的</w:t>
      </w:r>
      <w:proofErr w:type="gramEnd"/>
      <w:r w:rsidRPr="00967988">
        <w:rPr>
          <w:rFonts w:ascii="Georgia" w:eastAsia="华文细黑" w:hAnsi="Georgia" w:hint="eastAsia"/>
          <w:szCs w:val="21"/>
          <w:rPrChange w:id="39" w:author="林柏翰" w:date="2012-11-17T07:49:00Z">
            <w:rPr>
              <w:rFonts w:hint="eastAsia"/>
              <w:szCs w:val="21"/>
            </w:rPr>
          </w:rPrChange>
        </w:rPr>
        <w:t>语气却掩不住小小的自豪。但这条路并非一帆风顺，</w:t>
      </w:r>
      <w:r w:rsidRPr="00967988">
        <w:rPr>
          <w:rFonts w:ascii="Georgia" w:eastAsia="华文细黑" w:hAnsi="Georgia" w:hint="eastAsia"/>
          <w:rPrChange w:id="40" w:author="林柏翰" w:date="2012-11-17T07:49:00Z">
            <w:rPr>
              <w:rFonts w:hint="eastAsia"/>
            </w:rPr>
          </w:rPrChange>
        </w:rPr>
        <w:t>作为乐队当中最早开始接触音乐、接触乐队的人，他理所当然地成了乐队的带领者。他说让他坚持下来的原因纯粹是因为对音乐的热爱和对自己更高的追求。</w:t>
      </w:r>
    </w:p>
    <w:p w:rsidR="006D6CFF" w:rsidRPr="00967988" w:rsidRDefault="006D6CFF">
      <w:pPr>
        <w:spacing w:line="480" w:lineRule="auto"/>
        <w:ind w:firstLineChars="200" w:firstLine="420"/>
        <w:rPr>
          <w:rFonts w:ascii="Georgia" w:eastAsia="华文细黑" w:hAnsi="Georgia"/>
          <w:rPrChange w:id="41" w:author="林柏翰" w:date="2012-11-17T07:49:00Z">
            <w:rPr/>
          </w:rPrChange>
        </w:rPr>
        <w:pPrChange w:id="42" w:author="林柏翰" w:date="2012-11-17T08:03:00Z">
          <w:pPr>
            <w:spacing w:line="480" w:lineRule="auto"/>
            <w:ind w:firstLineChars="250" w:firstLine="525"/>
          </w:pPr>
        </w:pPrChange>
      </w:pPr>
      <w:r w:rsidRPr="00967988">
        <w:rPr>
          <w:rFonts w:ascii="Georgia" w:eastAsia="华文细黑" w:hAnsi="Georgia" w:hint="eastAsia"/>
          <w:rPrChange w:id="43" w:author="林柏翰" w:date="2012-11-17T07:49:00Z">
            <w:rPr>
              <w:rFonts w:hint="eastAsia"/>
            </w:rPr>
          </w:rPrChange>
        </w:rPr>
        <w:t>一开始的乐队排练房，是高三学姐借给他们的一间简陋的打击乐教室。乐队成立之初，在技术和经验都不是很丰富成熟的情况下，他们仍一步一个脚印地走着。向学校领导借排练室，向琴行借排练室，还试过在学校体育馆的楼上偷偷盘下脏乱的</w:t>
      </w:r>
      <w:proofErr w:type="gramStart"/>
      <w:r w:rsidRPr="00967988">
        <w:rPr>
          <w:rFonts w:ascii="Georgia" w:eastAsia="华文细黑" w:hAnsi="Georgia" w:hint="eastAsia"/>
          <w:rPrChange w:id="44" w:author="林柏翰" w:date="2012-11-17T07:49:00Z">
            <w:rPr>
              <w:rFonts w:hint="eastAsia"/>
            </w:rPr>
          </w:rPrChange>
        </w:rPr>
        <w:t>小电房排练</w:t>
      </w:r>
      <w:proofErr w:type="gramEnd"/>
      <w:r w:rsidRPr="00967988">
        <w:rPr>
          <w:rFonts w:ascii="Georgia" w:eastAsia="华文细黑" w:hAnsi="Georgia" w:hint="eastAsia"/>
          <w:rPrChange w:id="45" w:author="林柏翰" w:date="2012-11-17T07:49:00Z">
            <w:rPr>
              <w:rFonts w:hint="eastAsia"/>
            </w:rPr>
          </w:rPrChange>
        </w:rPr>
        <w:t>节目</w:t>
      </w:r>
      <w:r w:rsidRPr="00967988">
        <w:rPr>
          <w:rFonts w:ascii="Georgia" w:eastAsia="华文细黑" w:hAnsi="Georgia" w:hint="eastAsia"/>
          <w:strike/>
          <w:color w:val="4F81BD" w:themeColor="accent1"/>
          <w:rPrChange w:id="46" w:author="林柏翰" w:date="2012-11-17T07:49:00Z">
            <w:rPr>
              <w:rFonts w:hint="eastAsia"/>
              <w:strike/>
              <w:color w:val="4F81BD" w:themeColor="accent1"/>
            </w:rPr>
          </w:rPrChange>
        </w:rPr>
        <w:t>；</w:t>
      </w:r>
      <w:r w:rsidR="00404E48" w:rsidRPr="00967988">
        <w:rPr>
          <w:rFonts w:ascii="Georgia" w:eastAsia="华文细黑" w:hAnsi="Georgia" w:hint="eastAsia"/>
          <w:color w:val="4F81BD" w:themeColor="accent1"/>
          <w:u w:val="single"/>
          <w:rPrChange w:id="47" w:author="林柏翰" w:date="2012-11-17T07:49:00Z">
            <w:rPr>
              <w:rFonts w:hint="eastAsia"/>
              <w:color w:val="4F81BD" w:themeColor="accent1"/>
              <w:u w:val="single"/>
            </w:rPr>
          </w:rPrChange>
        </w:rPr>
        <w:t>。</w:t>
      </w:r>
      <w:r w:rsidRPr="00967988">
        <w:rPr>
          <w:rFonts w:ascii="Georgia" w:eastAsia="华文细黑" w:hAnsi="Georgia" w:hint="eastAsia"/>
          <w:rPrChange w:id="48" w:author="林柏翰" w:date="2012-11-17T07:49:00Z">
            <w:rPr>
              <w:rFonts w:hint="eastAsia"/>
            </w:rPr>
          </w:rPrChange>
        </w:rPr>
        <w:t>尽管寻找排练房的路坎</w:t>
      </w:r>
      <w:proofErr w:type="gramStart"/>
      <w:r w:rsidRPr="00967988">
        <w:rPr>
          <w:rFonts w:ascii="Georgia" w:eastAsia="华文细黑" w:hAnsi="Georgia" w:hint="eastAsia"/>
          <w:rPrChange w:id="49" w:author="林柏翰" w:date="2012-11-17T07:49:00Z">
            <w:rPr>
              <w:rFonts w:hint="eastAsia"/>
            </w:rPr>
          </w:rPrChange>
        </w:rPr>
        <w:t>坎坷坷</w:t>
      </w:r>
      <w:proofErr w:type="gramEnd"/>
      <w:r w:rsidRPr="00967988">
        <w:rPr>
          <w:rFonts w:ascii="Georgia" w:eastAsia="华文细黑" w:hAnsi="Georgia" w:hint="eastAsia"/>
          <w:rPrChange w:id="50" w:author="林柏翰" w:date="2012-11-17T07:49:00Z">
            <w:rPr>
              <w:rFonts w:hint="eastAsia"/>
            </w:rPr>
          </w:rPrChange>
        </w:rPr>
        <w:t>，困难重重，他们仍然坚持了下来。“因为演出在即，如果不排练的话就演不好，演不好的话就丢脸，就对不起自己。”一字一句坚定有力。</w:t>
      </w:r>
    </w:p>
    <w:p w:rsidR="006D6CFF" w:rsidRPr="00967988" w:rsidRDefault="006D6CFF" w:rsidP="009D43D5">
      <w:pPr>
        <w:spacing w:line="480" w:lineRule="auto"/>
        <w:ind w:firstLine="420"/>
        <w:rPr>
          <w:rFonts w:ascii="Georgia" w:eastAsia="华文细黑" w:hAnsi="Georgia"/>
          <w:rPrChange w:id="51" w:author="林柏翰" w:date="2012-11-17T07:49:00Z">
            <w:rPr/>
          </w:rPrChange>
        </w:rPr>
      </w:pPr>
      <w:r w:rsidRPr="00967988">
        <w:rPr>
          <w:rFonts w:ascii="Georgia" w:eastAsia="华文细黑" w:hAnsi="Georgia" w:hint="eastAsia"/>
          <w:rPrChange w:id="52" w:author="林柏翰" w:date="2012-11-17T07:49:00Z">
            <w:rPr>
              <w:rFonts w:hint="eastAsia"/>
            </w:rPr>
          </w:rPrChange>
        </w:rPr>
        <w:t>而对于现场乐队来说，演出是他们的灵魂。</w:t>
      </w:r>
      <w:r w:rsidRPr="00967988">
        <w:rPr>
          <w:rFonts w:ascii="Georgia" w:eastAsia="华文细黑" w:hAnsi="Georgia"/>
          <w:rPrChange w:id="53" w:author="林柏翰" w:date="2012-11-17T07:49:00Z">
            <w:rPr/>
          </w:rPrChange>
        </w:rPr>
        <w:t>NAVY</w:t>
      </w:r>
      <w:r w:rsidRPr="00967988">
        <w:rPr>
          <w:rFonts w:ascii="Georgia" w:eastAsia="华文细黑" w:hAnsi="Georgia" w:hint="eastAsia"/>
          <w:rPrChange w:id="54" w:author="林柏翰" w:date="2012-11-17T07:49:00Z">
            <w:rPr>
              <w:rFonts w:hint="eastAsia"/>
            </w:rPr>
          </w:rPrChange>
        </w:rPr>
        <w:t>是如何寻找演出机会</w:t>
      </w:r>
      <w:r w:rsidR="009336D7" w:rsidRPr="00967988">
        <w:rPr>
          <w:rFonts w:ascii="Georgia" w:eastAsia="华文细黑" w:hAnsi="Georgia" w:hint="eastAsia"/>
          <w:color w:val="4F81BD" w:themeColor="accent1"/>
          <w:u w:val="single"/>
          <w:rPrChange w:id="55" w:author="林柏翰" w:date="2012-11-17T07:49:00Z">
            <w:rPr>
              <w:rFonts w:hint="eastAsia"/>
              <w:color w:val="4F81BD" w:themeColor="accent1"/>
              <w:u w:val="single"/>
            </w:rPr>
          </w:rPrChange>
        </w:rPr>
        <w:t>的</w:t>
      </w:r>
      <w:r w:rsidRPr="00967988">
        <w:rPr>
          <w:rFonts w:ascii="Georgia" w:eastAsia="华文细黑" w:hAnsi="Georgia" w:hint="eastAsia"/>
          <w:rPrChange w:id="56" w:author="林柏翰" w:date="2012-11-17T07:49:00Z">
            <w:rPr>
              <w:rFonts w:hint="eastAsia"/>
            </w:rPr>
          </w:rPrChange>
        </w:rPr>
        <w:t>呢</w:t>
      </w:r>
      <w:r w:rsidRPr="00967988">
        <w:rPr>
          <w:rFonts w:ascii="Georgia" w:eastAsia="华文细黑" w:hAnsi="Georgia"/>
          <w:rPrChange w:id="57" w:author="林柏翰" w:date="2012-11-17T07:49:00Z">
            <w:rPr/>
          </w:rPrChange>
        </w:rPr>
        <w:t>?</w:t>
      </w:r>
      <w:proofErr w:type="gramStart"/>
      <w:r w:rsidRPr="00967988">
        <w:rPr>
          <w:rFonts w:ascii="Georgia" w:eastAsia="华文细黑" w:hAnsi="Georgia" w:hint="eastAsia"/>
          <w:rPrChange w:id="58" w:author="林柏翰" w:date="2012-11-17T07:49:00Z">
            <w:rPr>
              <w:rFonts w:hint="eastAsia"/>
            </w:rPr>
          </w:rPrChange>
        </w:rPr>
        <w:t>雾镇笑笑</w:t>
      </w:r>
      <w:proofErr w:type="gramEnd"/>
      <w:r w:rsidRPr="00967988">
        <w:rPr>
          <w:rFonts w:ascii="Georgia" w:eastAsia="华文细黑" w:hAnsi="Georgia" w:hint="eastAsia"/>
          <w:rPrChange w:id="59" w:author="林柏翰" w:date="2012-11-17T07:49:00Z">
            <w:rPr>
              <w:rFonts w:hint="eastAsia"/>
            </w:rPr>
          </w:rPrChange>
        </w:rPr>
        <w:t>：“演出这种东西很简单，只要你想演，肯定会有的演。”他通过一切渠道去寻找把乐队的音</w:t>
      </w:r>
      <w:r w:rsidRPr="00967988">
        <w:rPr>
          <w:rFonts w:ascii="Georgia" w:eastAsia="华文细黑" w:hAnsi="Georgia" w:hint="eastAsia"/>
          <w:rPrChange w:id="60" w:author="林柏翰" w:date="2012-11-17T07:49:00Z">
            <w:rPr>
              <w:rFonts w:hint="eastAsia"/>
            </w:rPr>
          </w:rPrChange>
        </w:rPr>
        <w:lastRenderedPageBreak/>
        <w:t>乐展现给众人的机会。通过网络途径，还有</w:t>
      </w:r>
      <w:proofErr w:type="gramStart"/>
      <w:r w:rsidRPr="00967988">
        <w:rPr>
          <w:rFonts w:ascii="Georgia" w:eastAsia="华文细黑" w:hAnsi="Georgia" w:hint="eastAsia"/>
          <w:rPrChange w:id="61" w:author="林柏翰" w:date="2012-11-17T07:49:00Z">
            <w:rPr>
              <w:rFonts w:hint="eastAsia"/>
            </w:rPr>
          </w:rPrChange>
        </w:rPr>
        <w:t>各个时候深</w:t>
      </w:r>
      <w:proofErr w:type="gramEnd"/>
      <w:r w:rsidRPr="00967988">
        <w:rPr>
          <w:rFonts w:ascii="Georgia" w:eastAsia="华文细黑" w:hAnsi="Georgia" w:hint="eastAsia"/>
          <w:rPrChange w:id="62" w:author="林柏翰" w:date="2012-11-17T07:49:00Z">
            <w:rPr>
              <w:rFonts w:hint="eastAsia"/>
            </w:rPr>
          </w:rPrChange>
        </w:rPr>
        <w:t>高学生会给</w:t>
      </w:r>
      <w:ins w:id="63" w:author="林柏翰" w:date="2012-11-17T07:52:00Z">
        <w:r w:rsidR="0048422F">
          <w:rPr>
            <w:rFonts w:ascii="Georgia" w:eastAsia="华文细黑" w:hAnsi="Georgia" w:hint="eastAsia"/>
          </w:rPr>
          <w:t>他</w:t>
        </w:r>
      </w:ins>
      <w:del w:id="64" w:author="林柏翰" w:date="2012-11-17T07:52:00Z">
        <w:r w:rsidRPr="00967988" w:rsidDel="0048422F">
          <w:rPr>
            <w:rFonts w:ascii="Georgia" w:eastAsia="华文细黑" w:hAnsi="Georgia" w:hint="eastAsia"/>
            <w:rPrChange w:id="65" w:author="林柏翰" w:date="2012-11-17T07:49:00Z">
              <w:rPr>
                <w:rFonts w:hint="eastAsia"/>
              </w:rPr>
            </w:rPrChange>
          </w:rPr>
          <w:delText>我</w:delText>
        </w:r>
      </w:del>
      <w:r w:rsidRPr="00967988">
        <w:rPr>
          <w:rFonts w:ascii="Georgia" w:eastAsia="华文细黑" w:hAnsi="Georgia" w:hint="eastAsia"/>
          <w:rPrChange w:id="66" w:author="林柏翰" w:date="2012-11-17T07:49:00Z">
            <w:rPr>
              <w:rFonts w:hint="eastAsia"/>
            </w:rPr>
          </w:rPrChange>
        </w:rPr>
        <w:t>们</w:t>
      </w:r>
      <w:del w:id="67" w:author="林柏翰" w:date="2012-11-17T07:52:00Z">
        <w:r w:rsidRPr="00967988" w:rsidDel="0048422F">
          <w:rPr>
            <w:rFonts w:ascii="Georgia" w:eastAsia="华文细黑" w:hAnsi="Georgia" w:hint="eastAsia"/>
            <w:rPrChange w:id="68" w:author="林柏翰" w:date="2012-11-17T07:49:00Z">
              <w:rPr>
                <w:rFonts w:hint="eastAsia"/>
              </w:rPr>
            </w:rPrChange>
          </w:rPr>
          <w:delText>的</w:delText>
        </w:r>
      </w:del>
      <w:r w:rsidRPr="00967988">
        <w:rPr>
          <w:rFonts w:ascii="Georgia" w:eastAsia="华文细黑" w:hAnsi="Georgia" w:hint="eastAsia"/>
          <w:rPrChange w:id="69" w:author="林柏翰" w:date="2012-11-17T07:49:00Z">
            <w:rPr>
              <w:rFonts w:hint="eastAsia"/>
            </w:rPr>
          </w:rPrChange>
        </w:rPr>
        <w:t>支持，帮他们借到很多游园会的物件；以及和红岭中学的乐队合作一起在游园会上演出，去一些小酒吧，音乐现场去演出……乐队的水平和知名度通过这一次次演出得到了</w:t>
      </w:r>
      <w:proofErr w:type="gramStart"/>
      <w:r w:rsidRPr="00967988">
        <w:rPr>
          <w:rFonts w:ascii="Georgia" w:eastAsia="华文细黑" w:hAnsi="Georgia" w:hint="eastAsia"/>
          <w:rPrChange w:id="70" w:author="林柏翰" w:date="2012-11-17T07:49:00Z">
            <w:rPr>
              <w:rFonts w:hint="eastAsia"/>
            </w:rPr>
          </w:rPrChange>
        </w:rPr>
        <w:t>磨炼</w:t>
      </w:r>
      <w:proofErr w:type="gramEnd"/>
      <w:r w:rsidRPr="00967988">
        <w:rPr>
          <w:rFonts w:ascii="Georgia" w:eastAsia="华文细黑" w:hAnsi="Georgia" w:hint="eastAsia"/>
          <w:rPrChange w:id="71" w:author="林柏翰" w:date="2012-11-17T07:49:00Z">
            <w:rPr>
              <w:rFonts w:hint="eastAsia"/>
            </w:rPr>
          </w:rPrChange>
        </w:rPr>
        <w:t>和提升，他正是这条路背后那个默默支撑乐队灵魂的人。而在说到自己由于音乐见解不同而与其他学校的乐队产生的一些摩擦时，他显得十分坦然和大度，“我对每个学校的乐队都是很认可的，我觉得我们之间是一种平等的交流，我有演出也会给他们做。”在他眼里，音乐</w:t>
      </w:r>
      <w:proofErr w:type="gramStart"/>
      <w:r w:rsidRPr="00967988">
        <w:rPr>
          <w:rFonts w:ascii="Georgia" w:eastAsia="华文细黑" w:hAnsi="Georgia" w:hint="eastAsia"/>
          <w:rPrChange w:id="72" w:author="林柏翰" w:date="2012-11-17T07:49:00Z">
            <w:rPr>
              <w:rFonts w:hint="eastAsia"/>
            </w:rPr>
          </w:rPrChange>
        </w:rPr>
        <w:t>才是令</w:t>
      </w:r>
      <w:proofErr w:type="gramEnd"/>
      <w:r w:rsidRPr="00967988">
        <w:rPr>
          <w:rFonts w:ascii="Georgia" w:eastAsia="华文细黑" w:hAnsi="Georgia" w:hint="eastAsia"/>
          <w:rPrChange w:id="73" w:author="林柏翰" w:date="2012-11-17T07:49:00Z">
            <w:rPr>
              <w:rFonts w:hint="eastAsia"/>
            </w:rPr>
          </w:rPrChange>
        </w:rPr>
        <w:t>大家走到一起的互通点，是所有这些乐队人共同的奋斗所在。</w:t>
      </w:r>
    </w:p>
    <w:p w:rsidR="006D6CFF" w:rsidRPr="00967988" w:rsidRDefault="006D6CFF" w:rsidP="00F10F3D">
      <w:pPr>
        <w:ind w:firstLine="420"/>
        <w:rPr>
          <w:rFonts w:ascii="Georgia" w:eastAsia="华文细黑" w:hAnsi="Georgia"/>
          <w:rPrChange w:id="74" w:author="林柏翰" w:date="2012-11-17T07:49:00Z">
            <w:rPr/>
          </w:rPrChange>
        </w:rPr>
      </w:pPr>
    </w:p>
    <w:p w:rsidR="006D6CFF" w:rsidRPr="00967988" w:rsidRDefault="006D6CFF" w:rsidP="0028219D">
      <w:pPr>
        <w:spacing w:line="480" w:lineRule="auto"/>
        <w:rPr>
          <w:rFonts w:ascii="Georgia" w:eastAsia="华文细黑" w:hAnsi="Georgia"/>
          <w:color w:val="4F81BD"/>
          <w:rPrChange w:id="75" w:author="林柏翰" w:date="2012-11-17T07:49:00Z">
            <w:rPr>
              <w:color w:val="4F81BD"/>
            </w:rPr>
          </w:rPrChange>
        </w:rPr>
      </w:pPr>
      <w:r w:rsidRPr="00967988">
        <w:rPr>
          <w:rFonts w:ascii="Georgia" w:eastAsia="华文细黑" w:hAnsi="Georgia" w:hint="eastAsia"/>
          <w:color w:val="4F81BD"/>
          <w:rPrChange w:id="76" w:author="林柏翰" w:date="2012-11-17T07:49:00Z">
            <w:rPr>
              <w:rFonts w:hint="eastAsia"/>
              <w:color w:val="4F81BD"/>
            </w:rPr>
          </w:rPrChange>
        </w:rPr>
        <w:t>过往的二三事</w:t>
      </w:r>
    </w:p>
    <w:p w:rsidR="006D6CFF" w:rsidRPr="00967988" w:rsidRDefault="006D6CFF">
      <w:pPr>
        <w:spacing w:line="480" w:lineRule="auto"/>
        <w:ind w:firstLineChars="200" w:firstLine="420"/>
        <w:rPr>
          <w:rFonts w:ascii="Georgia" w:eastAsia="华文细黑" w:hAnsi="Georgia"/>
          <w:rPrChange w:id="77" w:author="林柏翰" w:date="2012-11-17T07:49:00Z">
            <w:rPr/>
          </w:rPrChange>
        </w:rPr>
        <w:pPrChange w:id="78" w:author="林柏翰" w:date="2012-11-17T07:57:00Z">
          <w:pPr>
            <w:spacing w:line="480" w:lineRule="auto"/>
          </w:pPr>
        </w:pPrChange>
      </w:pPr>
      <w:r w:rsidRPr="00967988">
        <w:rPr>
          <w:rFonts w:ascii="Georgia" w:eastAsia="华文细黑" w:hAnsi="Georgia" w:hint="eastAsia"/>
          <w:rPrChange w:id="79" w:author="林柏翰" w:date="2012-11-17T07:49:00Z">
            <w:rPr>
              <w:rFonts w:hint="eastAsia"/>
            </w:rPr>
          </w:rPrChange>
        </w:rPr>
        <w:t>“我对小时候的事情已经记不清了，都是妈妈告诉我的。”有人说学习音乐的孩子是没有童年的，这不免让人产生误解，学习音乐的孩子显得如此被迫与无奈。</w:t>
      </w:r>
      <w:proofErr w:type="gramStart"/>
      <w:r w:rsidRPr="00967988">
        <w:rPr>
          <w:rFonts w:ascii="Georgia" w:eastAsia="华文细黑" w:hAnsi="Georgia" w:hint="eastAsia"/>
          <w:rPrChange w:id="80" w:author="林柏翰" w:date="2012-11-17T07:49:00Z">
            <w:rPr>
              <w:rFonts w:hint="eastAsia"/>
            </w:rPr>
          </w:rPrChange>
        </w:rPr>
        <w:t>雾镇告诉</w:t>
      </w:r>
      <w:proofErr w:type="gramEnd"/>
      <w:r w:rsidRPr="00967988">
        <w:rPr>
          <w:rFonts w:ascii="Georgia" w:eastAsia="华文细黑" w:hAnsi="Georgia" w:hint="eastAsia"/>
          <w:rPrChange w:id="81" w:author="林柏翰" w:date="2012-11-17T07:49:00Z">
            <w:rPr>
              <w:rFonts w:hint="eastAsia"/>
            </w:rPr>
          </w:rPrChange>
        </w:rPr>
        <w:t>我们，小时候他并非十分热衷于音乐，只是开头热，但因为其他同学琴技过人，耻笑的对象便放在</w:t>
      </w:r>
      <w:proofErr w:type="gramStart"/>
      <w:r w:rsidRPr="00967988">
        <w:rPr>
          <w:rFonts w:ascii="Georgia" w:eastAsia="华文细黑" w:hAnsi="Georgia" w:hint="eastAsia"/>
          <w:rPrChange w:id="82" w:author="林柏翰" w:date="2012-11-17T07:49:00Z">
            <w:rPr>
              <w:rFonts w:hint="eastAsia"/>
            </w:rPr>
          </w:rPrChange>
        </w:rPr>
        <w:t>了雾镇身上</w:t>
      </w:r>
      <w:proofErr w:type="gramEnd"/>
      <w:r w:rsidRPr="00967988">
        <w:rPr>
          <w:rFonts w:ascii="Georgia" w:eastAsia="华文细黑" w:hAnsi="Georgia" w:hint="eastAsia"/>
          <w:rPrChange w:id="83" w:author="林柏翰" w:date="2012-11-17T07:49:00Z">
            <w:rPr>
              <w:rFonts w:hint="eastAsia"/>
            </w:rPr>
          </w:rPrChange>
        </w:rPr>
        <w:t>。“如说他们在练车尔尼的时候，我还在练汤普森，他们就笑我怎么这么垃圾啊，然后我就很不舒服。”</w:t>
      </w:r>
      <w:proofErr w:type="gramStart"/>
      <w:r w:rsidRPr="00967988">
        <w:rPr>
          <w:rFonts w:ascii="Georgia" w:eastAsia="华文细黑" w:hAnsi="Georgia" w:hint="eastAsia"/>
          <w:rPrChange w:id="84" w:author="林柏翰" w:date="2012-11-17T07:49:00Z">
            <w:rPr>
              <w:rFonts w:hint="eastAsia"/>
            </w:rPr>
          </w:rPrChange>
        </w:rPr>
        <w:t>雾镇带着</w:t>
      </w:r>
      <w:proofErr w:type="gramEnd"/>
      <w:r w:rsidRPr="00967988">
        <w:rPr>
          <w:rFonts w:ascii="Georgia" w:eastAsia="华文细黑" w:hAnsi="Georgia" w:hint="eastAsia"/>
          <w:rPrChange w:id="85" w:author="林柏翰" w:date="2012-11-17T07:49:00Z">
            <w:rPr>
              <w:rFonts w:hint="eastAsia"/>
            </w:rPr>
          </w:rPrChange>
        </w:rPr>
        <w:t>笑意回忆，显得格外孩子气的描述透出一股满满的倔意。严厉的钢琴老师，</w:t>
      </w:r>
      <w:r w:rsidR="009336D7" w:rsidRPr="00967988">
        <w:rPr>
          <w:rFonts w:ascii="Georgia" w:eastAsia="华文细黑" w:hAnsi="Georgia" w:hint="eastAsia"/>
          <w:color w:val="4F81BD" w:themeColor="accent1"/>
          <w:u w:val="single"/>
          <w:rPrChange w:id="86" w:author="林柏翰" w:date="2012-11-17T07:49:00Z">
            <w:rPr>
              <w:rFonts w:hint="eastAsia"/>
              <w:color w:val="4F81BD" w:themeColor="accent1"/>
              <w:u w:val="single"/>
            </w:rPr>
          </w:rPrChange>
        </w:rPr>
        <w:t>使</w:t>
      </w:r>
      <w:r w:rsidRPr="00967988">
        <w:rPr>
          <w:rFonts w:ascii="Georgia" w:eastAsia="华文细黑" w:hAnsi="Georgia" w:hint="eastAsia"/>
          <w:rPrChange w:id="87" w:author="林柏翰" w:date="2012-11-17T07:49:00Z">
            <w:rPr>
              <w:rFonts w:hint="eastAsia"/>
            </w:rPr>
          </w:rPrChange>
        </w:rPr>
        <w:t>幼时</w:t>
      </w:r>
      <w:proofErr w:type="gramStart"/>
      <w:r w:rsidRPr="00967988">
        <w:rPr>
          <w:rFonts w:ascii="Georgia" w:eastAsia="华文细黑" w:hAnsi="Georgia" w:hint="eastAsia"/>
          <w:rPrChange w:id="88" w:author="林柏翰" w:date="2012-11-17T07:49:00Z">
            <w:rPr>
              <w:rFonts w:hint="eastAsia"/>
            </w:rPr>
          </w:rPrChange>
        </w:rPr>
        <w:t>的雾镇常</w:t>
      </w:r>
      <w:proofErr w:type="gramEnd"/>
      <w:r w:rsidRPr="00967988">
        <w:rPr>
          <w:rFonts w:ascii="Georgia" w:eastAsia="华文细黑" w:hAnsi="Georgia" w:hint="eastAsia"/>
          <w:rPrChange w:id="89" w:author="林柏翰" w:date="2012-11-17T07:49:00Z">
            <w:rPr>
              <w:rFonts w:hint="eastAsia"/>
            </w:rPr>
          </w:rPrChange>
        </w:rPr>
        <w:t>赌气哭泣不愿再重复繁冗的练习。他说，他觉得自己学钢琴的动力，就是来源于他人对自己的不屑。这刺激了</w:t>
      </w:r>
      <w:proofErr w:type="gramStart"/>
      <w:r w:rsidRPr="00967988">
        <w:rPr>
          <w:rFonts w:ascii="Georgia" w:eastAsia="华文细黑" w:hAnsi="Georgia" w:hint="eastAsia"/>
          <w:rPrChange w:id="90" w:author="林柏翰" w:date="2012-11-17T07:49:00Z">
            <w:rPr>
              <w:rFonts w:hint="eastAsia"/>
            </w:rPr>
          </w:rPrChange>
        </w:rPr>
        <w:t>雾镇年幼</w:t>
      </w:r>
      <w:proofErr w:type="gramEnd"/>
      <w:r w:rsidRPr="00967988">
        <w:rPr>
          <w:rFonts w:ascii="Georgia" w:eastAsia="华文细黑" w:hAnsi="Georgia" w:hint="eastAsia"/>
          <w:rPrChange w:id="91" w:author="林柏翰" w:date="2012-11-17T07:49:00Z">
            <w:rPr>
              <w:rFonts w:hint="eastAsia"/>
            </w:rPr>
          </w:rPrChange>
        </w:rPr>
        <w:t>却倔强的自尊心，他人的不认可反而被他化为努力练习的动力。幼时</w:t>
      </w:r>
      <w:r w:rsidRPr="00967988">
        <w:rPr>
          <w:rFonts w:ascii="Georgia" w:eastAsia="华文细黑" w:hAnsi="Georgia" w:hint="eastAsia"/>
          <w:strike/>
          <w:color w:val="4F81BD" w:themeColor="accent1"/>
          <w:rPrChange w:id="92" w:author="林柏翰" w:date="2012-11-17T07:49:00Z">
            <w:rPr>
              <w:rFonts w:hint="eastAsia"/>
              <w:strike/>
              <w:color w:val="4F81BD" w:themeColor="accent1"/>
            </w:rPr>
          </w:rPrChange>
        </w:rPr>
        <w:t>的</w:t>
      </w:r>
      <w:r w:rsidRPr="00967988">
        <w:rPr>
          <w:rFonts w:ascii="Georgia" w:eastAsia="华文细黑" w:hAnsi="Georgia" w:hint="eastAsia"/>
          <w:rPrChange w:id="93" w:author="林柏翰" w:date="2012-11-17T07:49:00Z">
            <w:rPr>
              <w:rFonts w:hint="eastAsia"/>
            </w:rPr>
          </w:rPrChange>
        </w:rPr>
        <w:t>带满冲劲的好强到如今，俨然变成了一种坚韧。“别人肯定有褒有贬，褒的话你就要去很虚心的说自己不行，你一定要有自知之明，一定要明白自己的问题所在，让自己去不断的练习。人家在不屑你的时候也不要很灰心很沮丧，你要接受他的批评，他说的对你就要改，他说的不对你就不去理他。”现在再问到他是否仍在乎他人的看法时，他如是说道。虚心、理智，是他处理别人各种各样眼风时始终保持的原则。</w:t>
      </w:r>
    </w:p>
    <w:p w:rsidR="006D6CFF" w:rsidRPr="00967988" w:rsidRDefault="006D6CFF" w:rsidP="0028219D">
      <w:pPr>
        <w:spacing w:line="480" w:lineRule="auto"/>
        <w:rPr>
          <w:rFonts w:ascii="Georgia" w:eastAsia="华文细黑" w:hAnsi="Georgia"/>
          <w:rPrChange w:id="94" w:author="林柏翰" w:date="2012-11-17T07:49:00Z">
            <w:rPr/>
          </w:rPrChange>
        </w:rPr>
      </w:pPr>
    </w:p>
    <w:p w:rsidR="006D6CFF" w:rsidRPr="00967988" w:rsidRDefault="006D6CFF" w:rsidP="0028219D">
      <w:pPr>
        <w:spacing w:line="480" w:lineRule="auto"/>
        <w:rPr>
          <w:rFonts w:ascii="Georgia" w:eastAsia="华文细黑" w:hAnsi="Georgia"/>
          <w:color w:val="4F81BD"/>
          <w:rPrChange w:id="95" w:author="林柏翰" w:date="2012-11-17T07:49:00Z">
            <w:rPr>
              <w:color w:val="4F81BD"/>
            </w:rPr>
          </w:rPrChange>
        </w:rPr>
      </w:pPr>
      <w:r w:rsidRPr="00967988">
        <w:rPr>
          <w:rFonts w:ascii="Georgia" w:eastAsia="华文细黑" w:hAnsi="Georgia" w:hint="eastAsia"/>
          <w:color w:val="4F81BD"/>
          <w:rPrChange w:id="96" w:author="林柏翰" w:date="2012-11-17T07:49:00Z">
            <w:rPr>
              <w:rFonts w:hint="eastAsia"/>
              <w:color w:val="4F81BD"/>
            </w:rPr>
          </w:rPrChange>
        </w:rPr>
        <w:t>他们与他同在</w:t>
      </w:r>
    </w:p>
    <w:p w:rsidR="006D6CFF" w:rsidRPr="00967988" w:rsidRDefault="006D6CFF" w:rsidP="0028219D">
      <w:pPr>
        <w:spacing w:line="480" w:lineRule="auto"/>
        <w:ind w:firstLine="420"/>
        <w:rPr>
          <w:rFonts w:ascii="Georgia" w:eastAsia="华文细黑" w:hAnsi="Georgia" w:cs="宋体"/>
          <w:kern w:val="0"/>
          <w:szCs w:val="21"/>
          <w:rPrChange w:id="97" w:author="林柏翰" w:date="2012-11-17T07:49:00Z">
            <w:rPr>
              <w:rFonts w:ascii="宋体" w:cs="宋体"/>
              <w:kern w:val="0"/>
              <w:szCs w:val="21"/>
            </w:rPr>
          </w:rPrChange>
        </w:rPr>
      </w:pPr>
      <w:proofErr w:type="gramStart"/>
      <w:r w:rsidRPr="00967988">
        <w:rPr>
          <w:rFonts w:ascii="Georgia" w:eastAsia="华文细黑" w:hAnsi="Georgia" w:hint="eastAsia"/>
          <w:rPrChange w:id="98" w:author="林柏翰" w:date="2012-11-17T07:49:00Z">
            <w:rPr>
              <w:rFonts w:hint="eastAsia"/>
            </w:rPr>
          </w:rPrChange>
        </w:rPr>
        <w:t>在雾镇心中</w:t>
      </w:r>
      <w:proofErr w:type="gramEnd"/>
      <w:r w:rsidRPr="00967988">
        <w:rPr>
          <w:rFonts w:ascii="Georgia" w:eastAsia="华文细黑" w:hAnsi="Georgia" w:hint="eastAsia"/>
          <w:rPrChange w:id="99" w:author="林柏翰" w:date="2012-11-17T07:49:00Z">
            <w:rPr>
              <w:rFonts w:hint="eastAsia"/>
            </w:rPr>
          </w:rPrChange>
        </w:rPr>
        <w:t>，把他塑造成现在的自己、给予他最大影响的人，是他的吉他老师王乃熙。“首先，他是一个很朴实的人，音乐跟人品有很大关系的。”他还谈到老师对</w:t>
      </w:r>
      <w:r w:rsidRPr="00967988">
        <w:rPr>
          <w:rFonts w:ascii="Georgia" w:eastAsia="华文细黑" w:hAnsi="Georgia" w:hint="eastAsia"/>
          <w:strike/>
          <w:color w:val="4F81BD" w:themeColor="accent1"/>
          <w:rPrChange w:id="100" w:author="林柏翰" w:date="2012-11-17T07:49:00Z">
            <w:rPr>
              <w:rFonts w:hint="eastAsia"/>
              <w:strike/>
              <w:color w:val="4F81BD" w:themeColor="accent1"/>
            </w:rPr>
          </w:rPrChange>
        </w:rPr>
        <w:t>于</w:t>
      </w:r>
      <w:r w:rsidRPr="00967988">
        <w:rPr>
          <w:rFonts w:ascii="Georgia" w:eastAsia="华文细黑" w:hAnsi="Georgia" w:hint="eastAsia"/>
          <w:rPrChange w:id="101" w:author="林柏翰" w:date="2012-11-17T07:49:00Z">
            <w:rPr>
              <w:rFonts w:hint="eastAsia"/>
            </w:rPr>
          </w:rPrChange>
        </w:rPr>
        <w:t>他的耐心，总是能够找出他的问题，这让他获益匪浅。</w:t>
      </w:r>
      <w:r w:rsidRPr="00967988">
        <w:rPr>
          <w:rFonts w:ascii="Georgia" w:eastAsia="华文细黑" w:hAnsi="Georgia" w:hint="eastAsia"/>
          <w:szCs w:val="21"/>
          <w:rPrChange w:id="102" w:author="林柏翰" w:date="2012-11-17T07:49:00Z">
            <w:rPr>
              <w:rFonts w:hint="eastAsia"/>
              <w:szCs w:val="21"/>
            </w:rPr>
          </w:rPrChange>
        </w:rPr>
        <w:t>“</w:t>
      </w:r>
      <w:r w:rsidRPr="00967988">
        <w:rPr>
          <w:rFonts w:ascii="Georgia" w:eastAsia="华文细黑" w:hAnsi="Georgia" w:cs="宋体" w:hint="eastAsia"/>
          <w:kern w:val="0"/>
          <w:szCs w:val="21"/>
          <w:rPrChange w:id="103" w:author="林柏翰" w:date="2012-11-17T07:49:00Z">
            <w:rPr>
              <w:rFonts w:ascii="宋体" w:hAnsi="宋体" w:cs="宋体" w:hint="eastAsia"/>
              <w:kern w:val="0"/>
              <w:szCs w:val="21"/>
            </w:rPr>
          </w:rPrChange>
        </w:rPr>
        <w:t>他并不是很厉害，但是任何人都可以跟他学习，”他满心愉悦地这样表述王老师，语气里满是感激的暖意。</w:t>
      </w:r>
    </w:p>
    <w:p w:rsidR="006D6CFF" w:rsidRPr="00967988" w:rsidRDefault="006D6CFF">
      <w:pPr>
        <w:spacing w:line="480" w:lineRule="auto"/>
        <w:ind w:firstLineChars="200" w:firstLine="420"/>
        <w:rPr>
          <w:rFonts w:ascii="Georgia" w:eastAsia="华文细黑" w:hAnsi="Georgia"/>
          <w:rPrChange w:id="104" w:author="林柏翰" w:date="2012-11-17T07:49:00Z">
            <w:rPr/>
          </w:rPrChange>
        </w:rPr>
        <w:pPrChange w:id="105" w:author="林柏翰" w:date="2012-11-17T07:57:00Z">
          <w:pPr>
            <w:spacing w:line="480" w:lineRule="auto"/>
            <w:ind w:firstLineChars="150" w:firstLine="315"/>
          </w:pPr>
        </w:pPrChange>
      </w:pPr>
      <w:proofErr w:type="gramStart"/>
      <w:r w:rsidRPr="00967988">
        <w:rPr>
          <w:rFonts w:ascii="Georgia" w:eastAsia="华文细黑" w:hAnsi="Georgia" w:cs="宋体" w:hint="eastAsia"/>
          <w:kern w:val="0"/>
          <w:szCs w:val="21"/>
          <w:rPrChange w:id="106" w:author="林柏翰" w:date="2012-11-17T07:49:00Z">
            <w:rPr>
              <w:rFonts w:ascii="宋体" w:hAnsi="宋体" w:cs="宋体" w:hint="eastAsia"/>
              <w:kern w:val="0"/>
              <w:szCs w:val="21"/>
            </w:rPr>
          </w:rPrChange>
        </w:rPr>
        <w:t>雾镇在</w:t>
      </w:r>
      <w:proofErr w:type="gramEnd"/>
      <w:r w:rsidRPr="00967988">
        <w:rPr>
          <w:rFonts w:ascii="Georgia" w:eastAsia="华文细黑" w:hAnsi="Georgia" w:cs="宋体" w:hint="eastAsia"/>
          <w:kern w:val="0"/>
          <w:szCs w:val="21"/>
          <w:rPrChange w:id="107" w:author="林柏翰" w:date="2012-11-17T07:49:00Z">
            <w:rPr>
              <w:rFonts w:ascii="宋体" w:hAnsi="宋体" w:cs="宋体" w:hint="eastAsia"/>
              <w:kern w:val="0"/>
              <w:szCs w:val="21"/>
            </w:rPr>
          </w:rPrChange>
        </w:rPr>
        <w:t>空闲时间会逛逛酒吧听音乐，这难免会引起小部分人的误解。他这么跟我们描述他在酒吧的感受</w:t>
      </w:r>
      <w:r w:rsidRPr="00967988">
        <w:rPr>
          <w:rFonts w:ascii="Georgia" w:eastAsia="华文细黑" w:hAnsi="Georgia" w:cs="宋体"/>
          <w:kern w:val="0"/>
          <w:szCs w:val="21"/>
          <w:rPrChange w:id="108" w:author="林柏翰" w:date="2012-11-17T07:49:00Z">
            <w:rPr>
              <w:rFonts w:ascii="宋体" w:hAnsi="宋体" w:cs="宋体"/>
              <w:kern w:val="0"/>
              <w:szCs w:val="21"/>
            </w:rPr>
          </w:rPrChange>
        </w:rPr>
        <w:t>:“</w:t>
      </w:r>
      <w:r w:rsidRPr="00967988">
        <w:rPr>
          <w:rFonts w:ascii="Georgia" w:eastAsia="华文细黑" w:hAnsi="Georgia" w:hint="eastAsia"/>
          <w:rPrChange w:id="109" w:author="林柏翰" w:date="2012-11-17T07:49:00Z">
            <w:rPr>
              <w:rFonts w:hint="eastAsia"/>
            </w:rPr>
          </w:rPrChange>
        </w:rPr>
        <w:t>我个人觉得，酒吧是很多音乐种类诞生的地方。我每次去这种地方就是去看乐队，然后听它的歌，其实酒和其他东西都是比较次要的。”对于误解，</w:t>
      </w:r>
      <w:proofErr w:type="gramStart"/>
      <w:r w:rsidRPr="00967988">
        <w:rPr>
          <w:rFonts w:ascii="Georgia" w:eastAsia="华文细黑" w:hAnsi="Georgia" w:hint="eastAsia"/>
          <w:rPrChange w:id="110" w:author="林柏翰" w:date="2012-11-17T07:49:00Z">
            <w:rPr>
              <w:rFonts w:hint="eastAsia"/>
            </w:rPr>
          </w:rPrChange>
        </w:rPr>
        <w:t>雾镇选择</w:t>
      </w:r>
      <w:proofErr w:type="gramEnd"/>
      <w:r w:rsidRPr="00967988">
        <w:rPr>
          <w:rFonts w:ascii="Georgia" w:eastAsia="华文细黑" w:hAnsi="Georgia" w:hint="eastAsia"/>
          <w:rPrChange w:id="111" w:author="林柏翰" w:date="2012-11-17T07:49:00Z">
            <w:rPr>
              <w:rFonts w:hint="eastAsia"/>
            </w:rPr>
          </w:rPrChange>
        </w:rPr>
        <w:t>了去理解那些不了解他逛酒吧目的的人。“我的好朋友都理解我去酒吧就是去享受它的氛围，就是享受它的音乐，而不是去做一些现在微博上流行的像夜蒲（夜生活）之类的东西。”</w:t>
      </w:r>
      <w:proofErr w:type="gramStart"/>
      <w:r w:rsidRPr="00967988">
        <w:rPr>
          <w:rFonts w:ascii="Georgia" w:eastAsia="华文细黑" w:hAnsi="Georgia" w:hint="eastAsia"/>
          <w:rPrChange w:id="112" w:author="林柏翰" w:date="2012-11-17T07:49:00Z">
            <w:rPr>
              <w:rFonts w:hint="eastAsia"/>
            </w:rPr>
          </w:rPrChange>
        </w:rPr>
        <w:t>雾镇欲</w:t>
      </w:r>
      <w:proofErr w:type="gramEnd"/>
      <w:r w:rsidRPr="00967988">
        <w:rPr>
          <w:rFonts w:ascii="Georgia" w:eastAsia="华文细黑" w:hAnsi="Georgia" w:hint="eastAsia"/>
          <w:rPrChange w:id="113" w:author="林柏翰" w:date="2012-11-17T07:49:00Z">
            <w:rPr>
              <w:rFonts w:hint="eastAsia"/>
            </w:rPr>
          </w:rPrChange>
        </w:rPr>
        <w:t>在酒吧寻得更加新奇的音乐感受，了解新的音乐文化，自然将外人疑惑的目光</w:t>
      </w:r>
      <w:r w:rsidRPr="00967988">
        <w:rPr>
          <w:rFonts w:ascii="Georgia" w:eastAsia="华文细黑" w:hAnsi="Georgia" w:hint="eastAsia"/>
          <w:strike/>
          <w:color w:val="4F81BD" w:themeColor="accent1"/>
          <w:rPrChange w:id="114" w:author="林柏翰" w:date="2012-11-17T07:49:00Z">
            <w:rPr>
              <w:rFonts w:hint="eastAsia"/>
              <w:strike/>
              <w:color w:val="4F81BD" w:themeColor="accent1"/>
            </w:rPr>
          </w:rPrChange>
        </w:rPr>
        <w:t>至</w:t>
      </w:r>
      <w:r w:rsidR="004D4041" w:rsidRPr="00967988">
        <w:rPr>
          <w:rFonts w:ascii="Georgia" w:eastAsia="华文细黑" w:hAnsi="Georgia" w:hint="eastAsia"/>
          <w:strike/>
          <w:color w:val="4F81BD" w:themeColor="accent1"/>
          <w:rPrChange w:id="115" w:author="林柏翰" w:date="2012-11-17T07:49:00Z">
            <w:rPr>
              <w:rFonts w:hint="eastAsia"/>
              <w:strike/>
              <w:color w:val="4F81BD" w:themeColor="accent1"/>
            </w:rPr>
          </w:rPrChange>
        </w:rPr>
        <w:t>于</w:t>
      </w:r>
      <w:r w:rsidR="009336D7" w:rsidRPr="00967988">
        <w:rPr>
          <w:rFonts w:ascii="Georgia" w:eastAsia="华文细黑" w:hAnsi="Georgia" w:hint="eastAsia"/>
          <w:color w:val="4F81BD" w:themeColor="accent1"/>
          <w:u w:val="single"/>
          <w:rPrChange w:id="116" w:author="林柏翰" w:date="2012-11-17T07:49:00Z">
            <w:rPr>
              <w:rFonts w:hint="eastAsia"/>
              <w:color w:val="4F81BD" w:themeColor="accent1"/>
              <w:u w:val="single"/>
            </w:rPr>
          </w:rPrChange>
        </w:rPr>
        <w:t>置</w:t>
      </w:r>
      <w:r w:rsidR="004D4041" w:rsidRPr="00967988">
        <w:rPr>
          <w:rFonts w:ascii="Georgia" w:eastAsia="华文细黑" w:hAnsi="Georgia" w:hint="eastAsia"/>
          <w:color w:val="4F81BD" w:themeColor="accent1"/>
          <w:u w:val="single"/>
          <w:rPrChange w:id="117" w:author="林柏翰" w:date="2012-11-17T07:49:00Z">
            <w:rPr>
              <w:rFonts w:hint="eastAsia"/>
              <w:color w:val="4F81BD" w:themeColor="accent1"/>
              <w:u w:val="single"/>
            </w:rPr>
          </w:rPrChange>
        </w:rPr>
        <w:t>之</w:t>
      </w:r>
      <w:r w:rsidRPr="00967988">
        <w:rPr>
          <w:rFonts w:ascii="Georgia" w:eastAsia="华文细黑" w:hAnsi="Georgia" w:hint="eastAsia"/>
          <w:rPrChange w:id="118" w:author="林柏翰" w:date="2012-11-17T07:49:00Z">
            <w:rPr>
              <w:rFonts w:hint="eastAsia"/>
            </w:rPr>
          </w:rPrChange>
        </w:rPr>
        <w:t>度外了。</w:t>
      </w:r>
    </w:p>
    <w:p w:rsidR="006D6CFF" w:rsidRPr="00967988" w:rsidRDefault="006D6CFF" w:rsidP="0028219D">
      <w:pPr>
        <w:spacing w:line="480" w:lineRule="auto"/>
        <w:ind w:firstLine="420"/>
        <w:rPr>
          <w:rFonts w:ascii="Georgia" w:eastAsia="华文细黑" w:hAnsi="Georgia" w:cs="宋体"/>
          <w:kern w:val="0"/>
          <w:szCs w:val="21"/>
          <w:rPrChange w:id="119" w:author="林柏翰" w:date="2012-11-17T07:49:00Z">
            <w:rPr>
              <w:rFonts w:ascii="宋体" w:cs="宋体"/>
              <w:kern w:val="0"/>
              <w:szCs w:val="21"/>
            </w:rPr>
          </w:rPrChange>
        </w:rPr>
      </w:pPr>
      <w:proofErr w:type="gramStart"/>
      <w:r w:rsidRPr="00967988">
        <w:rPr>
          <w:rFonts w:ascii="Georgia" w:eastAsia="华文细黑" w:hAnsi="Georgia" w:hint="eastAsia"/>
          <w:rPrChange w:id="120" w:author="林柏翰" w:date="2012-11-17T07:49:00Z">
            <w:rPr>
              <w:rFonts w:hint="eastAsia"/>
            </w:rPr>
          </w:rPrChange>
        </w:rPr>
        <w:t>而雾镇的</w:t>
      </w:r>
      <w:proofErr w:type="gramEnd"/>
      <w:r w:rsidRPr="00967988">
        <w:rPr>
          <w:rFonts w:ascii="Georgia" w:eastAsia="华文细黑" w:hAnsi="Georgia" w:hint="eastAsia"/>
          <w:rPrChange w:id="121" w:author="林柏翰" w:date="2012-11-17T07:49:00Z">
            <w:rPr>
              <w:rFonts w:hint="eastAsia"/>
            </w:rPr>
          </w:rPrChange>
        </w:rPr>
        <w:t>至亲，对于酒吧的事情甚是明朗：“我觉得我爸妈在这方面确实对我挺好的</w:t>
      </w:r>
      <w:r w:rsidR="004D4041" w:rsidRPr="00967988">
        <w:rPr>
          <w:rFonts w:ascii="Georgia" w:eastAsia="华文细黑" w:hAnsi="Georgia" w:hint="eastAsia"/>
          <w:rPrChange w:id="122" w:author="林柏翰" w:date="2012-11-17T07:49:00Z">
            <w:rPr>
              <w:rFonts w:hint="eastAsia"/>
            </w:rPr>
          </w:rPrChange>
        </w:rPr>
        <w:t>，</w:t>
      </w:r>
      <w:r w:rsidRPr="00967988">
        <w:rPr>
          <w:rFonts w:ascii="Georgia" w:eastAsia="华文细黑" w:hAnsi="Georgia" w:hint="eastAsia"/>
          <w:rPrChange w:id="123" w:author="林柏翰" w:date="2012-11-17T07:49:00Z">
            <w:rPr>
              <w:rFonts w:hint="eastAsia"/>
            </w:rPr>
          </w:rPrChange>
        </w:rPr>
        <w:t>其实去酒吧演出、赚钱、拍</w:t>
      </w:r>
      <w:r w:rsidRPr="00967988">
        <w:rPr>
          <w:rFonts w:ascii="Georgia" w:eastAsia="华文细黑" w:hAnsi="Georgia"/>
          <w:rPrChange w:id="124" w:author="林柏翰" w:date="2012-11-17T07:49:00Z">
            <w:rPr/>
          </w:rPrChange>
        </w:rPr>
        <w:t>DV</w:t>
      </w:r>
      <w:r w:rsidRPr="00967988">
        <w:rPr>
          <w:rFonts w:ascii="Georgia" w:eastAsia="华文细黑" w:hAnsi="Georgia" w:hint="eastAsia"/>
          <w:rPrChange w:id="125" w:author="林柏翰" w:date="2012-11-17T07:49:00Z">
            <w:rPr>
              <w:rFonts w:hint="eastAsia"/>
            </w:rPr>
          </w:rPrChange>
        </w:rPr>
        <w:t>这种东西</w:t>
      </w:r>
      <w:r w:rsidR="009336D7" w:rsidRPr="00967988">
        <w:rPr>
          <w:rFonts w:ascii="Georgia" w:eastAsia="华文细黑" w:hAnsi="Georgia" w:hint="eastAsia"/>
          <w:color w:val="4F81BD" w:themeColor="accent1"/>
          <w:u w:val="single"/>
          <w:rPrChange w:id="126" w:author="林柏翰" w:date="2012-11-17T07:49:00Z">
            <w:rPr>
              <w:rFonts w:hint="eastAsia"/>
              <w:color w:val="4F81BD" w:themeColor="accent1"/>
              <w:u w:val="single"/>
            </w:rPr>
          </w:rPrChange>
        </w:rPr>
        <w:t>，</w:t>
      </w:r>
      <w:r w:rsidRPr="00967988">
        <w:rPr>
          <w:rFonts w:ascii="Georgia" w:eastAsia="华文细黑" w:hAnsi="Georgia" w:hint="eastAsia"/>
          <w:rPrChange w:id="127" w:author="林柏翰" w:date="2012-11-17T07:49:00Z">
            <w:rPr>
              <w:rFonts w:hint="eastAsia"/>
            </w:rPr>
          </w:rPrChange>
        </w:rPr>
        <w:t>我爸妈都给予了我很大的支持。有一次开音乐现场，开完了三点多钟回来我妈还是一直在等着我。”说到父母对自己的付出，他满怀感激。</w:t>
      </w:r>
      <w:proofErr w:type="gramStart"/>
      <w:r w:rsidRPr="00967988">
        <w:rPr>
          <w:rFonts w:ascii="Georgia" w:eastAsia="华文细黑" w:hAnsi="Georgia" w:hint="eastAsia"/>
          <w:rPrChange w:id="128" w:author="林柏翰" w:date="2012-11-17T07:49:00Z">
            <w:rPr>
              <w:rFonts w:hint="eastAsia"/>
            </w:rPr>
          </w:rPrChange>
        </w:rPr>
        <w:t>雾镇父母</w:t>
      </w:r>
      <w:proofErr w:type="gramEnd"/>
      <w:r w:rsidRPr="00967988">
        <w:rPr>
          <w:rFonts w:ascii="Georgia" w:eastAsia="华文细黑" w:hAnsi="Georgia" w:hint="eastAsia"/>
          <w:rPrChange w:id="129" w:author="林柏翰" w:date="2012-11-17T07:49:00Z">
            <w:rPr>
              <w:rFonts w:hint="eastAsia"/>
            </w:rPr>
          </w:rPrChange>
        </w:rPr>
        <w:t>在他考上深高时送了他最好的一把琴。他总是节约生活费以改善音乐设备，连吃饭都要比别人少点一个菜。他的父母出于心疼偶尔也会资助他，</w:t>
      </w:r>
      <w:proofErr w:type="gramStart"/>
      <w:r w:rsidRPr="00967988">
        <w:rPr>
          <w:rFonts w:ascii="Georgia" w:eastAsia="华文细黑" w:hAnsi="Georgia" w:hint="eastAsia"/>
          <w:rPrChange w:id="130" w:author="林柏翰" w:date="2012-11-17T07:49:00Z">
            <w:rPr>
              <w:rFonts w:hint="eastAsia"/>
            </w:rPr>
          </w:rPrChange>
        </w:rPr>
        <w:t>但雾镇</w:t>
      </w:r>
      <w:proofErr w:type="gramEnd"/>
      <w:r w:rsidRPr="00967988">
        <w:rPr>
          <w:rFonts w:ascii="Georgia" w:eastAsia="华文细黑" w:hAnsi="Georgia" w:hint="eastAsia"/>
          <w:rPrChange w:id="131" w:author="林柏翰" w:date="2012-11-17T07:49:00Z">
            <w:rPr>
              <w:rFonts w:hint="eastAsia"/>
            </w:rPr>
          </w:rPrChange>
        </w:rPr>
        <w:t>并不想给他们增加负担，于是通过挣外快去买一些需要的东西。当被问及是否会为了自己喜欢的东西而苛刻对己时，他的答案是肯定的。一步一个脚印，</w:t>
      </w:r>
      <w:proofErr w:type="gramStart"/>
      <w:r w:rsidRPr="00967988">
        <w:rPr>
          <w:rFonts w:ascii="Georgia" w:eastAsia="华文细黑" w:hAnsi="Georgia" w:hint="eastAsia"/>
          <w:rPrChange w:id="132" w:author="林柏翰" w:date="2012-11-17T07:49:00Z">
            <w:rPr>
              <w:rFonts w:hint="eastAsia"/>
            </w:rPr>
          </w:rPrChange>
        </w:rPr>
        <w:t>雾镇为</w:t>
      </w:r>
      <w:proofErr w:type="gramEnd"/>
      <w:r w:rsidRPr="00967988">
        <w:rPr>
          <w:rFonts w:ascii="Georgia" w:eastAsia="华文细黑" w:hAnsi="Georgia" w:hint="eastAsia"/>
          <w:rPrChange w:id="133" w:author="林柏翰" w:date="2012-11-17T07:49:00Z">
            <w:rPr>
              <w:rFonts w:hint="eastAsia"/>
            </w:rPr>
          </w:rPrChange>
        </w:rPr>
        <w:t>音乐而铸就了一份坚毅。</w:t>
      </w:r>
    </w:p>
    <w:p w:rsidR="006D6CFF" w:rsidRPr="00967988" w:rsidRDefault="006D6CFF" w:rsidP="0028219D">
      <w:pPr>
        <w:spacing w:line="480" w:lineRule="auto"/>
        <w:ind w:firstLine="420"/>
        <w:rPr>
          <w:rFonts w:ascii="Georgia" w:eastAsia="华文细黑" w:hAnsi="Georgia" w:cs="宋体"/>
          <w:kern w:val="0"/>
          <w:szCs w:val="21"/>
          <w:rPrChange w:id="134" w:author="林柏翰" w:date="2012-11-17T07:49:00Z">
            <w:rPr>
              <w:rFonts w:ascii="宋体" w:cs="宋体"/>
              <w:kern w:val="0"/>
              <w:szCs w:val="21"/>
            </w:rPr>
          </w:rPrChange>
        </w:rPr>
      </w:pPr>
    </w:p>
    <w:p w:rsidR="006D6CFF" w:rsidRPr="00967988" w:rsidRDefault="006D6CFF">
      <w:pPr>
        <w:spacing w:line="480" w:lineRule="auto"/>
        <w:rPr>
          <w:rFonts w:ascii="Georgia" w:eastAsia="华文细黑" w:hAnsi="Georgia" w:cs="宋体"/>
          <w:kern w:val="0"/>
          <w:szCs w:val="21"/>
          <w:rPrChange w:id="135" w:author="林柏翰" w:date="2012-11-17T07:49:00Z">
            <w:rPr>
              <w:rFonts w:ascii="宋体" w:cs="宋体"/>
              <w:kern w:val="0"/>
              <w:szCs w:val="21"/>
            </w:rPr>
          </w:rPrChange>
        </w:rPr>
        <w:pPrChange w:id="136" w:author="林柏翰" w:date="2012-11-17T08:05:00Z">
          <w:pPr>
            <w:spacing w:line="480" w:lineRule="auto"/>
            <w:ind w:firstLine="420"/>
          </w:pPr>
        </w:pPrChange>
      </w:pPr>
      <w:r w:rsidRPr="00967988">
        <w:rPr>
          <w:rFonts w:ascii="Georgia" w:eastAsia="华文细黑" w:hAnsi="Georgia" w:cs="宋体" w:hint="eastAsia"/>
          <w:color w:val="4F81BD"/>
          <w:kern w:val="0"/>
          <w:szCs w:val="21"/>
          <w:rPrChange w:id="137" w:author="林柏翰" w:date="2012-11-17T07:49:00Z">
            <w:rPr>
              <w:rFonts w:ascii="宋体" w:hAnsi="宋体" w:cs="宋体" w:hint="eastAsia"/>
              <w:color w:val="4F81BD"/>
              <w:kern w:val="0"/>
              <w:szCs w:val="21"/>
            </w:rPr>
          </w:rPrChange>
        </w:rPr>
        <w:t>在模糊了未来的道路上</w:t>
      </w:r>
    </w:p>
    <w:p w:rsidR="006D6CFF" w:rsidRPr="00967988" w:rsidRDefault="006D6CFF" w:rsidP="0028219D">
      <w:pPr>
        <w:spacing w:line="480" w:lineRule="auto"/>
        <w:ind w:firstLine="420"/>
        <w:rPr>
          <w:rFonts w:ascii="Georgia" w:eastAsia="华文细黑" w:hAnsi="Georgia" w:cs="宋体"/>
          <w:color w:val="4F81BD"/>
          <w:kern w:val="0"/>
          <w:szCs w:val="21"/>
          <w:rPrChange w:id="138" w:author="林柏翰" w:date="2012-11-17T07:49:00Z">
            <w:rPr>
              <w:rFonts w:ascii="宋体" w:cs="宋体"/>
              <w:color w:val="4F81BD"/>
              <w:kern w:val="0"/>
              <w:szCs w:val="21"/>
            </w:rPr>
          </w:rPrChange>
        </w:rPr>
      </w:pPr>
    </w:p>
    <w:p w:rsidR="006D6CFF" w:rsidRPr="00967988" w:rsidRDefault="006D6CFF" w:rsidP="00076831">
      <w:pPr>
        <w:spacing w:line="480" w:lineRule="auto"/>
        <w:ind w:firstLineChars="200" w:firstLine="420"/>
        <w:rPr>
          <w:rFonts w:ascii="Georgia" w:eastAsia="华文细黑" w:hAnsi="Georgia"/>
          <w:rPrChange w:id="139" w:author="林柏翰" w:date="2012-11-17T07:49:00Z">
            <w:rPr/>
          </w:rPrChange>
        </w:rPr>
      </w:pPr>
      <w:r w:rsidRPr="00967988">
        <w:rPr>
          <w:rFonts w:ascii="Georgia" w:eastAsia="华文细黑" w:hAnsi="Georgia" w:hint="eastAsia"/>
          <w:rPrChange w:id="140" w:author="林柏翰" w:date="2012-11-17T07:49:00Z">
            <w:rPr>
              <w:rFonts w:hint="eastAsia"/>
            </w:rPr>
          </w:rPrChange>
        </w:rPr>
        <w:t>“结构必须理性，旋律必须感性。”</w:t>
      </w:r>
      <w:proofErr w:type="gramStart"/>
      <w:r w:rsidRPr="00967988">
        <w:rPr>
          <w:rFonts w:ascii="Georgia" w:eastAsia="华文细黑" w:hAnsi="Georgia" w:hint="eastAsia"/>
          <w:rPrChange w:id="141" w:author="林柏翰" w:date="2012-11-17T07:49:00Z">
            <w:rPr>
              <w:rFonts w:hint="eastAsia"/>
            </w:rPr>
          </w:rPrChange>
        </w:rPr>
        <w:t>雾镇对</w:t>
      </w:r>
      <w:proofErr w:type="gramEnd"/>
      <w:r w:rsidRPr="00967988">
        <w:rPr>
          <w:rFonts w:ascii="Georgia" w:eastAsia="华文细黑" w:hAnsi="Georgia" w:hint="eastAsia"/>
          <w:rPrChange w:id="142" w:author="林柏翰" w:date="2012-11-17T07:49:00Z">
            <w:rPr>
              <w:rFonts w:hint="eastAsia"/>
            </w:rPr>
          </w:rPrChange>
        </w:rPr>
        <w:t>我们总结出自己原创音乐的感悟。在生活中，他也在努力寻找这种理性与感性的平衡。“有时候会为音乐放弃学习，有时候也会因为学习放弃音乐。比如说一次小考，我周六要演出周日要考试，那我就会果断选择翘课去演出。”但若有如期末期中这样的大考，他也坦言他会为了学习放弃一部分的音乐。身在高级中学，在回答“如何平衡好音乐与学术”的问题的时候，他笑着说“我没平衡好”，写歌</w:t>
      </w:r>
      <w:r w:rsidRPr="00967988">
        <w:rPr>
          <w:rFonts w:ascii="Georgia" w:eastAsia="华文细黑" w:hAnsi="Georgia" w:hint="eastAsia"/>
          <w:strike/>
          <w:color w:val="4F81BD" w:themeColor="accent1"/>
          <w:rPrChange w:id="143" w:author="林柏翰" w:date="2012-11-17T07:49:00Z">
            <w:rPr>
              <w:rFonts w:hint="eastAsia"/>
              <w:strike/>
              <w:color w:val="4F81BD" w:themeColor="accent1"/>
            </w:rPr>
          </w:rPrChange>
        </w:rPr>
        <w:t>的</w:t>
      </w:r>
      <w:r w:rsidRPr="00967988">
        <w:rPr>
          <w:rFonts w:ascii="Georgia" w:eastAsia="华文细黑" w:hAnsi="Georgia" w:hint="eastAsia"/>
          <w:rPrChange w:id="144" w:author="林柏翰" w:date="2012-11-17T07:49:00Z">
            <w:rPr>
              <w:rFonts w:hint="eastAsia"/>
            </w:rPr>
          </w:rPrChange>
        </w:rPr>
        <w:t>耗费的精力实在太多，还在年级中游徘徊的他，也在努力寻找一个平衡点。</w:t>
      </w:r>
    </w:p>
    <w:p w:rsidR="006D6CFF" w:rsidRPr="00967988" w:rsidRDefault="006D6CFF" w:rsidP="00076831">
      <w:pPr>
        <w:spacing w:line="480" w:lineRule="auto"/>
        <w:ind w:firstLineChars="200" w:firstLine="420"/>
        <w:rPr>
          <w:rFonts w:ascii="Georgia" w:eastAsia="华文细黑" w:hAnsi="Georgia"/>
          <w:rPrChange w:id="145" w:author="林柏翰" w:date="2012-11-17T07:49:00Z">
            <w:rPr/>
          </w:rPrChange>
        </w:rPr>
      </w:pPr>
      <w:proofErr w:type="gramStart"/>
      <w:r w:rsidRPr="00967988">
        <w:rPr>
          <w:rFonts w:ascii="Georgia" w:eastAsia="华文细黑" w:hAnsi="Georgia" w:hint="eastAsia"/>
          <w:rPrChange w:id="146" w:author="林柏翰" w:date="2012-11-17T07:49:00Z">
            <w:rPr>
              <w:rFonts w:hint="eastAsia"/>
            </w:rPr>
          </w:rPrChange>
        </w:rPr>
        <w:t>雾镇身上</w:t>
      </w:r>
      <w:proofErr w:type="gramEnd"/>
      <w:r w:rsidRPr="00967988">
        <w:rPr>
          <w:rFonts w:ascii="Georgia" w:eastAsia="华文细黑" w:hAnsi="Georgia" w:hint="eastAsia"/>
          <w:rPrChange w:id="147" w:author="林柏翰" w:date="2012-11-17T07:49:00Z">
            <w:rPr>
              <w:rFonts w:hint="eastAsia"/>
            </w:rPr>
          </w:rPrChange>
        </w:rPr>
        <w:t>有一份尖锐的气质，他创作的音乐里会对社会上一些现象融入自己的理解与感悟。他也对自己的“灵感”坦然</w:t>
      </w:r>
      <w:r w:rsidRPr="00967988">
        <w:rPr>
          <w:rFonts w:ascii="Georgia" w:eastAsia="华文细黑" w:hAnsi="Georgia"/>
          <w:rPrChange w:id="148" w:author="林柏翰" w:date="2012-11-17T07:49:00Z">
            <w:rPr/>
          </w:rPrChange>
        </w:rPr>
        <w:t>:“</w:t>
      </w:r>
      <w:r w:rsidRPr="00967988">
        <w:rPr>
          <w:rFonts w:ascii="Georgia" w:eastAsia="华文细黑" w:hAnsi="Georgia" w:hint="eastAsia"/>
          <w:rPrChange w:id="149" w:author="林柏翰" w:date="2012-11-17T07:49:00Z">
            <w:rPr>
              <w:rFonts w:hint="eastAsia"/>
            </w:rPr>
          </w:rPrChange>
        </w:rPr>
        <w:t>我找到一个方法就是把自己的灵感做成电脑音乐，存在电脑里面静置一段时间，等过了一段时间再过去做它，不是一整天坐在电脑面前抱着吉他一直在想。”“我在乐队的第一首原创就是关于温州的动车事故给我的一种情感，还有一些是我身边的事情。比如说我觉得我身边的朋友越来越不以真心待人，我就用这个题材写了另一首歌。我不断地把我现在所了解的和感知到的事情写进我的歌里面。”</w:t>
      </w:r>
    </w:p>
    <w:p w:rsidR="006D6CFF" w:rsidRPr="00967988" w:rsidRDefault="006D6CFF" w:rsidP="0028219D">
      <w:pPr>
        <w:spacing w:line="480" w:lineRule="auto"/>
        <w:rPr>
          <w:rFonts w:ascii="Georgia" w:eastAsia="华文细黑" w:hAnsi="Georgia"/>
          <w:rPrChange w:id="150" w:author="林柏翰" w:date="2012-11-17T07:49:00Z">
            <w:rPr/>
          </w:rPrChange>
        </w:rPr>
      </w:pPr>
      <w:r w:rsidRPr="00967988">
        <w:rPr>
          <w:rFonts w:ascii="Georgia" w:eastAsia="华文细黑" w:hAnsi="Georgia" w:hint="eastAsia"/>
          <w:rPrChange w:id="151" w:author="林柏翰" w:date="2012-11-17T07:49:00Z">
            <w:rPr>
              <w:rFonts w:hint="eastAsia"/>
            </w:rPr>
          </w:rPrChange>
        </w:rPr>
        <w:t>作为一个乐评人，</w:t>
      </w:r>
      <w:proofErr w:type="gramStart"/>
      <w:r w:rsidRPr="00967988">
        <w:rPr>
          <w:rFonts w:ascii="Georgia" w:eastAsia="华文细黑" w:hAnsi="Georgia" w:hint="eastAsia"/>
          <w:rPrChange w:id="152" w:author="林柏翰" w:date="2012-11-17T07:49:00Z">
            <w:rPr>
              <w:rFonts w:hint="eastAsia"/>
            </w:rPr>
          </w:rPrChange>
        </w:rPr>
        <w:t>雾镇对于</w:t>
      </w:r>
      <w:proofErr w:type="gramEnd"/>
      <w:r w:rsidRPr="00967988">
        <w:rPr>
          <w:rFonts w:ascii="Georgia" w:eastAsia="华文细黑" w:hAnsi="Georgia" w:hint="eastAsia"/>
          <w:rPrChange w:id="153" w:author="林柏翰" w:date="2012-11-17T07:49:00Z">
            <w:rPr>
              <w:rFonts w:hint="eastAsia"/>
            </w:rPr>
          </w:rPrChange>
        </w:rPr>
        <w:t>现在中国音乐文化氛围的感觉是“他们（身边的同龄人）对音乐的理解太不到位了，跟同龄的外国人比起来真的是差远了。”他认为中国孩子的音乐取向仅仅在乎于旋律的“好听”和愉悦性，并没有抱着一种细致研究的态度去听音乐。“外国人的音乐取向都是更注重精神上，还有一些音乐性的东西。比如说外国的小孩可能都会听一些老乐队，比如说齐柏林飞船这些。外国人更注重的是一个音乐的整体结构，一些技巧以及整体编曲的一种感觉。”而在他眼中，这种主流的音乐取向、中国孩子耳朵的“肤浅”，或许正是中国诞生不了许多传奇音乐人的原因所在。</w:t>
      </w:r>
    </w:p>
    <w:p w:rsidR="006D6CFF" w:rsidRPr="00967988" w:rsidRDefault="006D6CFF">
      <w:pPr>
        <w:spacing w:line="480" w:lineRule="auto"/>
        <w:ind w:firstLineChars="200" w:firstLine="420"/>
        <w:rPr>
          <w:rFonts w:ascii="Georgia" w:eastAsia="华文细黑" w:hAnsi="Georgia"/>
          <w:rPrChange w:id="154" w:author="林柏翰" w:date="2012-11-17T07:49:00Z">
            <w:rPr/>
          </w:rPrChange>
        </w:rPr>
        <w:pPrChange w:id="155" w:author="林柏翰" w:date="2012-11-17T07:57:00Z">
          <w:pPr>
            <w:spacing w:line="480" w:lineRule="auto"/>
            <w:ind w:firstLineChars="100" w:firstLine="210"/>
          </w:pPr>
        </w:pPrChange>
      </w:pPr>
      <w:r w:rsidRPr="00967988">
        <w:rPr>
          <w:rFonts w:ascii="Georgia" w:eastAsia="华文细黑" w:hAnsi="Georgia" w:hint="eastAsia"/>
          <w:rPrChange w:id="156" w:author="林柏翰" w:date="2012-11-17T07:49:00Z">
            <w:rPr>
              <w:rFonts w:hint="eastAsia"/>
            </w:rPr>
          </w:rPrChange>
        </w:rPr>
        <w:t>而恰恰相反，有一些音乐人对于主流音乐的看法也比较偏激，而这些也引发</w:t>
      </w:r>
      <w:proofErr w:type="gramStart"/>
      <w:r w:rsidRPr="00967988">
        <w:rPr>
          <w:rFonts w:ascii="Georgia" w:eastAsia="华文细黑" w:hAnsi="Georgia" w:hint="eastAsia"/>
          <w:rPrChange w:id="157" w:author="林柏翰" w:date="2012-11-17T07:49:00Z">
            <w:rPr>
              <w:rFonts w:hint="eastAsia"/>
            </w:rPr>
          </w:rPrChange>
        </w:rPr>
        <w:t>了雾镇与</w:t>
      </w:r>
      <w:proofErr w:type="gramEnd"/>
      <w:r w:rsidRPr="00967988">
        <w:rPr>
          <w:rFonts w:ascii="Georgia" w:eastAsia="华文细黑" w:hAnsi="Georgia" w:hint="eastAsia"/>
          <w:rPrChange w:id="158" w:author="林柏翰" w:date="2012-11-17T07:49:00Z">
            <w:rPr>
              <w:rFonts w:hint="eastAsia"/>
            </w:rPr>
          </w:rPrChange>
        </w:rPr>
        <w:t>他们的一些争执。“有个人他音乐取向挺好，但他特别鄙视流行音乐。我跟他</w:t>
      </w:r>
      <w:proofErr w:type="gramStart"/>
      <w:r w:rsidRPr="00967988">
        <w:rPr>
          <w:rFonts w:ascii="Georgia" w:eastAsia="华文细黑" w:hAnsi="Georgia" w:hint="eastAsia"/>
          <w:rPrChange w:id="159" w:author="林柏翰" w:date="2012-11-17T07:49:00Z">
            <w:rPr>
              <w:rFonts w:hint="eastAsia"/>
            </w:rPr>
          </w:rPrChange>
        </w:rPr>
        <w:t>很</w:t>
      </w:r>
      <w:proofErr w:type="gramEnd"/>
      <w:r w:rsidRPr="00967988">
        <w:rPr>
          <w:rFonts w:ascii="Georgia" w:eastAsia="华文细黑" w:hAnsi="Georgia" w:hint="eastAsia"/>
          <w:rPrChange w:id="160" w:author="林柏翰" w:date="2012-11-17T07:49:00Z">
            <w:rPr>
              <w:rFonts w:hint="eastAsia"/>
            </w:rPr>
          </w:rPrChange>
        </w:rPr>
        <w:t>理性地说了流行音乐有好的也有坏的，也许他只看到了坏的一面，但是他就以偏概全，把所有的流行音乐都局限在了节奏布鲁斯</w:t>
      </w:r>
      <w:r w:rsidRPr="00967988">
        <w:rPr>
          <w:rFonts w:ascii="Georgia" w:eastAsia="华文细黑" w:hAnsi="Georgia"/>
          <w:rPrChange w:id="161" w:author="林柏翰" w:date="2012-11-17T07:49:00Z">
            <w:rPr/>
          </w:rPrChange>
        </w:rPr>
        <w:t>(R&amp;B)</w:t>
      </w:r>
      <w:r w:rsidRPr="00967988">
        <w:rPr>
          <w:rFonts w:ascii="Georgia" w:eastAsia="华文细黑" w:hAnsi="Georgia" w:hint="eastAsia"/>
          <w:rPrChange w:id="162" w:author="林柏翰" w:date="2012-11-17T07:49:00Z">
            <w:rPr>
              <w:rFonts w:hint="eastAsia"/>
            </w:rPr>
          </w:rPrChange>
        </w:rPr>
        <w:t>，认为这些都是垃圾。”他举了最近流行的《我的歌声里》作为例子：“有人说它的伴奏是一种和声的套路，其实不是这样的，它的每个音级每个和弦都带有</w:t>
      </w:r>
      <w:proofErr w:type="gramStart"/>
      <w:r w:rsidRPr="00967988">
        <w:rPr>
          <w:rFonts w:ascii="Georgia" w:eastAsia="华文细黑" w:hAnsi="Georgia" w:hint="eastAsia"/>
          <w:rPrChange w:id="163" w:author="林柏翰" w:date="2012-11-17T07:49:00Z">
            <w:rPr>
              <w:rFonts w:hint="eastAsia"/>
            </w:rPr>
          </w:rPrChange>
        </w:rPr>
        <w:t>一种属七</w:t>
      </w:r>
      <w:proofErr w:type="gramEnd"/>
      <w:r w:rsidRPr="00967988">
        <w:rPr>
          <w:rFonts w:ascii="Georgia" w:eastAsia="华文细黑" w:hAnsi="Georgia" w:hint="eastAsia"/>
          <w:rPrChange w:id="164" w:author="林柏翰" w:date="2012-11-17T07:49:00Z">
            <w:rPr>
              <w:rFonts w:hint="eastAsia"/>
            </w:rPr>
          </w:rPrChange>
        </w:rPr>
        <w:t>和弦的感觉，这些可以体现出编曲者的一种水平。”即使自己身处摇滚圈，但他对所有的音乐都一视同仁；理性的评判，是他对音乐的最佳准则。</w:t>
      </w:r>
    </w:p>
    <w:p w:rsidR="006D6CFF" w:rsidRPr="00967988" w:rsidRDefault="006D6CFF">
      <w:pPr>
        <w:spacing w:line="480" w:lineRule="auto"/>
        <w:ind w:firstLineChars="200" w:firstLine="420"/>
        <w:rPr>
          <w:rFonts w:ascii="Georgia" w:eastAsia="华文细黑" w:hAnsi="Georgia" w:cs="宋体"/>
          <w:kern w:val="0"/>
          <w:szCs w:val="21"/>
          <w:rPrChange w:id="165" w:author="林柏翰" w:date="2012-11-17T07:49:00Z">
            <w:rPr>
              <w:rFonts w:ascii="宋体" w:cs="宋体"/>
              <w:kern w:val="0"/>
              <w:szCs w:val="21"/>
            </w:rPr>
          </w:rPrChange>
        </w:rPr>
        <w:pPrChange w:id="166" w:author="林柏翰" w:date="2012-11-17T07:57:00Z">
          <w:pPr>
            <w:spacing w:line="480" w:lineRule="auto"/>
          </w:pPr>
        </w:pPrChange>
      </w:pPr>
      <w:r w:rsidRPr="00967988">
        <w:rPr>
          <w:rFonts w:ascii="Georgia" w:eastAsia="华文细黑" w:hAnsi="Georgia" w:hint="eastAsia"/>
          <w:rPrChange w:id="167" w:author="林柏翰" w:date="2012-11-17T07:49:00Z">
            <w:rPr>
              <w:rFonts w:hint="eastAsia"/>
            </w:rPr>
          </w:rPrChange>
        </w:rPr>
        <w:t>关于未来，这样一个空泛得略显庞大可怖的词语</w:t>
      </w:r>
      <w:r w:rsidRPr="00967988">
        <w:rPr>
          <w:rFonts w:ascii="Georgia" w:eastAsia="华文细黑" w:hAnsi="Georgia" w:hint="eastAsia"/>
          <w:strike/>
          <w:color w:val="4F81BD" w:themeColor="accent1"/>
          <w:rPrChange w:id="168" w:author="林柏翰" w:date="2012-11-17T07:49:00Z">
            <w:rPr>
              <w:rFonts w:hint="eastAsia"/>
              <w:strike/>
              <w:color w:val="4F81BD" w:themeColor="accent1"/>
            </w:rPr>
          </w:rPrChange>
        </w:rPr>
        <w:t>。</w:t>
      </w:r>
      <w:r w:rsidR="004D4041" w:rsidRPr="00967988">
        <w:rPr>
          <w:rFonts w:ascii="Georgia" w:eastAsia="华文细黑" w:hAnsi="Georgia" w:hint="eastAsia"/>
          <w:color w:val="4F81BD" w:themeColor="accent1"/>
          <w:u w:val="single"/>
          <w:rPrChange w:id="169" w:author="林柏翰" w:date="2012-11-17T07:49:00Z">
            <w:rPr>
              <w:rFonts w:hint="eastAsia"/>
              <w:color w:val="4F81BD" w:themeColor="accent1"/>
              <w:u w:val="single"/>
            </w:rPr>
          </w:rPrChange>
        </w:rPr>
        <w:t>，</w:t>
      </w:r>
      <w:proofErr w:type="gramStart"/>
      <w:r w:rsidRPr="00967988">
        <w:rPr>
          <w:rFonts w:ascii="Georgia" w:eastAsia="华文细黑" w:hAnsi="Georgia" w:hint="eastAsia"/>
          <w:rPrChange w:id="170" w:author="林柏翰" w:date="2012-11-17T07:49:00Z">
            <w:rPr>
              <w:rFonts w:hint="eastAsia"/>
            </w:rPr>
          </w:rPrChange>
        </w:rPr>
        <w:t>雾镇坦言</w:t>
      </w:r>
      <w:proofErr w:type="gramEnd"/>
      <w:r w:rsidRPr="00967988">
        <w:rPr>
          <w:rFonts w:ascii="Georgia" w:eastAsia="华文细黑" w:hAnsi="Georgia" w:hint="eastAsia"/>
          <w:rPrChange w:id="171" w:author="林柏翰" w:date="2012-11-17T07:49:00Z">
            <w:rPr>
              <w:rFonts w:hint="eastAsia"/>
            </w:rPr>
          </w:rPrChange>
        </w:rPr>
        <w:t>他也不清楚。“我觉得玩</w:t>
      </w:r>
      <w:r w:rsidRPr="00967988">
        <w:rPr>
          <w:rFonts w:ascii="Georgia" w:eastAsia="华文细黑" w:hAnsi="Georgia" w:hint="eastAsia"/>
          <w:strike/>
          <w:color w:val="4F81BD" w:themeColor="accent1"/>
          <w:rPrChange w:id="172" w:author="林柏翰" w:date="2012-11-17T07:49:00Z">
            <w:rPr>
              <w:rFonts w:hint="eastAsia"/>
              <w:strike/>
              <w:color w:val="4F81BD" w:themeColor="accent1"/>
            </w:rPr>
          </w:rPrChange>
        </w:rPr>
        <w:t>的</w:t>
      </w:r>
      <w:r w:rsidR="004D4041" w:rsidRPr="00967988">
        <w:rPr>
          <w:rFonts w:ascii="Georgia" w:eastAsia="华文细黑" w:hAnsi="Georgia" w:hint="eastAsia"/>
          <w:color w:val="4F81BD" w:themeColor="accent1"/>
          <w:u w:val="single"/>
          <w:rPrChange w:id="173" w:author="林柏翰" w:date="2012-11-17T07:49:00Z">
            <w:rPr>
              <w:rFonts w:hint="eastAsia"/>
              <w:color w:val="4F81BD" w:themeColor="accent1"/>
              <w:u w:val="single"/>
            </w:rPr>
          </w:rPrChange>
        </w:rPr>
        <w:t>得</w:t>
      </w:r>
      <w:r w:rsidRPr="00967988">
        <w:rPr>
          <w:rFonts w:ascii="Georgia" w:eastAsia="华文细黑" w:hAnsi="Georgia" w:hint="eastAsia"/>
          <w:rPrChange w:id="174" w:author="林柏翰" w:date="2012-11-17T07:49:00Z">
            <w:rPr>
              <w:rFonts w:hint="eastAsia"/>
            </w:rPr>
          </w:rPrChange>
        </w:rPr>
        <w:t>开心就好啦，如果能在摇滚圈里做出点事业也好，至少能把音乐氛围带动起来。”而说到短期的目标，“考上个还不错的大学吧，然后玩乐队去。静下心来玩音乐，玩乐队。”在谈到有没有希望对现在的音乐氛围做出一些改变时，他说：</w:t>
      </w:r>
      <w:r w:rsidRPr="00967988">
        <w:rPr>
          <w:rFonts w:ascii="Georgia" w:eastAsia="华文细黑" w:hAnsi="Georgia" w:hint="eastAsia"/>
          <w:szCs w:val="21"/>
          <w:rPrChange w:id="175" w:author="林柏翰" w:date="2012-11-17T07:49:00Z">
            <w:rPr>
              <w:rFonts w:hint="eastAsia"/>
              <w:szCs w:val="21"/>
            </w:rPr>
          </w:rPrChange>
        </w:rPr>
        <w:t>“</w:t>
      </w:r>
      <w:r w:rsidRPr="00967988">
        <w:rPr>
          <w:rFonts w:ascii="Georgia" w:eastAsia="华文细黑" w:hAnsi="Georgia" w:cs="宋体" w:hint="eastAsia"/>
          <w:kern w:val="0"/>
          <w:szCs w:val="21"/>
          <w:rPrChange w:id="176" w:author="林柏翰" w:date="2012-11-17T07:49:00Z">
            <w:rPr>
              <w:rFonts w:ascii="宋体" w:hAnsi="宋体" w:cs="宋体" w:hint="eastAsia"/>
              <w:kern w:val="0"/>
              <w:szCs w:val="21"/>
            </w:rPr>
          </w:rPrChange>
        </w:rPr>
        <w:t>在乐队圈肯定没希望了，中国是属于那种就算乐器玩得很牛很牛逼，</w:t>
      </w:r>
      <w:commentRangeStart w:id="177"/>
      <w:r w:rsidRPr="00967988">
        <w:rPr>
          <w:rFonts w:ascii="Georgia" w:eastAsia="华文细黑" w:hAnsi="Georgia" w:cs="宋体" w:hint="eastAsia"/>
          <w:kern w:val="0"/>
          <w:szCs w:val="21"/>
          <w:rPrChange w:id="178" w:author="林柏翰" w:date="2012-11-17T07:49:00Z">
            <w:rPr>
              <w:rFonts w:ascii="宋体" w:hAnsi="宋体" w:cs="宋体" w:hint="eastAsia"/>
              <w:kern w:val="0"/>
              <w:szCs w:val="21"/>
            </w:rPr>
          </w:rPrChange>
        </w:rPr>
        <w:t>顶多也</w:t>
      </w:r>
      <w:ins w:id="179" w:author="林柏翰" w:date="2012-11-17T08:08:00Z">
        <w:r w:rsidR="002411BB">
          <w:rPr>
            <w:rFonts w:ascii="Georgia" w:eastAsia="华文细黑" w:hAnsi="Georgia" w:cs="宋体" w:hint="eastAsia"/>
            <w:kern w:val="0"/>
            <w:szCs w:val="21"/>
          </w:rPr>
          <w:t>是</w:t>
        </w:r>
      </w:ins>
      <w:r w:rsidRPr="00967988">
        <w:rPr>
          <w:rFonts w:ascii="Georgia" w:eastAsia="华文细黑" w:hAnsi="Georgia" w:cs="宋体" w:hint="eastAsia"/>
          <w:kern w:val="0"/>
          <w:szCs w:val="21"/>
          <w:rPrChange w:id="180" w:author="林柏翰" w:date="2012-11-17T07:49:00Z">
            <w:rPr>
              <w:rFonts w:ascii="宋体" w:hAnsi="宋体" w:cs="宋体" w:hint="eastAsia"/>
              <w:kern w:val="0"/>
              <w:szCs w:val="21"/>
            </w:rPr>
          </w:rPrChange>
        </w:rPr>
        <w:t>只有</w:t>
      </w:r>
      <w:ins w:id="181" w:author="林柏翰" w:date="2012-11-17T08:08:00Z">
        <w:r w:rsidR="002411BB">
          <w:rPr>
            <w:rFonts w:ascii="Georgia" w:eastAsia="华文细黑" w:hAnsi="Georgia" w:cs="宋体" w:hint="eastAsia"/>
            <w:kern w:val="0"/>
            <w:szCs w:val="21"/>
          </w:rPr>
          <w:t>在</w:t>
        </w:r>
      </w:ins>
      <w:r w:rsidRPr="00967988">
        <w:rPr>
          <w:rFonts w:ascii="Georgia" w:eastAsia="华文细黑" w:hAnsi="Georgia" w:cs="宋体" w:hint="eastAsia"/>
          <w:kern w:val="0"/>
          <w:szCs w:val="21"/>
          <w:rPrChange w:id="182" w:author="林柏翰" w:date="2012-11-17T07:49:00Z">
            <w:rPr>
              <w:rFonts w:ascii="宋体" w:hAnsi="宋体" w:cs="宋体" w:hint="eastAsia"/>
              <w:kern w:val="0"/>
              <w:szCs w:val="21"/>
            </w:rPr>
          </w:rPrChange>
        </w:rPr>
        <w:t>圈子</w:t>
      </w:r>
      <w:ins w:id="183" w:author="林柏翰" w:date="2012-11-17T08:08:00Z">
        <w:r w:rsidR="002411BB">
          <w:rPr>
            <w:rFonts w:ascii="Georgia" w:eastAsia="华文细黑" w:hAnsi="Georgia" w:cs="宋体" w:hint="eastAsia"/>
            <w:kern w:val="0"/>
            <w:szCs w:val="21"/>
          </w:rPr>
          <w:t>里有</w:t>
        </w:r>
      </w:ins>
      <w:del w:id="184" w:author="林柏翰" w:date="2012-11-17T08:08:00Z">
        <w:r w:rsidRPr="00967988" w:rsidDel="002411BB">
          <w:rPr>
            <w:rFonts w:ascii="Georgia" w:eastAsia="华文细黑" w:hAnsi="Georgia" w:cs="宋体" w:hint="eastAsia"/>
            <w:kern w:val="0"/>
            <w:szCs w:val="21"/>
            <w:rPrChange w:id="185" w:author="林柏翰" w:date="2012-11-17T07:49:00Z">
              <w:rPr>
                <w:rFonts w:ascii="宋体" w:hAnsi="宋体" w:cs="宋体" w:hint="eastAsia"/>
                <w:kern w:val="0"/>
                <w:szCs w:val="21"/>
              </w:rPr>
            </w:rPrChange>
          </w:rPr>
          <w:delText>的</w:delText>
        </w:r>
      </w:del>
      <w:r w:rsidRPr="00967988">
        <w:rPr>
          <w:rFonts w:ascii="Georgia" w:eastAsia="华文细黑" w:hAnsi="Georgia" w:cs="宋体" w:hint="eastAsia"/>
          <w:kern w:val="0"/>
          <w:szCs w:val="21"/>
          <w:rPrChange w:id="186" w:author="林柏翰" w:date="2012-11-17T07:49:00Z">
            <w:rPr>
              <w:rFonts w:ascii="宋体" w:hAnsi="宋体" w:cs="宋体" w:hint="eastAsia"/>
              <w:kern w:val="0"/>
              <w:szCs w:val="21"/>
            </w:rPr>
          </w:rPrChange>
        </w:rPr>
        <w:t>名气的地方</w:t>
      </w:r>
      <w:commentRangeEnd w:id="177"/>
      <w:r w:rsidR="006C0511" w:rsidRPr="00967988">
        <w:rPr>
          <w:rStyle w:val="a5"/>
          <w:rFonts w:ascii="Georgia" w:eastAsia="华文细黑" w:hAnsi="Georgia"/>
          <w:rPrChange w:id="187" w:author="林柏翰" w:date="2012-11-17T07:49:00Z">
            <w:rPr>
              <w:rStyle w:val="a5"/>
            </w:rPr>
          </w:rPrChange>
        </w:rPr>
        <w:commentReference w:id="177"/>
      </w:r>
      <w:r w:rsidRPr="00967988">
        <w:rPr>
          <w:rFonts w:ascii="Georgia" w:eastAsia="华文细黑" w:hAnsi="Georgia" w:cs="宋体" w:hint="eastAsia"/>
          <w:kern w:val="0"/>
          <w:szCs w:val="21"/>
          <w:rPrChange w:id="188" w:author="林柏翰" w:date="2012-11-17T07:49:00Z">
            <w:rPr>
              <w:rFonts w:ascii="宋体" w:hAnsi="宋体" w:cs="宋体" w:hint="eastAsia"/>
              <w:kern w:val="0"/>
              <w:szCs w:val="21"/>
            </w:rPr>
          </w:rPrChange>
        </w:rPr>
        <w:t>，</w:t>
      </w:r>
      <w:ins w:id="189" w:author="林柏翰" w:date="2012-11-17T17:33:00Z">
        <w:r w:rsidR="00690DF9">
          <w:rPr>
            <w:rFonts w:ascii="Georgia" w:eastAsia="华文细黑" w:hAnsi="Georgia" w:cs="宋体" w:hint="eastAsia"/>
            <w:kern w:val="0"/>
            <w:szCs w:val="21"/>
          </w:rPr>
          <w:t>而</w:t>
        </w:r>
      </w:ins>
      <w:bookmarkStart w:id="190" w:name="_GoBack"/>
      <w:bookmarkEnd w:id="190"/>
      <w:r w:rsidRPr="00967988">
        <w:rPr>
          <w:rFonts w:ascii="Georgia" w:eastAsia="华文细黑" w:hAnsi="Georgia" w:cs="宋体" w:hint="eastAsia"/>
          <w:kern w:val="0"/>
          <w:szCs w:val="21"/>
          <w:rPrChange w:id="191" w:author="林柏翰" w:date="2012-11-17T07:49:00Z">
            <w:rPr>
              <w:rFonts w:ascii="宋体" w:hAnsi="宋体" w:cs="宋体" w:hint="eastAsia"/>
              <w:kern w:val="0"/>
              <w:szCs w:val="21"/>
            </w:rPr>
          </w:rPrChange>
        </w:rPr>
        <w:t>歌手圈子充斥的</w:t>
      </w:r>
      <w:r w:rsidRPr="00967988">
        <w:rPr>
          <w:rFonts w:ascii="Georgia" w:eastAsia="华文细黑" w:hAnsi="Georgia" w:cs="宋体" w:hint="eastAsia"/>
          <w:strike/>
          <w:color w:val="4F81BD" w:themeColor="accent1"/>
          <w:kern w:val="0"/>
          <w:szCs w:val="21"/>
          <w:rPrChange w:id="192" w:author="林柏翰" w:date="2012-11-17T07:49:00Z">
            <w:rPr>
              <w:rFonts w:ascii="宋体" w:hAnsi="宋体" w:cs="宋体" w:hint="eastAsia"/>
              <w:strike/>
              <w:color w:val="4F81BD" w:themeColor="accent1"/>
              <w:kern w:val="0"/>
              <w:szCs w:val="21"/>
            </w:rPr>
          </w:rPrChange>
        </w:rPr>
        <w:t>就</w:t>
      </w:r>
      <w:r w:rsidRPr="00967988">
        <w:rPr>
          <w:rFonts w:ascii="Georgia" w:eastAsia="华文细黑" w:hAnsi="Georgia" w:cs="宋体" w:hint="eastAsia"/>
          <w:kern w:val="0"/>
          <w:szCs w:val="21"/>
          <w:rPrChange w:id="193" w:author="林柏翰" w:date="2012-11-17T07:49:00Z">
            <w:rPr>
              <w:rFonts w:ascii="宋体" w:hAnsi="宋体" w:cs="宋体" w:hint="eastAsia"/>
              <w:kern w:val="0"/>
              <w:szCs w:val="21"/>
            </w:rPr>
          </w:rPrChange>
        </w:rPr>
        <w:t>是什么我也不说了。至少现在看来没什么希望，大家开心就好了。可能不是我们这一代，但是有一天肯定可以的。”字字满是希冀。</w:t>
      </w:r>
    </w:p>
    <w:p w:rsidR="006D6CFF" w:rsidRPr="00967988" w:rsidRDefault="006D6CFF" w:rsidP="0028219D">
      <w:pPr>
        <w:spacing w:line="480" w:lineRule="auto"/>
        <w:rPr>
          <w:rFonts w:ascii="Georgia" w:eastAsia="华文细黑" w:hAnsi="Georgia" w:cs="宋体"/>
          <w:color w:val="00B0F0"/>
          <w:kern w:val="0"/>
          <w:szCs w:val="21"/>
          <w:rPrChange w:id="194" w:author="林柏翰" w:date="2012-11-17T07:49:00Z">
            <w:rPr>
              <w:rFonts w:ascii="宋体" w:cs="宋体"/>
              <w:color w:val="00B0F0"/>
              <w:kern w:val="0"/>
              <w:szCs w:val="21"/>
            </w:rPr>
          </w:rPrChange>
        </w:rPr>
      </w:pPr>
      <w:r w:rsidRPr="00967988">
        <w:rPr>
          <w:rFonts w:ascii="Georgia" w:eastAsia="华文细黑" w:hAnsi="Georgia" w:cs="宋体" w:hint="eastAsia"/>
          <w:color w:val="00B0F0"/>
          <w:kern w:val="0"/>
          <w:szCs w:val="21"/>
          <w:rPrChange w:id="195" w:author="林柏翰" w:date="2012-11-17T07:49:00Z">
            <w:rPr>
              <w:rFonts w:ascii="宋体" w:hAnsi="宋体" w:cs="宋体" w:hint="eastAsia"/>
              <w:color w:val="00B0F0"/>
              <w:kern w:val="0"/>
              <w:szCs w:val="21"/>
            </w:rPr>
          </w:rPrChange>
        </w:rPr>
        <w:t>“专注音乐，认真写音乐。”</w:t>
      </w:r>
    </w:p>
    <w:p w:rsidR="006D6CFF" w:rsidRPr="00967988" w:rsidRDefault="006D6CFF">
      <w:pPr>
        <w:spacing w:line="480" w:lineRule="auto"/>
        <w:ind w:firstLineChars="200" w:firstLine="420"/>
        <w:rPr>
          <w:rFonts w:ascii="Georgia" w:eastAsia="华文细黑" w:hAnsi="Georgia" w:cs="宋体"/>
          <w:kern w:val="0"/>
          <w:szCs w:val="21"/>
          <w:rPrChange w:id="196" w:author="林柏翰" w:date="2012-11-17T07:49:00Z">
            <w:rPr>
              <w:rFonts w:ascii="宋体" w:cs="宋体"/>
              <w:kern w:val="0"/>
              <w:szCs w:val="21"/>
            </w:rPr>
          </w:rPrChange>
        </w:rPr>
        <w:pPrChange w:id="197" w:author="林柏翰" w:date="2012-11-17T07:58:00Z">
          <w:pPr>
            <w:spacing w:line="480" w:lineRule="auto"/>
          </w:pPr>
        </w:pPrChange>
      </w:pPr>
      <w:r w:rsidRPr="00967988">
        <w:rPr>
          <w:rFonts w:ascii="Georgia" w:eastAsia="华文细黑" w:hAnsi="Georgia" w:cs="宋体" w:hint="eastAsia"/>
          <w:kern w:val="0"/>
          <w:szCs w:val="21"/>
          <w:rPrChange w:id="198" w:author="林柏翰" w:date="2012-11-17T07:49:00Z">
            <w:rPr>
              <w:rFonts w:ascii="宋体" w:hAnsi="宋体" w:cs="宋体" w:hint="eastAsia"/>
              <w:kern w:val="0"/>
              <w:szCs w:val="21"/>
            </w:rPr>
          </w:rPrChange>
        </w:rPr>
        <w:t>他想对高中乐团人说的话，朴实而真挚：“专注音乐，认真写音乐。”也许，只有当我们自己原创的声音被听到，被更多的人听到时，我们才有资本和力量去做出我们心里最渴望的改变。理性、细致、执着、敏锐，他用他自己的能量在这条光线渺茫的路上探索着，用自己的态度竭尽所能去感染这个圈子，感动身边的每立方米的气息。</w:t>
      </w:r>
    </w:p>
    <w:p w:rsidR="006D6CFF" w:rsidRPr="00967988" w:rsidRDefault="006D6CFF" w:rsidP="00076831">
      <w:pPr>
        <w:spacing w:line="480" w:lineRule="auto"/>
        <w:ind w:firstLineChars="200" w:firstLine="420"/>
        <w:rPr>
          <w:rFonts w:ascii="Georgia" w:eastAsia="华文细黑" w:hAnsi="Georgia" w:cs="宋体"/>
          <w:kern w:val="0"/>
          <w:szCs w:val="21"/>
          <w:rPrChange w:id="199" w:author="林柏翰" w:date="2012-11-17T07:49:00Z">
            <w:rPr>
              <w:rFonts w:ascii="宋体" w:cs="宋体"/>
              <w:kern w:val="0"/>
              <w:szCs w:val="21"/>
            </w:rPr>
          </w:rPrChange>
        </w:rPr>
      </w:pPr>
      <w:r w:rsidRPr="00967988">
        <w:rPr>
          <w:rFonts w:ascii="Georgia" w:eastAsia="华文细黑" w:hAnsi="Georgia" w:cs="宋体" w:hint="eastAsia"/>
          <w:kern w:val="0"/>
          <w:szCs w:val="21"/>
          <w:rPrChange w:id="200" w:author="林柏翰" w:date="2012-11-17T07:49:00Z">
            <w:rPr>
              <w:rFonts w:ascii="宋体" w:hAnsi="宋体" w:cs="宋体" w:hint="eastAsia"/>
              <w:kern w:val="0"/>
              <w:szCs w:val="21"/>
            </w:rPr>
          </w:rPrChange>
        </w:rPr>
        <w:t>一个梦想者的力量也许微不足道，但若这些正能量聚集在一起，便可所向披靡。</w:t>
      </w:r>
      <w:proofErr w:type="gramStart"/>
      <w:r w:rsidRPr="00967988">
        <w:rPr>
          <w:rFonts w:ascii="Georgia" w:eastAsia="华文细黑" w:hAnsi="Georgia" w:cs="宋体" w:hint="eastAsia"/>
          <w:kern w:val="0"/>
          <w:szCs w:val="21"/>
          <w:rPrChange w:id="201" w:author="林柏翰" w:date="2012-11-17T07:49:00Z">
            <w:rPr>
              <w:rFonts w:ascii="宋体" w:hAnsi="宋体" w:cs="宋体" w:hint="eastAsia"/>
              <w:kern w:val="0"/>
              <w:szCs w:val="21"/>
            </w:rPr>
          </w:rPrChange>
        </w:rPr>
        <w:t>雾镇愿意</w:t>
      </w:r>
      <w:proofErr w:type="gramEnd"/>
      <w:r w:rsidRPr="00967988">
        <w:rPr>
          <w:rFonts w:ascii="Georgia" w:eastAsia="华文细黑" w:hAnsi="Georgia" w:cs="宋体" w:hint="eastAsia"/>
          <w:kern w:val="0"/>
          <w:szCs w:val="21"/>
          <w:rPrChange w:id="202" w:author="林柏翰" w:date="2012-11-17T07:49:00Z">
            <w:rPr>
              <w:rFonts w:ascii="宋体" w:hAnsi="宋体" w:cs="宋体" w:hint="eastAsia"/>
              <w:kern w:val="0"/>
              <w:szCs w:val="21"/>
            </w:rPr>
          </w:rPrChange>
        </w:rPr>
        <w:t>为了梦想，或仅是心中所挚爱的事情，去创造一份持久的不懈。虽说期限未知，也还有千千万万和他一样的人</w:t>
      </w:r>
      <w:proofErr w:type="gramStart"/>
      <w:r w:rsidRPr="00967988">
        <w:rPr>
          <w:rFonts w:ascii="Georgia" w:eastAsia="华文细黑" w:hAnsi="Georgia" w:cs="宋体" w:hint="eastAsia"/>
          <w:kern w:val="0"/>
          <w:szCs w:val="21"/>
          <w:rPrChange w:id="203" w:author="林柏翰" w:date="2012-11-17T07:49:00Z">
            <w:rPr>
              <w:rFonts w:ascii="宋体" w:hAnsi="宋体" w:cs="宋体" w:hint="eastAsia"/>
              <w:kern w:val="0"/>
              <w:szCs w:val="21"/>
            </w:rPr>
          </w:rPrChange>
        </w:rPr>
        <w:t>赴着</w:t>
      </w:r>
      <w:proofErr w:type="gramEnd"/>
      <w:r w:rsidRPr="00967988">
        <w:rPr>
          <w:rFonts w:ascii="Georgia" w:eastAsia="华文细黑" w:hAnsi="Georgia" w:cs="宋体" w:hint="eastAsia"/>
          <w:kern w:val="0"/>
          <w:szCs w:val="21"/>
          <w:rPrChange w:id="204" w:author="林柏翰" w:date="2012-11-17T07:49:00Z">
            <w:rPr>
              <w:rFonts w:ascii="宋体" w:hAnsi="宋体" w:cs="宋体" w:hint="eastAsia"/>
              <w:kern w:val="0"/>
              <w:szCs w:val="21"/>
            </w:rPr>
          </w:rPrChange>
        </w:rPr>
        <w:t>前人的足迹，用血泪汗水铺就过往的路程，也在未来引导着怀揣希望的后继者。他们身上闪着熠熠的光如万丈青阳，本身便是引人垂泪的璀璨。</w:t>
      </w:r>
    </w:p>
    <w:p w:rsidR="006D6CFF" w:rsidRPr="00967988" w:rsidRDefault="006D6CFF">
      <w:pPr>
        <w:spacing w:line="480" w:lineRule="auto"/>
        <w:ind w:firstLineChars="200" w:firstLine="420"/>
        <w:rPr>
          <w:rFonts w:ascii="Georgia" w:eastAsia="华文细黑" w:hAnsi="Georgia" w:cs="宋体"/>
          <w:kern w:val="0"/>
          <w:szCs w:val="21"/>
          <w:rPrChange w:id="205" w:author="林柏翰" w:date="2012-11-17T07:49:00Z">
            <w:rPr>
              <w:rFonts w:ascii="宋体" w:cs="宋体"/>
              <w:kern w:val="0"/>
              <w:szCs w:val="21"/>
            </w:rPr>
          </w:rPrChange>
        </w:rPr>
        <w:pPrChange w:id="206" w:author="林柏翰" w:date="2012-11-17T07:59:00Z">
          <w:pPr>
            <w:spacing w:line="480" w:lineRule="auto"/>
            <w:ind w:firstLineChars="150" w:firstLine="315"/>
          </w:pPr>
        </w:pPrChange>
      </w:pPr>
      <w:r w:rsidRPr="00967988">
        <w:rPr>
          <w:rFonts w:ascii="Georgia" w:eastAsia="华文细黑" w:hAnsi="Georgia" w:cs="宋体" w:hint="eastAsia"/>
          <w:kern w:val="0"/>
          <w:szCs w:val="21"/>
          <w:rPrChange w:id="207" w:author="林柏翰" w:date="2012-11-17T07:49:00Z">
            <w:rPr>
              <w:rFonts w:ascii="宋体" w:hAnsi="宋体" w:cs="宋体" w:hint="eastAsia"/>
              <w:kern w:val="0"/>
              <w:szCs w:val="21"/>
            </w:rPr>
          </w:rPrChange>
        </w:rPr>
        <w:t>也许他走在了许多人前面，但探索者永远享受在未知的方向中前行。只因一路弦音不绝，</w:t>
      </w:r>
    </w:p>
    <w:p w:rsidR="006D6CFF" w:rsidRPr="00967988" w:rsidRDefault="006D6CFF" w:rsidP="009D43D5">
      <w:pPr>
        <w:spacing w:line="480" w:lineRule="auto"/>
        <w:rPr>
          <w:rFonts w:ascii="Georgia" w:eastAsia="华文细黑" w:hAnsi="Georgia" w:cs="宋体"/>
          <w:kern w:val="0"/>
          <w:szCs w:val="21"/>
          <w:rPrChange w:id="208" w:author="林柏翰" w:date="2012-11-17T07:49:00Z">
            <w:rPr>
              <w:rFonts w:ascii="宋体" w:cs="宋体"/>
              <w:kern w:val="0"/>
              <w:szCs w:val="21"/>
            </w:rPr>
          </w:rPrChange>
        </w:rPr>
      </w:pPr>
      <w:r w:rsidRPr="00967988">
        <w:rPr>
          <w:rFonts w:ascii="Georgia" w:eastAsia="华文细黑" w:hAnsi="Georgia" w:cs="宋体" w:hint="eastAsia"/>
          <w:kern w:val="0"/>
          <w:szCs w:val="21"/>
          <w:rPrChange w:id="209" w:author="林柏翰" w:date="2012-11-17T07:49:00Z">
            <w:rPr>
              <w:rFonts w:ascii="宋体" w:hAnsi="宋体" w:cs="宋体" w:hint="eastAsia"/>
              <w:kern w:val="0"/>
              <w:szCs w:val="21"/>
            </w:rPr>
          </w:rPrChange>
        </w:rPr>
        <w:t>希望不灭。</w:t>
      </w:r>
    </w:p>
    <w:p w:rsidR="006D6CFF" w:rsidRPr="00967988" w:rsidRDefault="00967988" w:rsidP="0028219D">
      <w:pPr>
        <w:spacing w:line="480" w:lineRule="auto"/>
        <w:ind w:firstLine="420"/>
        <w:rPr>
          <w:rFonts w:ascii="Georgia" w:eastAsia="华文细黑" w:hAnsi="Georgia" w:cs="宋体"/>
          <w:color w:val="4F81BD"/>
          <w:kern w:val="0"/>
          <w:szCs w:val="21"/>
          <w:rPrChange w:id="210" w:author="林柏翰" w:date="2012-11-17T07:49:00Z">
            <w:rPr>
              <w:rFonts w:ascii="宋体" w:cs="宋体"/>
              <w:color w:val="4F81BD"/>
              <w:kern w:val="0"/>
              <w:szCs w:val="21"/>
            </w:rPr>
          </w:rPrChange>
        </w:rPr>
      </w:pPr>
      <w:ins w:id="211" w:author="林柏翰" w:date="2012-11-17T07:49:00Z">
        <w:r>
          <w:rPr>
            <w:rFonts w:ascii="Georgia" w:eastAsia="华文细黑" w:hAnsi="Georgia" w:cs="宋体" w:hint="eastAsia"/>
            <w:color w:val="4F81BD"/>
            <w:kern w:val="0"/>
            <w:szCs w:val="21"/>
          </w:rPr>
          <w:t>再校：林柏翰</w:t>
        </w:r>
      </w:ins>
    </w:p>
    <w:p w:rsidR="006D6CFF" w:rsidRPr="00967988" w:rsidRDefault="006D6CFF" w:rsidP="00F10F3D">
      <w:pPr>
        <w:ind w:firstLine="420"/>
        <w:rPr>
          <w:rFonts w:ascii="Georgia" w:eastAsia="华文细黑" w:hAnsi="Georgia"/>
          <w:color w:val="FF0000"/>
          <w:rPrChange w:id="212" w:author="林柏翰" w:date="2012-11-17T07:49:00Z">
            <w:rPr>
              <w:color w:val="FF0000"/>
            </w:rPr>
          </w:rPrChange>
        </w:rPr>
      </w:pPr>
    </w:p>
    <w:sectPr w:rsidR="006D6CFF" w:rsidRPr="00967988" w:rsidSect="00B0607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7" w:author="thinkpad" w:date="2012-11-04T22:25:00Z" w:initials="t">
    <w:p w:rsidR="006C0511" w:rsidRDefault="006C0511">
      <w:pPr>
        <w:pStyle w:val="a6"/>
      </w:pPr>
      <w:r>
        <w:rPr>
          <w:rStyle w:val="a5"/>
        </w:rPr>
        <w:annotationRef/>
      </w:r>
      <w:r>
        <w:rPr>
          <w:rFonts w:hint="eastAsia"/>
        </w:rPr>
        <w:t>不清楚作者要表达的意思，问后再改</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3091" w:rsidRDefault="00063091" w:rsidP="003B062F">
      <w:r>
        <w:separator/>
      </w:r>
    </w:p>
  </w:endnote>
  <w:endnote w:type="continuationSeparator" w:id="0">
    <w:p w:rsidR="00063091" w:rsidRDefault="00063091" w:rsidP="003B06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迷你简黑体">
    <w:panose1 w:val="03000509000000000000"/>
    <w:charset w:val="86"/>
    <w:family w:val="script"/>
    <w:pitch w:val="fixed"/>
    <w:sig w:usb0="00000001"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华文细黑">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3091" w:rsidRDefault="00063091" w:rsidP="003B062F">
      <w:r>
        <w:separator/>
      </w:r>
    </w:p>
  </w:footnote>
  <w:footnote w:type="continuationSeparator" w:id="0">
    <w:p w:rsidR="00063091" w:rsidRDefault="00063091" w:rsidP="003B06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trackRevisions/>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3B062F"/>
    <w:rsid w:val="00040EEC"/>
    <w:rsid w:val="00044CF7"/>
    <w:rsid w:val="00063091"/>
    <w:rsid w:val="00076831"/>
    <w:rsid w:val="0013375F"/>
    <w:rsid w:val="001B1F0A"/>
    <w:rsid w:val="001E2920"/>
    <w:rsid w:val="001F2158"/>
    <w:rsid w:val="002411BB"/>
    <w:rsid w:val="00241219"/>
    <w:rsid w:val="00261E79"/>
    <w:rsid w:val="0028219D"/>
    <w:rsid w:val="002F3E0A"/>
    <w:rsid w:val="0036422B"/>
    <w:rsid w:val="003B062F"/>
    <w:rsid w:val="00404E48"/>
    <w:rsid w:val="0046442D"/>
    <w:rsid w:val="0048422F"/>
    <w:rsid w:val="004A1B8B"/>
    <w:rsid w:val="004A448F"/>
    <w:rsid w:val="004B0C47"/>
    <w:rsid w:val="004D4041"/>
    <w:rsid w:val="00571237"/>
    <w:rsid w:val="00593E31"/>
    <w:rsid w:val="005A3CC3"/>
    <w:rsid w:val="00642722"/>
    <w:rsid w:val="006565AF"/>
    <w:rsid w:val="00690DF9"/>
    <w:rsid w:val="006C0511"/>
    <w:rsid w:val="006D6CFF"/>
    <w:rsid w:val="006E30F3"/>
    <w:rsid w:val="0082604E"/>
    <w:rsid w:val="0089138B"/>
    <w:rsid w:val="00921E3D"/>
    <w:rsid w:val="009336D7"/>
    <w:rsid w:val="00967988"/>
    <w:rsid w:val="009A509D"/>
    <w:rsid w:val="009D43D5"/>
    <w:rsid w:val="009F2277"/>
    <w:rsid w:val="009F245A"/>
    <w:rsid w:val="00A71BBD"/>
    <w:rsid w:val="00AD2FDE"/>
    <w:rsid w:val="00B06074"/>
    <w:rsid w:val="00B26A16"/>
    <w:rsid w:val="00B8477F"/>
    <w:rsid w:val="00BB3951"/>
    <w:rsid w:val="00C864AF"/>
    <w:rsid w:val="00CA7FFC"/>
    <w:rsid w:val="00F10F3D"/>
    <w:rsid w:val="00F5738C"/>
    <w:rsid w:val="00FF15C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6074"/>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3B062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semiHidden/>
    <w:locked/>
    <w:rsid w:val="003B062F"/>
    <w:rPr>
      <w:rFonts w:cs="Times New Roman"/>
      <w:sz w:val="18"/>
      <w:szCs w:val="18"/>
    </w:rPr>
  </w:style>
  <w:style w:type="paragraph" w:styleId="a4">
    <w:name w:val="footer"/>
    <w:basedOn w:val="a"/>
    <w:link w:val="Char0"/>
    <w:uiPriority w:val="99"/>
    <w:semiHidden/>
    <w:rsid w:val="003B062F"/>
    <w:pPr>
      <w:tabs>
        <w:tab w:val="center" w:pos="4153"/>
        <w:tab w:val="right" w:pos="8306"/>
      </w:tabs>
      <w:snapToGrid w:val="0"/>
      <w:jc w:val="left"/>
    </w:pPr>
    <w:rPr>
      <w:sz w:val="18"/>
      <w:szCs w:val="18"/>
    </w:rPr>
  </w:style>
  <w:style w:type="character" w:customStyle="1" w:styleId="Char0">
    <w:name w:val="页脚 Char"/>
    <w:link w:val="a4"/>
    <w:uiPriority w:val="99"/>
    <w:semiHidden/>
    <w:locked/>
    <w:rsid w:val="003B062F"/>
    <w:rPr>
      <w:rFonts w:cs="Times New Roman"/>
      <w:sz w:val="18"/>
      <w:szCs w:val="18"/>
    </w:rPr>
  </w:style>
  <w:style w:type="character" w:styleId="a5">
    <w:name w:val="annotation reference"/>
    <w:basedOn w:val="a0"/>
    <w:uiPriority w:val="99"/>
    <w:semiHidden/>
    <w:unhideWhenUsed/>
    <w:rsid w:val="006C0511"/>
    <w:rPr>
      <w:sz w:val="21"/>
      <w:szCs w:val="21"/>
    </w:rPr>
  </w:style>
  <w:style w:type="paragraph" w:styleId="a6">
    <w:name w:val="annotation text"/>
    <w:basedOn w:val="a"/>
    <w:link w:val="Char1"/>
    <w:uiPriority w:val="99"/>
    <w:semiHidden/>
    <w:unhideWhenUsed/>
    <w:rsid w:val="006C0511"/>
    <w:pPr>
      <w:jc w:val="left"/>
    </w:pPr>
  </w:style>
  <w:style w:type="character" w:customStyle="1" w:styleId="Char1">
    <w:name w:val="批注文字 Char"/>
    <w:basedOn w:val="a0"/>
    <w:link w:val="a6"/>
    <w:uiPriority w:val="99"/>
    <w:semiHidden/>
    <w:rsid w:val="006C0511"/>
    <w:rPr>
      <w:kern w:val="2"/>
      <w:sz w:val="21"/>
      <w:szCs w:val="22"/>
    </w:rPr>
  </w:style>
  <w:style w:type="paragraph" w:styleId="a7">
    <w:name w:val="annotation subject"/>
    <w:basedOn w:val="a6"/>
    <w:next w:val="a6"/>
    <w:link w:val="Char2"/>
    <w:uiPriority w:val="99"/>
    <w:semiHidden/>
    <w:unhideWhenUsed/>
    <w:rsid w:val="006C0511"/>
    <w:rPr>
      <w:b/>
      <w:bCs/>
    </w:rPr>
  </w:style>
  <w:style w:type="character" w:customStyle="1" w:styleId="Char2">
    <w:name w:val="批注主题 Char"/>
    <w:basedOn w:val="Char1"/>
    <w:link w:val="a7"/>
    <w:uiPriority w:val="99"/>
    <w:semiHidden/>
    <w:rsid w:val="006C0511"/>
    <w:rPr>
      <w:b/>
      <w:bCs/>
      <w:kern w:val="2"/>
      <w:sz w:val="21"/>
      <w:szCs w:val="22"/>
    </w:rPr>
  </w:style>
  <w:style w:type="paragraph" w:styleId="a8">
    <w:name w:val="Balloon Text"/>
    <w:basedOn w:val="a"/>
    <w:link w:val="Char3"/>
    <w:uiPriority w:val="99"/>
    <w:semiHidden/>
    <w:unhideWhenUsed/>
    <w:rsid w:val="006C0511"/>
    <w:rPr>
      <w:sz w:val="18"/>
      <w:szCs w:val="18"/>
    </w:rPr>
  </w:style>
  <w:style w:type="character" w:customStyle="1" w:styleId="Char3">
    <w:name w:val="批注框文本 Char"/>
    <w:basedOn w:val="a0"/>
    <w:link w:val="a8"/>
    <w:uiPriority w:val="99"/>
    <w:semiHidden/>
    <w:rsid w:val="006C0511"/>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594</TotalTime>
  <Pages>6</Pages>
  <Words>614</Words>
  <Characters>3141</Characters>
  <Application>Microsoft Office Word</Application>
  <DocSecurity>0</DocSecurity>
  <Lines>76</Lines>
  <Paragraphs>22</Paragraphs>
  <ScaleCrop>false</ScaleCrop>
  <Company>Microsoft</Company>
  <LinksUpToDate>false</LinksUpToDate>
  <CharactersWithSpaces>3733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雾镇: 在音乐的世界里行走</dc:title>
  <dc:creator>ASUS</dc:creator>
  <cp:lastModifiedBy>林柏翰</cp:lastModifiedBy>
  <cp:revision>2</cp:revision>
  <dcterms:created xsi:type="dcterms:W3CDTF">2012-10-29T14:49:00Z</dcterms:created>
  <dcterms:modified xsi:type="dcterms:W3CDTF">2012-11-17T09:33:00Z</dcterms:modified>
</cp:coreProperties>
</file>