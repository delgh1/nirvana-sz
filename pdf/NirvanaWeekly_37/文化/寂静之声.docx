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44B" w:rsidRPr="00BC32A4" w:rsidRDefault="006C144B">
      <w:pPr>
        <w:rPr>
          <w:rFonts w:ascii="迷你简黑体" w:eastAsia="迷你简黑体" w:cs="Times New Roman" w:hint="eastAsia"/>
          <w:sz w:val="32"/>
          <w:szCs w:val="32"/>
          <w:rPrChange w:id="0" w:author="林柏翰" w:date="2012-11-17T08:32:00Z">
            <w:rPr>
              <w:rFonts w:cs="Times New Roman"/>
            </w:rPr>
          </w:rPrChange>
        </w:rPr>
      </w:pPr>
      <w:r>
        <w:t xml:space="preserve">                          </w:t>
      </w:r>
      <w:r w:rsidRPr="00BC32A4">
        <w:rPr>
          <w:rFonts w:ascii="迷你简黑体" w:eastAsia="迷你简黑体" w:hint="eastAsia"/>
          <w:sz w:val="32"/>
          <w:szCs w:val="32"/>
          <w:rPrChange w:id="1" w:author="林柏翰" w:date="2012-11-17T08:32:00Z">
            <w:rPr/>
          </w:rPrChange>
        </w:rPr>
        <w:t xml:space="preserve">  </w:t>
      </w:r>
      <w:r w:rsidRPr="00BC32A4">
        <w:rPr>
          <w:rFonts w:ascii="迷你简黑体" w:eastAsia="迷你简黑体" w:cs="宋体" w:hint="eastAsia"/>
          <w:sz w:val="32"/>
          <w:szCs w:val="32"/>
          <w:rPrChange w:id="2" w:author="林柏翰" w:date="2012-11-17T08:32:00Z">
            <w:rPr>
              <w:rFonts w:cs="宋体" w:hint="eastAsia"/>
            </w:rPr>
          </w:rPrChange>
        </w:rPr>
        <w:t>寂静之声</w:t>
      </w:r>
    </w:p>
    <w:p w:rsidR="006C144B" w:rsidRPr="00BC32A4" w:rsidRDefault="006C144B">
      <w:pPr>
        <w:rPr>
          <w:rFonts w:ascii="Georgia" w:eastAsia="华文细黑" w:hAnsi="Georgia" w:cs="Times New Roman"/>
          <w:rPrChange w:id="3" w:author="林柏翰" w:date="2012-11-17T08:33:00Z">
            <w:rPr>
              <w:rFonts w:cs="Times New Roman"/>
            </w:rPr>
          </w:rPrChange>
        </w:rPr>
      </w:pPr>
      <w:r>
        <w:t xml:space="preserve">                                        —</w:t>
      </w:r>
      <w:r w:rsidRPr="00BC32A4">
        <w:rPr>
          <w:rFonts w:ascii="Georgia" w:eastAsia="华文细黑" w:hAnsi="Georgia"/>
          <w:rPrChange w:id="4" w:author="林柏翰" w:date="2012-11-17T08:33:00Z">
            <w:rPr/>
          </w:rPrChange>
        </w:rPr>
        <w:t>—</w:t>
      </w:r>
      <w:r w:rsidRPr="00BC32A4">
        <w:rPr>
          <w:rFonts w:ascii="Georgia" w:eastAsia="华文细黑" w:hAnsi="Georgia" w:cs="宋体"/>
          <w:rPrChange w:id="5" w:author="林柏翰" w:date="2012-11-17T08:33:00Z">
            <w:rPr>
              <w:rFonts w:cs="宋体" w:hint="eastAsia"/>
            </w:rPr>
          </w:rPrChange>
        </w:rPr>
        <w:t>无声的呐喊《毕业生》</w:t>
      </w:r>
    </w:p>
    <w:p w:rsidR="006C144B" w:rsidRPr="00BC32A4" w:rsidRDefault="006C144B">
      <w:pPr>
        <w:rPr>
          <w:rFonts w:ascii="Georgia" w:eastAsia="华文细黑" w:hAnsi="Georgia" w:cs="Times New Roman"/>
          <w:rPrChange w:id="6" w:author="林柏翰" w:date="2012-11-17T08:33:00Z">
            <w:rPr>
              <w:rFonts w:cs="Times New Roman"/>
            </w:rPr>
          </w:rPrChange>
        </w:rPr>
      </w:pPr>
      <w:r w:rsidRPr="00BC32A4">
        <w:rPr>
          <w:rFonts w:ascii="Georgia" w:eastAsia="华文细黑" w:hAnsi="Georgia"/>
          <w:rPrChange w:id="7" w:author="林柏翰" w:date="2012-11-17T08:33:00Z">
            <w:rPr/>
          </w:rPrChange>
        </w:rPr>
        <w:t xml:space="preserve">                                             </w:t>
      </w:r>
      <w:r w:rsidRPr="00BC32A4">
        <w:rPr>
          <w:rFonts w:ascii="Georgia" w:eastAsia="华文细黑" w:hAnsi="Georgia" w:cs="宋体"/>
          <w:rPrChange w:id="8" w:author="林柏翰" w:date="2012-11-17T08:33:00Z">
            <w:rPr>
              <w:rFonts w:cs="宋体" w:hint="eastAsia"/>
            </w:rPr>
          </w:rPrChange>
        </w:rPr>
        <w:t>文</w:t>
      </w:r>
      <w:r w:rsidRPr="00BC32A4">
        <w:rPr>
          <w:rFonts w:ascii="Georgia" w:eastAsia="华文细黑" w:hAnsi="Georgia"/>
          <w:rPrChange w:id="9" w:author="林柏翰" w:date="2012-11-17T08:33:00Z">
            <w:rPr/>
          </w:rPrChange>
        </w:rPr>
        <w:t>/</w:t>
      </w:r>
      <w:r w:rsidRPr="00BC32A4">
        <w:rPr>
          <w:rFonts w:ascii="Georgia" w:eastAsia="华文细黑" w:hAnsi="Georgia" w:cs="宋体"/>
          <w:rPrChange w:id="10" w:author="林柏翰" w:date="2012-11-17T08:33:00Z">
            <w:rPr>
              <w:rFonts w:cs="宋体" w:hint="eastAsia"/>
            </w:rPr>
          </w:rPrChange>
        </w:rPr>
        <w:t>青禾</w:t>
      </w:r>
    </w:p>
    <w:p w:rsidR="006C144B" w:rsidRPr="00BC32A4" w:rsidRDefault="006C144B" w:rsidP="00BE3DDE">
      <w:pPr>
        <w:ind w:firstLine="405"/>
        <w:rPr>
          <w:rFonts w:ascii="Georgia" w:eastAsia="华文细黑" w:hAnsi="Georgia" w:cs="Times New Roman"/>
          <w:rPrChange w:id="11" w:author="林柏翰" w:date="2012-11-17T08:33:00Z">
            <w:rPr>
              <w:rFonts w:cs="Times New Roman"/>
            </w:rPr>
          </w:rPrChange>
        </w:rPr>
      </w:pPr>
      <w:r w:rsidRPr="00BC32A4">
        <w:rPr>
          <w:rFonts w:ascii="Georgia" w:eastAsia="华文细黑" w:hAnsi="Georgia" w:cs="宋体"/>
          <w:rPrChange w:id="12" w:author="林柏翰" w:date="2012-11-17T08:33:00Z">
            <w:rPr>
              <w:rFonts w:cs="宋体" w:hint="eastAsia"/>
            </w:rPr>
          </w:rPrChange>
        </w:rPr>
        <w:t>世界上并没有那么多从小就志向远大的人。</w:t>
      </w:r>
    </w:p>
    <w:p w:rsidR="006C144B" w:rsidRPr="00BC32A4" w:rsidRDefault="006C144B" w:rsidP="00BE3DDE">
      <w:pPr>
        <w:ind w:firstLine="405"/>
        <w:rPr>
          <w:rFonts w:ascii="Georgia" w:eastAsia="华文细黑" w:hAnsi="Georgia" w:cs="Times New Roman"/>
          <w:rPrChange w:id="13" w:author="林柏翰" w:date="2012-11-17T08:33:00Z">
            <w:rPr>
              <w:rFonts w:cs="Times New Roman"/>
            </w:rPr>
          </w:rPrChange>
        </w:rPr>
      </w:pPr>
      <w:r w:rsidRPr="00BC32A4">
        <w:rPr>
          <w:rFonts w:ascii="Georgia" w:eastAsia="华文细黑" w:hAnsi="Georgia" w:cs="宋体"/>
          <w:rPrChange w:id="14" w:author="林柏翰" w:date="2012-11-17T08:33:00Z">
            <w:rPr>
              <w:rFonts w:cs="宋体" w:hint="eastAsia"/>
            </w:rPr>
          </w:rPrChange>
        </w:rPr>
        <w:t>大多数人都只是普通人，会发愁会困惑，</w:t>
      </w:r>
      <w:ins w:id="15" w:author="微软用户" w:date="2012-10-31T13:31:00Z">
        <w:r w:rsidRPr="00BC32A4">
          <w:rPr>
            <w:rFonts w:ascii="Georgia" w:eastAsia="华文细黑" w:hAnsi="Georgia" w:cs="宋体"/>
            <w:rPrChange w:id="16" w:author="林柏翰" w:date="2012-11-17T08:33:00Z">
              <w:rPr>
                <w:rFonts w:cs="宋体" w:hint="eastAsia"/>
              </w:rPr>
            </w:rPrChange>
          </w:rPr>
          <w:t>会</w:t>
        </w:r>
      </w:ins>
      <w:r w:rsidRPr="00BC32A4">
        <w:rPr>
          <w:rFonts w:ascii="Georgia" w:eastAsia="华文细黑" w:hAnsi="Georgia" w:cs="宋体"/>
          <w:rPrChange w:id="17" w:author="林柏翰" w:date="2012-11-17T08:33:00Z">
            <w:rPr>
              <w:rFonts w:cs="宋体" w:hint="eastAsia"/>
            </w:rPr>
          </w:rPrChange>
        </w:rPr>
        <w:t>优柔寡断，</w:t>
      </w:r>
      <w:ins w:id="18" w:author="微软用户" w:date="2012-10-31T13:35:00Z">
        <w:r w:rsidRPr="00BC32A4">
          <w:rPr>
            <w:rFonts w:ascii="Georgia" w:eastAsia="华文细黑" w:hAnsi="Georgia" w:cs="宋体"/>
            <w:rPrChange w:id="19" w:author="林柏翰" w:date="2012-11-17T08:33:00Z">
              <w:rPr>
                <w:rFonts w:cs="宋体" w:hint="eastAsia"/>
              </w:rPr>
            </w:rPrChange>
          </w:rPr>
          <w:t>会</w:t>
        </w:r>
      </w:ins>
      <w:r w:rsidRPr="00BC32A4">
        <w:rPr>
          <w:rFonts w:ascii="Georgia" w:eastAsia="华文细黑" w:hAnsi="Georgia" w:cs="宋体"/>
          <w:rPrChange w:id="20" w:author="林柏翰" w:date="2012-11-17T08:33:00Z">
            <w:rPr>
              <w:rFonts w:cs="宋体" w:hint="eastAsia"/>
            </w:rPr>
          </w:rPrChange>
        </w:rPr>
        <w:t>摇摆不定，</w:t>
      </w:r>
      <w:ins w:id="21" w:author="微软用户" w:date="2012-10-31T13:35:00Z">
        <w:r w:rsidRPr="00BC32A4">
          <w:rPr>
            <w:rFonts w:ascii="Georgia" w:eastAsia="华文细黑" w:hAnsi="Georgia" w:cs="宋体"/>
            <w:rPrChange w:id="22" w:author="林柏翰" w:date="2012-11-17T08:33:00Z">
              <w:rPr>
                <w:rFonts w:cs="宋体" w:hint="eastAsia"/>
              </w:rPr>
            </w:rPrChange>
          </w:rPr>
          <w:t>会</w:t>
        </w:r>
      </w:ins>
      <w:r w:rsidRPr="00BC32A4">
        <w:rPr>
          <w:rFonts w:ascii="Georgia" w:eastAsia="华文细黑" w:hAnsi="Georgia" w:cs="宋体"/>
          <w:rPrChange w:id="23" w:author="林柏翰" w:date="2012-11-17T08:33:00Z">
            <w:rPr>
              <w:rFonts w:cs="宋体" w:hint="eastAsia"/>
            </w:rPr>
          </w:rPrChange>
        </w:rPr>
        <w:t>在梦想与现实中苦苦挣扎。</w:t>
      </w:r>
      <w:ins w:id="24" w:author="微软用户" w:date="2012-10-31T13:35:00Z">
        <w:r w:rsidRPr="00BC32A4">
          <w:rPr>
            <w:rFonts w:ascii="Georgia" w:eastAsia="华文细黑" w:hAnsi="Georgia" w:cs="宋体"/>
            <w:rPrChange w:id="25" w:author="林柏翰" w:date="2012-11-17T08:33:00Z">
              <w:rPr>
                <w:rFonts w:cs="宋体" w:hint="eastAsia"/>
              </w:rPr>
            </w:rPrChange>
          </w:rPr>
          <w:t>大多数人</w:t>
        </w:r>
      </w:ins>
      <w:ins w:id="26" w:author="微软用户" w:date="2012-10-31T13:36:00Z">
        <w:r w:rsidRPr="00BC32A4">
          <w:rPr>
            <w:rFonts w:ascii="Georgia" w:eastAsia="华文细黑" w:hAnsi="Georgia" w:cs="宋体"/>
            <w:rPrChange w:id="27" w:author="林柏翰" w:date="2012-11-17T08:33:00Z">
              <w:rPr>
                <w:rFonts w:cs="宋体" w:hint="eastAsia"/>
              </w:rPr>
            </w:rPrChange>
          </w:rPr>
          <w:t>都是</w:t>
        </w:r>
      </w:ins>
      <w:r w:rsidRPr="00BC32A4">
        <w:rPr>
          <w:rFonts w:ascii="Georgia" w:eastAsia="华文细黑" w:hAnsi="Georgia" w:cs="宋体"/>
          <w:rPrChange w:id="28" w:author="林柏翰" w:date="2012-11-17T08:33:00Z">
            <w:rPr>
              <w:rFonts w:cs="宋体" w:hint="eastAsia"/>
            </w:rPr>
          </w:rPrChange>
        </w:rPr>
        <w:t>抱着走一步算一步的想法前进，安慰自己车到山前必有路，船到桥头自然直。</w:t>
      </w:r>
      <w:ins w:id="29" w:author="微软用户" w:date="2012-10-31T13:37:00Z">
        <w:r w:rsidRPr="00BC32A4">
          <w:rPr>
            <w:rFonts w:ascii="Georgia" w:eastAsia="华文细黑" w:hAnsi="Georgia" w:cs="宋体"/>
            <w:rPrChange w:id="30" w:author="林柏翰" w:date="2012-11-17T08:33:00Z">
              <w:rPr>
                <w:rFonts w:cs="宋体" w:hint="eastAsia"/>
              </w:rPr>
            </w:rPrChange>
          </w:rPr>
          <w:t>大多数人都</w:t>
        </w:r>
      </w:ins>
      <w:r w:rsidRPr="00BC32A4">
        <w:rPr>
          <w:rFonts w:ascii="Georgia" w:eastAsia="华文细黑" w:hAnsi="Georgia" w:cs="宋体"/>
          <w:rPrChange w:id="31" w:author="林柏翰" w:date="2012-11-17T08:33:00Z">
            <w:rPr>
              <w:rFonts w:cs="宋体" w:hint="eastAsia"/>
            </w:rPr>
          </w:rPrChange>
        </w:rPr>
        <w:t>不敢幻想未来，害怕明天</w:t>
      </w:r>
      <w:ins w:id="32" w:author="微软用户" w:date="2012-10-31T13:37:00Z">
        <w:r w:rsidRPr="00BC32A4">
          <w:rPr>
            <w:rFonts w:ascii="Georgia" w:eastAsia="华文细黑" w:hAnsi="Georgia" w:cs="宋体"/>
            <w:rPrChange w:id="33" w:author="林柏翰" w:date="2012-11-17T08:33:00Z">
              <w:rPr>
                <w:rFonts w:cs="宋体" w:hint="eastAsia"/>
              </w:rPr>
            </w:rPrChange>
          </w:rPr>
          <w:t>的</w:t>
        </w:r>
      </w:ins>
      <w:r w:rsidRPr="00BC32A4">
        <w:rPr>
          <w:rFonts w:ascii="Georgia" w:eastAsia="华文细黑" w:hAnsi="Georgia" w:cs="宋体"/>
          <w:rPrChange w:id="34" w:author="林柏翰" w:date="2012-11-17T08:33:00Z">
            <w:rPr>
              <w:rFonts w:cs="宋体" w:hint="eastAsia"/>
            </w:rPr>
          </w:rPrChange>
        </w:rPr>
        <w:t>来临。</w:t>
      </w:r>
    </w:p>
    <w:p w:rsidR="006C144B" w:rsidRPr="00BC32A4" w:rsidRDefault="006C144B" w:rsidP="00F54B92">
      <w:pPr>
        <w:ind w:firstLine="405"/>
        <w:rPr>
          <w:rFonts w:ascii="Georgia" w:eastAsia="华文细黑" w:hAnsi="Georgia" w:cs="Times New Roman"/>
          <w:rPrChange w:id="35" w:author="林柏翰" w:date="2012-11-17T08:33:00Z">
            <w:rPr>
              <w:rFonts w:cs="Times New Roman"/>
            </w:rPr>
          </w:rPrChange>
        </w:rPr>
      </w:pPr>
      <w:r w:rsidRPr="00BC32A4">
        <w:rPr>
          <w:rFonts w:ascii="Georgia" w:eastAsia="华文细黑" w:hAnsi="Georgia" w:cs="宋体"/>
          <w:rPrChange w:id="36" w:author="林柏翰" w:date="2012-11-17T08:33:00Z">
            <w:rPr>
              <w:rFonts w:cs="宋体" w:hint="eastAsia"/>
            </w:rPr>
          </w:rPrChange>
        </w:rPr>
        <w:t>有一种人最会有这样复杂的情绪，他们是毕业生。</w:t>
      </w:r>
      <w:commentRangeStart w:id="37"/>
      <w:r w:rsidRPr="00BC32A4">
        <w:rPr>
          <w:rFonts w:ascii="Georgia" w:eastAsia="华文细黑" w:hAnsi="Georgia" w:cs="宋体"/>
          <w:rPrChange w:id="38" w:author="林柏翰" w:date="2012-11-17T08:33:00Z">
            <w:rPr>
              <w:rFonts w:cs="宋体" w:hint="eastAsia"/>
            </w:rPr>
          </w:rPrChange>
        </w:rPr>
        <w:t>迷茫、焦虑、无助、担忧、渴望</w:t>
      </w:r>
      <w:r w:rsidRPr="00BC32A4">
        <w:rPr>
          <w:rFonts w:ascii="Georgia" w:eastAsia="华文细黑" w:hAnsi="Georgia" w:cs="宋体"/>
          <w:rPrChange w:id="39" w:author="林柏翰" w:date="2012-11-17T08:33:00Z">
            <w:rPr>
              <w:rFonts w:cs="宋体" w:hint="eastAsia"/>
            </w:rPr>
          </w:rPrChange>
        </w:rPr>
        <w:t>……</w:t>
      </w:r>
      <w:ins w:id="40" w:author="thinkpad" w:date="2012-11-04T20:14:00Z">
        <w:r w:rsidR="009C62AF" w:rsidRPr="00BC32A4">
          <w:rPr>
            <w:rFonts w:ascii="Georgia" w:eastAsia="华文细黑" w:hAnsi="Georgia" w:cs="宋体"/>
            <w:rPrChange w:id="41" w:author="林柏翰" w:date="2012-11-17T08:33:00Z">
              <w:rPr>
                <w:rFonts w:cs="宋体" w:hint="eastAsia"/>
              </w:rPr>
            </w:rPrChange>
          </w:rPr>
          <w:t>。</w:t>
        </w:r>
      </w:ins>
      <w:r w:rsidRPr="00BC32A4">
        <w:rPr>
          <w:rFonts w:ascii="Georgia" w:eastAsia="华文细黑" w:hAnsi="Georgia" w:cs="宋体"/>
          <w:rPrChange w:id="42" w:author="林柏翰" w:date="2012-11-17T08:33:00Z">
            <w:rPr>
              <w:rFonts w:cs="宋体" w:hint="eastAsia"/>
            </w:rPr>
          </w:rPrChange>
        </w:rPr>
        <w:t>离开学校，面</w:t>
      </w:r>
      <w:ins w:id="43" w:author="微软用户" w:date="2012-10-31T13:37:00Z">
        <w:r w:rsidRPr="00BC32A4">
          <w:rPr>
            <w:rFonts w:ascii="Georgia" w:eastAsia="华文细黑" w:hAnsi="Georgia" w:cs="宋体"/>
            <w:rPrChange w:id="44" w:author="林柏翰" w:date="2012-11-17T08:33:00Z">
              <w:rPr>
                <w:rFonts w:cs="宋体" w:hint="eastAsia"/>
              </w:rPr>
            </w:rPrChange>
          </w:rPr>
          <w:t>对</w:t>
        </w:r>
      </w:ins>
      <w:del w:id="45" w:author="微软用户" w:date="2012-10-31T13:37:00Z">
        <w:r w:rsidRPr="00BC32A4" w:rsidDel="00261A18">
          <w:rPr>
            <w:rFonts w:ascii="Georgia" w:eastAsia="华文细黑" w:hAnsi="Georgia" w:cs="宋体"/>
            <w:rPrChange w:id="46" w:author="林柏翰" w:date="2012-11-17T08:33:00Z">
              <w:rPr>
                <w:rFonts w:cs="宋体" w:hint="eastAsia"/>
              </w:rPr>
            </w:rPrChange>
          </w:rPr>
          <w:delText>向</w:delText>
        </w:r>
      </w:del>
      <w:r w:rsidRPr="00BC32A4">
        <w:rPr>
          <w:rFonts w:ascii="Georgia" w:eastAsia="华文细黑" w:hAnsi="Georgia" w:cs="宋体"/>
          <w:rPrChange w:id="47" w:author="林柏翰" w:date="2012-11-17T08:33:00Z">
            <w:rPr>
              <w:rFonts w:cs="宋体" w:hint="eastAsia"/>
            </w:rPr>
          </w:rPrChange>
        </w:rPr>
        <w:t>一个完全不同的真正社会。</w:t>
      </w:r>
      <w:commentRangeEnd w:id="37"/>
      <w:r w:rsidR="009C62AF" w:rsidRPr="00BC32A4">
        <w:rPr>
          <w:rStyle w:val="a6"/>
          <w:rFonts w:ascii="Georgia" w:eastAsia="华文细黑" w:hAnsi="Georgia"/>
          <w:rPrChange w:id="48" w:author="林柏翰" w:date="2012-11-17T08:33:00Z">
            <w:rPr>
              <w:rStyle w:val="a6"/>
            </w:rPr>
          </w:rPrChange>
        </w:rPr>
        <w:commentReference w:id="37"/>
      </w:r>
      <w:r w:rsidRPr="00BC32A4">
        <w:rPr>
          <w:rFonts w:ascii="Georgia" w:eastAsia="华文细黑" w:hAnsi="Georgia" w:cs="宋体"/>
          <w:rPrChange w:id="49" w:author="林柏翰" w:date="2012-11-17T08:33:00Z">
            <w:rPr>
              <w:rFonts w:cs="宋体" w:hint="eastAsia"/>
            </w:rPr>
          </w:rPrChange>
        </w:rPr>
        <w:t>他们对未来感到不安，却又必须做出选择</w:t>
      </w:r>
      <w:r w:rsidRPr="00BC32A4">
        <w:rPr>
          <w:rFonts w:ascii="Georgia" w:eastAsia="华文细黑" w:hAnsi="Georgia" w:cs="宋体"/>
          <w:strike/>
          <w:rPrChange w:id="50" w:author="林柏翰" w:date="2012-11-17T08:33:00Z">
            <w:rPr>
              <w:rFonts w:cs="宋体" w:hint="eastAsia"/>
              <w:strike/>
            </w:rPr>
          </w:rPrChange>
        </w:rPr>
        <w:t>。</w:t>
      </w:r>
      <w:ins w:id="51" w:author="thinkpad" w:date="2012-11-04T20:49:00Z">
        <w:r w:rsidR="00A008B1" w:rsidRPr="00BC32A4">
          <w:rPr>
            <w:rFonts w:ascii="Georgia" w:eastAsia="华文细黑" w:hAnsi="Georgia" w:cs="宋体"/>
            <w:rPrChange w:id="52" w:author="林柏翰" w:date="2012-11-17T08:33:00Z">
              <w:rPr>
                <w:rFonts w:cs="宋体" w:hint="eastAsia"/>
              </w:rPr>
            </w:rPrChange>
          </w:rPr>
          <w:t>；</w:t>
        </w:r>
      </w:ins>
      <w:r w:rsidRPr="00BC32A4">
        <w:rPr>
          <w:rFonts w:ascii="Georgia" w:eastAsia="华文细黑" w:hAnsi="Georgia" w:cs="宋体"/>
          <w:rPrChange w:id="53" w:author="林柏翰" w:date="2012-11-17T08:33:00Z">
            <w:rPr>
              <w:rFonts w:cs="宋体" w:hint="eastAsia"/>
            </w:rPr>
          </w:rPrChange>
        </w:rPr>
        <w:t>他们不够勇敢，却又必须坚强</w:t>
      </w:r>
      <w:r w:rsidRPr="008218E2">
        <w:rPr>
          <w:rFonts w:ascii="Georgia" w:eastAsia="华文细黑" w:hAnsi="Georgia" w:cs="宋体"/>
          <w:strike/>
          <w:color w:val="4F81BD"/>
          <w:rPrChange w:id="54" w:author="林柏翰" w:date="2012-11-17T08:33:00Z">
            <w:rPr>
              <w:rFonts w:cs="宋体" w:hint="eastAsia"/>
              <w:strike/>
              <w:color w:val="4F81BD"/>
            </w:rPr>
          </w:rPrChange>
        </w:rPr>
        <w:t>。</w:t>
      </w:r>
      <w:ins w:id="55" w:author="thinkpad" w:date="2012-11-04T20:51:00Z">
        <w:r w:rsidR="00A008B1" w:rsidRPr="00BC32A4">
          <w:rPr>
            <w:rFonts w:ascii="Georgia" w:eastAsia="华文细黑" w:hAnsi="Georgia" w:cs="宋体"/>
            <w:u w:val="single"/>
            <w:rPrChange w:id="56" w:author="林柏翰" w:date="2012-11-17T08:33:00Z">
              <w:rPr>
                <w:rFonts w:cs="宋体" w:hint="eastAsia"/>
                <w:u w:val="single"/>
              </w:rPr>
            </w:rPrChange>
          </w:rPr>
          <w:t>；</w:t>
        </w:r>
      </w:ins>
      <w:r w:rsidRPr="00BC32A4">
        <w:rPr>
          <w:rFonts w:ascii="Georgia" w:eastAsia="华文细黑" w:hAnsi="Georgia" w:cs="宋体"/>
          <w:rPrChange w:id="57" w:author="林柏翰" w:date="2012-11-17T08:33:00Z">
            <w:rPr>
              <w:rFonts w:cs="宋体" w:hint="eastAsia"/>
            </w:rPr>
          </w:rPrChange>
        </w:rPr>
        <w:t>他们厌倦安逸的生活，却又没有勇气做出改变。他们将对自己的人生做出重要的选择</w:t>
      </w:r>
      <w:r w:rsidRPr="008218E2">
        <w:rPr>
          <w:rFonts w:ascii="Georgia" w:eastAsia="华文细黑" w:hAnsi="Georgia" w:cs="宋体"/>
          <w:strike/>
          <w:color w:val="4F81BD"/>
          <w:rPrChange w:id="58" w:author="林柏翰" w:date="2012-11-17T08:33:00Z">
            <w:rPr>
              <w:rFonts w:cs="宋体" w:hint="eastAsia"/>
              <w:strike/>
              <w:color w:val="4F81BD"/>
            </w:rPr>
          </w:rPrChange>
        </w:rPr>
        <w:t>，</w:t>
      </w:r>
      <w:ins w:id="59" w:author="thinkpad" w:date="2012-11-04T20:53:00Z">
        <w:r w:rsidR="00A008B1" w:rsidRPr="008218E2">
          <w:rPr>
            <w:rFonts w:ascii="Georgia" w:eastAsia="华文细黑" w:hAnsi="Georgia" w:cs="宋体"/>
            <w:color w:val="4F81BD"/>
            <w:rPrChange w:id="60" w:author="林柏翰" w:date="2012-11-17T08:33:00Z">
              <w:rPr>
                <w:rFonts w:cs="宋体" w:hint="eastAsia"/>
                <w:color w:val="4F81BD"/>
              </w:rPr>
            </w:rPrChange>
          </w:rPr>
          <w:t>：</w:t>
        </w:r>
      </w:ins>
      <w:r w:rsidRPr="00BC32A4">
        <w:rPr>
          <w:rFonts w:ascii="Georgia" w:eastAsia="华文细黑" w:hAnsi="Georgia" w:cs="宋体"/>
          <w:rPrChange w:id="61" w:author="林柏翰" w:date="2012-11-17T08:33:00Z">
            <w:rPr>
              <w:rFonts w:cs="宋体" w:hint="eastAsia"/>
            </w:rPr>
          </w:rPrChange>
        </w:rPr>
        <w:t>是按部就班</w:t>
      </w:r>
      <w:ins w:id="62" w:author="微软用户" w:date="2012-10-31T13:41:00Z">
        <w:r w:rsidRPr="00BC32A4">
          <w:rPr>
            <w:rFonts w:ascii="Georgia" w:eastAsia="华文细黑" w:hAnsi="Georgia" w:cs="宋体"/>
            <w:rPrChange w:id="63" w:author="林柏翰" w:date="2012-11-17T08:33:00Z">
              <w:rPr>
                <w:rFonts w:cs="宋体" w:hint="eastAsia"/>
              </w:rPr>
            </w:rPrChange>
          </w:rPr>
          <w:t>、</w:t>
        </w:r>
      </w:ins>
      <w:del w:id="64" w:author="微软用户" w:date="2012-10-31T13:41:00Z">
        <w:r w:rsidRPr="00BC32A4" w:rsidDel="002D49DD">
          <w:rPr>
            <w:rFonts w:ascii="Georgia" w:eastAsia="华文细黑" w:hAnsi="Georgia" w:cs="宋体"/>
            <w:rPrChange w:id="65" w:author="林柏翰" w:date="2012-11-17T08:33:00Z">
              <w:rPr>
                <w:rFonts w:cs="宋体" w:hint="eastAsia"/>
              </w:rPr>
            </w:rPrChange>
          </w:rPr>
          <w:delText>，</w:delText>
        </w:r>
      </w:del>
      <w:r w:rsidRPr="00BC32A4">
        <w:rPr>
          <w:rFonts w:ascii="Georgia" w:eastAsia="华文细黑" w:hAnsi="Georgia" w:cs="宋体"/>
          <w:rPrChange w:id="66" w:author="林柏翰" w:date="2012-11-17T08:33:00Z">
            <w:rPr>
              <w:rFonts w:cs="宋体" w:hint="eastAsia"/>
            </w:rPr>
          </w:rPrChange>
        </w:rPr>
        <w:t>风平浪静，还是充满挑战？</w:t>
      </w:r>
      <w:proofErr w:type="gramStart"/>
      <w:r w:rsidRPr="00BC32A4">
        <w:rPr>
          <w:rFonts w:ascii="Georgia" w:eastAsia="华文细黑" w:hAnsi="Georgia" w:cs="宋体"/>
          <w:rPrChange w:id="67" w:author="林柏翰" w:date="2012-11-17T08:33:00Z">
            <w:rPr>
              <w:rFonts w:cs="宋体" w:hint="eastAsia"/>
            </w:rPr>
          </w:rPrChange>
        </w:rPr>
        <w:t>早已找</w:t>
      </w:r>
      <w:proofErr w:type="gramEnd"/>
      <w:r w:rsidRPr="00BC32A4">
        <w:rPr>
          <w:rFonts w:ascii="Georgia" w:eastAsia="华文细黑" w:hAnsi="Georgia" w:cs="宋体"/>
          <w:rPrChange w:id="68" w:author="林柏翰" w:date="2012-11-17T08:33:00Z">
            <w:rPr>
              <w:rFonts w:cs="宋体" w:hint="eastAsia"/>
            </w:rPr>
          </w:rPrChange>
        </w:rPr>
        <w:t>不清路在何方，却假装坚定地前行。</w:t>
      </w:r>
    </w:p>
    <w:p w:rsidR="006C144B" w:rsidRPr="00BC32A4" w:rsidRDefault="006C144B" w:rsidP="00F54B92">
      <w:pPr>
        <w:ind w:firstLine="405"/>
        <w:rPr>
          <w:rFonts w:ascii="Georgia" w:eastAsia="华文细黑" w:hAnsi="Georgia" w:cs="Times New Roman"/>
          <w:rPrChange w:id="69" w:author="林柏翰" w:date="2012-11-17T08:33:00Z">
            <w:rPr>
              <w:rFonts w:cs="Times New Roman"/>
            </w:rPr>
          </w:rPrChange>
        </w:rPr>
      </w:pPr>
    </w:p>
    <w:p w:rsidR="006C144B" w:rsidRPr="00BC32A4" w:rsidRDefault="006C144B" w:rsidP="00F54B92">
      <w:pPr>
        <w:ind w:firstLine="405"/>
        <w:rPr>
          <w:rFonts w:ascii="Georgia" w:eastAsia="华文细黑" w:hAnsi="Georgia" w:cs="Times New Roman"/>
          <w:b/>
          <w:bCs/>
          <w:rPrChange w:id="70" w:author="林柏翰" w:date="2012-11-17T08:33:00Z">
            <w:rPr>
              <w:rFonts w:cs="Times New Roman"/>
              <w:b/>
              <w:bCs/>
            </w:rPr>
          </w:rPrChange>
        </w:rPr>
      </w:pPr>
      <w:r w:rsidRPr="00BC32A4">
        <w:rPr>
          <w:rFonts w:ascii="Georgia" w:eastAsia="华文细黑" w:hAnsi="Georgia" w:cs="宋体"/>
          <w:b/>
          <w:bCs/>
          <w:rPrChange w:id="71" w:author="林柏翰" w:date="2012-11-17T08:33:00Z">
            <w:rPr>
              <w:rFonts w:cs="宋体" w:hint="eastAsia"/>
              <w:b/>
              <w:bCs/>
            </w:rPr>
          </w:rPrChange>
        </w:rPr>
        <w:t>关于电影</w:t>
      </w:r>
      <w:ins w:id="72" w:author="thinkpad" w:date="2012-11-04T21:00:00Z">
        <w:r w:rsidR="00ED3111" w:rsidRPr="00BC32A4">
          <w:rPr>
            <w:rFonts w:ascii="Georgia" w:eastAsia="华文细黑" w:hAnsi="Georgia" w:cs="宋体"/>
            <w:b/>
            <w:bCs/>
            <w:rPrChange w:id="73" w:author="林柏翰" w:date="2012-11-17T08:33:00Z">
              <w:rPr>
                <w:rFonts w:cs="宋体" w:hint="eastAsia"/>
                <w:b/>
                <w:bCs/>
              </w:rPr>
            </w:rPrChange>
          </w:rPr>
          <w:t>奖项</w:t>
        </w:r>
      </w:ins>
      <w:r w:rsidRPr="00BC32A4">
        <w:rPr>
          <w:rFonts w:ascii="Georgia" w:eastAsia="华文细黑" w:hAnsi="Georgia"/>
          <w:b/>
          <w:bCs/>
          <w:rPrChange w:id="74" w:author="林柏翰" w:date="2012-11-17T08:33:00Z">
            <w:rPr>
              <w:b/>
              <w:bCs/>
            </w:rPr>
          </w:rPrChange>
        </w:rPr>
        <w:t>——</w:t>
      </w:r>
    </w:p>
    <w:p w:rsidR="006C144B" w:rsidRPr="00BC32A4" w:rsidRDefault="006C144B" w:rsidP="00F54B92">
      <w:pPr>
        <w:ind w:firstLine="405"/>
        <w:rPr>
          <w:rFonts w:ascii="Georgia" w:eastAsia="华文细黑" w:hAnsi="Georgia" w:cs="Times New Roman"/>
          <w:rPrChange w:id="75" w:author="林柏翰" w:date="2012-11-17T08:33:00Z">
            <w:rPr>
              <w:rFonts w:cs="Times New Roman"/>
            </w:rPr>
          </w:rPrChange>
        </w:rPr>
      </w:pPr>
      <w:r w:rsidRPr="00BC32A4">
        <w:rPr>
          <w:rFonts w:ascii="Georgia" w:eastAsia="华文细黑" w:hAnsi="Georgia"/>
          <w:rPrChange w:id="76" w:author="林柏翰" w:date="2012-11-17T08:33:00Z">
            <w:rPr/>
          </w:rPrChange>
        </w:rPr>
        <w:t>60</w:t>
      </w:r>
      <w:r w:rsidRPr="00BC32A4">
        <w:rPr>
          <w:rFonts w:ascii="Georgia" w:eastAsia="华文细黑" w:hAnsi="Georgia" w:cs="宋体"/>
          <w:rPrChange w:id="77" w:author="林柏翰" w:date="2012-11-17T08:33:00Z">
            <w:rPr>
              <w:rFonts w:cs="宋体" w:hint="eastAsia"/>
            </w:rPr>
          </w:rPrChange>
        </w:rPr>
        <w:t>年代的美国不太平静</w:t>
      </w:r>
      <w:r w:rsidRPr="008218E2">
        <w:rPr>
          <w:rFonts w:ascii="Georgia" w:eastAsia="华文细黑" w:hAnsi="Georgia" w:cs="宋体"/>
          <w:strike/>
          <w:color w:val="4F81BD"/>
          <w:rPrChange w:id="78" w:author="林柏翰" w:date="2012-11-17T08:33:00Z">
            <w:rPr>
              <w:rFonts w:cs="宋体" w:hint="eastAsia"/>
              <w:strike/>
              <w:color w:val="4F81BD"/>
            </w:rPr>
          </w:rPrChange>
        </w:rPr>
        <w:t>，</w:t>
      </w:r>
      <w:ins w:id="79" w:author="thinkpad" w:date="2012-11-04T20:54:00Z">
        <w:r w:rsidR="00A008B1" w:rsidRPr="008218E2">
          <w:rPr>
            <w:rFonts w:ascii="Georgia" w:eastAsia="华文细黑" w:hAnsi="Georgia" w:cs="宋体"/>
            <w:color w:val="4F81BD"/>
            <w:rPrChange w:id="80" w:author="林柏翰" w:date="2012-11-17T08:33:00Z">
              <w:rPr>
                <w:rFonts w:cs="宋体" w:hint="eastAsia"/>
                <w:color w:val="4F81BD"/>
              </w:rPr>
            </w:rPrChange>
          </w:rPr>
          <w:t>：</w:t>
        </w:r>
      </w:ins>
      <w:r w:rsidRPr="00BC32A4">
        <w:rPr>
          <w:rFonts w:ascii="Georgia" w:eastAsia="华文细黑" w:hAnsi="Georgia" w:cs="宋体"/>
          <w:rPrChange w:id="81" w:author="林柏翰" w:date="2012-11-17T08:33:00Z">
            <w:rPr>
              <w:rFonts w:cs="宋体" w:hint="eastAsia"/>
            </w:rPr>
          </w:rPrChange>
        </w:rPr>
        <w:t>嬉皮士、学生运动、越南战争、反战潮流、民权运动。</w:t>
      </w:r>
    </w:p>
    <w:p w:rsidR="006C144B" w:rsidRPr="00BC32A4" w:rsidRDefault="006C144B" w:rsidP="00F54B92">
      <w:pPr>
        <w:ind w:firstLine="405"/>
        <w:rPr>
          <w:rFonts w:ascii="Georgia" w:eastAsia="华文细黑" w:hAnsi="Georgia" w:cs="Times New Roman"/>
          <w:rPrChange w:id="82" w:author="林柏翰" w:date="2012-11-17T08:33:00Z">
            <w:rPr>
              <w:rFonts w:cs="Times New Roman"/>
            </w:rPr>
          </w:rPrChange>
        </w:rPr>
      </w:pPr>
      <w:r w:rsidRPr="00BC32A4">
        <w:rPr>
          <w:rFonts w:ascii="Georgia" w:eastAsia="华文细黑" w:hAnsi="Georgia" w:cs="宋体"/>
          <w:rPrChange w:id="83" w:author="林柏翰" w:date="2012-11-17T08:33:00Z">
            <w:rPr>
              <w:rFonts w:cs="宋体" w:hint="eastAsia"/>
            </w:rPr>
          </w:rPrChange>
        </w:rPr>
        <w:t>动荡的社会，必然会使人茫然，迷失方向。</w:t>
      </w:r>
    </w:p>
    <w:p w:rsidR="006C144B" w:rsidRPr="00BC32A4" w:rsidRDefault="006C144B" w:rsidP="005B512E">
      <w:pPr>
        <w:ind w:firstLine="405"/>
        <w:rPr>
          <w:rFonts w:ascii="Georgia" w:eastAsia="华文细黑" w:hAnsi="Georgia" w:cs="Times New Roman"/>
          <w:rPrChange w:id="84" w:author="林柏翰" w:date="2012-11-17T08:33:00Z">
            <w:rPr>
              <w:rFonts w:cs="Times New Roman"/>
            </w:rPr>
          </w:rPrChange>
        </w:rPr>
      </w:pPr>
      <w:commentRangeStart w:id="85"/>
      <w:r w:rsidRPr="00BC32A4">
        <w:rPr>
          <w:rFonts w:ascii="Georgia" w:eastAsia="华文细黑" w:hAnsi="Georgia" w:cs="宋体"/>
          <w:rPrChange w:id="86" w:author="林柏翰" w:date="2012-11-17T08:33:00Z">
            <w:rPr>
              <w:rFonts w:cs="宋体" w:hint="eastAsia"/>
            </w:rPr>
          </w:rPrChange>
        </w:rPr>
        <w:t>《毕业生（</w:t>
      </w:r>
      <w:r w:rsidRPr="00BC32A4">
        <w:rPr>
          <w:rFonts w:ascii="Georgia" w:eastAsia="华文细黑" w:hAnsi="Georgia"/>
          <w:rPrChange w:id="87" w:author="林柏翰" w:date="2012-11-17T08:33:00Z">
            <w:rPr/>
          </w:rPrChange>
        </w:rPr>
        <w:t>The Graduate</w:t>
      </w:r>
      <w:r w:rsidRPr="00BC32A4">
        <w:rPr>
          <w:rFonts w:ascii="Georgia" w:eastAsia="华文细黑" w:hAnsi="Georgia" w:cs="宋体"/>
          <w:rPrChange w:id="88" w:author="林柏翰" w:date="2012-11-17T08:33:00Z">
            <w:rPr>
              <w:rFonts w:cs="宋体" w:hint="eastAsia"/>
            </w:rPr>
          </w:rPrChange>
        </w:rPr>
        <w:t>）》</w:t>
      </w:r>
      <w:ins w:id="89" w:author="微软用户" w:date="2012-10-31T13:44:00Z">
        <w:r w:rsidRPr="00BC32A4">
          <w:rPr>
            <w:rFonts w:ascii="Georgia" w:eastAsia="华文细黑" w:hAnsi="Georgia"/>
            <w:rPrChange w:id="90" w:author="林柏翰" w:date="2012-11-17T08:33:00Z">
              <w:rPr/>
            </w:rPrChange>
          </w:rPr>
          <w:t>——</w:t>
        </w:r>
      </w:ins>
      <w:del w:id="91" w:author="微软用户" w:date="2012-10-31T13:44:00Z">
        <w:r w:rsidRPr="00BC32A4" w:rsidDel="002D49DD">
          <w:rPr>
            <w:rFonts w:ascii="Georgia" w:eastAsia="华文细黑" w:hAnsi="Georgia" w:cs="宋体"/>
            <w:rPrChange w:id="92" w:author="林柏翰" w:date="2012-11-17T08:33:00Z">
              <w:rPr>
                <w:rFonts w:cs="宋体" w:hint="eastAsia"/>
              </w:rPr>
            </w:rPrChange>
          </w:rPr>
          <w:delText>，</w:delText>
        </w:r>
      </w:del>
      <w:r w:rsidRPr="00BC32A4">
        <w:rPr>
          <w:rFonts w:ascii="Georgia" w:eastAsia="华文细黑" w:hAnsi="Georgia" w:cs="宋体"/>
          <w:rPrChange w:id="93" w:author="林柏翰" w:date="2012-11-17T08:33:00Z">
            <w:rPr>
              <w:rFonts w:cs="宋体" w:hint="eastAsia"/>
            </w:rPr>
          </w:rPrChange>
        </w:rPr>
        <w:t>一部在</w:t>
      </w:r>
      <w:r w:rsidRPr="00BC32A4">
        <w:rPr>
          <w:rFonts w:ascii="Georgia" w:eastAsia="华文细黑" w:hAnsi="Georgia"/>
          <w:rPrChange w:id="94" w:author="林柏翰" w:date="2012-11-17T08:33:00Z">
            <w:rPr/>
          </w:rPrChange>
        </w:rPr>
        <w:t>1967</w:t>
      </w:r>
      <w:r w:rsidRPr="00BC32A4">
        <w:rPr>
          <w:rFonts w:ascii="Georgia" w:eastAsia="华文细黑" w:hAnsi="Georgia" w:cs="宋体"/>
          <w:rPrChange w:id="95" w:author="林柏翰" w:date="2012-11-17T08:33:00Z">
            <w:rPr>
              <w:rFonts w:cs="宋体" w:hint="eastAsia"/>
            </w:rPr>
          </w:rPrChange>
        </w:rPr>
        <w:t>年上映</w:t>
      </w:r>
      <w:ins w:id="96" w:author="微软用户" w:date="2012-10-31T18:37:00Z">
        <w:r w:rsidRPr="00BC32A4">
          <w:rPr>
            <w:rFonts w:ascii="Georgia" w:eastAsia="华文细黑" w:hAnsi="Georgia" w:cs="宋体"/>
            <w:rPrChange w:id="97" w:author="林柏翰" w:date="2012-11-17T08:33:00Z">
              <w:rPr>
                <w:rFonts w:cs="宋体" w:hint="eastAsia"/>
              </w:rPr>
            </w:rPrChange>
          </w:rPr>
          <w:t>，</w:t>
        </w:r>
      </w:ins>
      <w:r w:rsidRPr="00BC32A4">
        <w:rPr>
          <w:rFonts w:ascii="Georgia" w:eastAsia="华文细黑" w:hAnsi="Georgia" w:cs="宋体"/>
          <w:rPrChange w:id="98" w:author="林柏翰" w:date="2012-11-17T08:33:00Z">
            <w:rPr>
              <w:rFonts w:cs="宋体" w:hint="eastAsia"/>
            </w:rPr>
          </w:rPrChange>
        </w:rPr>
        <w:t>由迈克</w:t>
      </w:r>
      <w:r w:rsidRPr="00BC32A4">
        <w:rPr>
          <w:rFonts w:ascii="Georgia" w:eastAsia="华文细黑" w:hAnsi="Georgia" w:cs="宋体"/>
          <w:rPrChange w:id="99" w:author="林柏翰" w:date="2012-11-17T08:33:00Z">
            <w:rPr>
              <w:rFonts w:cs="宋体" w:hint="eastAsia"/>
            </w:rPr>
          </w:rPrChange>
        </w:rPr>
        <w:t>·</w:t>
      </w:r>
      <w:r w:rsidRPr="00BC32A4">
        <w:rPr>
          <w:rFonts w:ascii="Georgia" w:eastAsia="华文细黑" w:hAnsi="Georgia" w:cs="宋体"/>
          <w:rPrChange w:id="100" w:author="林柏翰" w:date="2012-11-17T08:33:00Z">
            <w:rPr>
              <w:rFonts w:cs="宋体" w:hint="eastAsia"/>
            </w:rPr>
          </w:rPrChange>
        </w:rPr>
        <w:t>尼克尔斯执导的美国电影</w:t>
      </w:r>
      <w:ins w:id="101" w:author="微软用户" w:date="2012-10-31T13:44:00Z">
        <w:r w:rsidRPr="00BC32A4">
          <w:rPr>
            <w:rFonts w:ascii="Georgia" w:eastAsia="华文细黑" w:hAnsi="Georgia" w:cs="宋体"/>
            <w:rPrChange w:id="102" w:author="林柏翰" w:date="2012-11-17T08:33:00Z">
              <w:rPr>
                <w:rFonts w:cs="宋体" w:hint="eastAsia"/>
              </w:rPr>
            </w:rPrChange>
          </w:rPr>
          <w:t>。</w:t>
        </w:r>
      </w:ins>
      <w:del w:id="103" w:author="微软用户" w:date="2012-10-31T13:44:00Z">
        <w:r w:rsidRPr="00BC32A4" w:rsidDel="002D49DD">
          <w:rPr>
            <w:rFonts w:ascii="Georgia" w:eastAsia="华文细黑" w:hAnsi="Georgia" w:cs="宋体"/>
            <w:rPrChange w:id="104" w:author="林柏翰" w:date="2012-11-17T08:33:00Z">
              <w:rPr>
                <w:rFonts w:cs="宋体" w:hint="eastAsia"/>
              </w:rPr>
            </w:rPrChange>
          </w:rPr>
          <w:delText>，</w:delText>
        </w:r>
      </w:del>
      <w:commentRangeEnd w:id="85"/>
      <w:r w:rsidR="00ED3111" w:rsidRPr="00BC32A4">
        <w:rPr>
          <w:rStyle w:val="a6"/>
          <w:rFonts w:ascii="Georgia" w:eastAsia="华文细黑" w:hAnsi="Georgia"/>
          <w:rPrChange w:id="105" w:author="林柏翰" w:date="2012-11-17T08:33:00Z">
            <w:rPr>
              <w:rStyle w:val="a6"/>
            </w:rPr>
          </w:rPrChange>
        </w:rPr>
        <w:commentReference w:id="85"/>
      </w:r>
      <w:r w:rsidRPr="00BC32A4">
        <w:rPr>
          <w:rFonts w:ascii="Georgia" w:eastAsia="华文细黑" w:hAnsi="Georgia" w:cs="宋体"/>
          <w:rPrChange w:id="106" w:author="林柏翰" w:date="2012-11-17T08:33:00Z">
            <w:rPr>
              <w:rFonts w:cs="宋体" w:hint="eastAsia"/>
            </w:rPr>
          </w:rPrChange>
        </w:rPr>
        <w:t>尼克尔斯凭此电影获得了奥斯卡最佳导演奖，并捧红了影片</w:t>
      </w:r>
      <w:ins w:id="107" w:author="微软用户" w:date="2012-10-31T13:45:00Z">
        <w:r w:rsidRPr="00BC32A4">
          <w:rPr>
            <w:rFonts w:ascii="Georgia" w:eastAsia="华文细黑" w:hAnsi="Georgia" w:cs="宋体"/>
            <w:rPrChange w:id="108" w:author="林柏翰" w:date="2012-11-17T08:33:00Z">
              <w:rPr>
                <w:rFonts w:cs="宋体" w:hint="eastAsia"/>
              </w:rPr>
            </w:rPrChange>
          </w:rPr>
          <w:t>中</w:t>
        </w:r>
      </w:ins>
      <w:r w:rsidRPr="00BC32A4">
        <w:rPr>
          <w:rFonts w:ascii="Georgia" w:eastAsia="华文细黑" w:hAnsi="Georgia" w:cs="宋体"/>
          <w:rPrChange w:id="109" w:author="林柏翰" w:date="2012-11-17T08:33:00Z">
            <w:rPr>
              <w:rFonts w:cs="宋体" w:hint="eastAsia"/>
            </w:rPr>
          </w:rPrChange>
        </w:rPr>
        <w:t>饰演</w:t>
      </w:r>
      <w:del w:id="110" w:author="微软用户" w:date="2012-10-31T13:45:00Z">
        <w:r w:rsidRPr="00BC32A4" w:rsidDel="002D49DD">
          <w:rPr>
            <w:rFonts w:ascii="Georgia" w:eastAsia="华文细黑" w:hAnsi="Georgia" w:cs="宋体"/>
            <w:rPrChange w:id="111" w:author="林柏翰" w:date="2012-11-17T08:33:00Z">
              <w:rPr>
                <w:rFonts w:cs="宋体" w:hint="eastAsia"/>
              </w:rPr>
            </w:rPrChange>
          </w:rPr>
          <w:delText>本片</w:delText>
        </w:r>
      </w:del>
      <w:r w:rsidRPr="00BC32A4">
        <w:rPr>
          <w:rFonts w:ascii="Georgia" w:eastAsia="华文细黑" w:hAnsi="Georgia" w:cs="宋体"/>
          <w:rPrChange w:id="112" w:author="林柏翰" w:date="2012-11-17T08:33:00Z">
            <w:rPr>
              <w:rFonts w:cs="宋体" w:hint="eastAsia"/>
            </w:rPr>
          </w:rPrChange>
        </w:rPr>
        <w:t>男主角本杰明的达斯汀</w:t>
      </w:r>
      <w:r w:rsidRPr="00BC32A4">
        <w:rPr>
          <w:rFonts w:ascii="Georgia" w:eastAsia="华文细黑" w:hAnsi="Georgia" w:cs="宋体"/>
          <w:rPrChange w:id="113" w:author="林柏翰" w:date="2012-11-17T08:33:00Z">
            <w:rPr>
              <w:rFonts w:cs="宋体" w:hint="eastAsia"/>
            </w:rPr>
          </w:rPrChange>
        </w:rPr>
        <w:t>·</w:t>
      </w:r>
      <w:r w:rsidRPr="00BC32A4">
        <w:rPr>
          <w:rFonts w:ascii="Georgia" w:eastAsia="华文细黑" w:hAnsi="Georgia" w:cs="宋体"/>
          <w:rPrChange w:id="114" w:author="林柏翰" w:date="2012-11-17T08:33:00Z">
            <w:rPr>
              <w:rFonts w:cs="宋体" w:hint="eastAsia"/>
            </w:rPr>
          </w:rPrChange>
        </w:rPr>
        <w:t>霍夫曼。霍夫曼</w:t>
      </w:r>
      <w:del w:id="115" w:author="微软用户" w:date="2012-10-31T13:45:00Z">
        <w:r w:rsidRPr="00BC32A4" w:rsidDel="002D49DD">
          <w:rPr>
            <w:rFonts w:ascii="Georgia" w:eastAsia="华文细黑" w:hAnsi="Georgia" w:cs="宋体"/>
            <w:rPrChange w:id="116" w:author="林柏翰" w:date="2012-11-17T08:33:00Z">
              <w:rPr>
                <w:rFonts w:cs="宋体" w:hint="eastAsia"/>
              </w:rPr>
            </w:rPrChange>
          </w:rPr>
          <w:delText>也</w:delText>
        </w:r>
      </w:del>
      <w:r w:rsidRPr="00BC32A4">
        <w:rPr>
          <w:rFonts w:ascii="Georgia" w:eastAsia="华文细黑" w:hAnsi="Georgia" w:cs="宋体"/>
          <w:rPrChange w:id="117" w:author="林柏翰" w:date="2012-11-17T08:33:00Z">
            <w:rPr>
              <w:rFonts w:cs="宋体" w:hint="eastAsia"/>
            </w:rPr>
          </w:rPrChange>
        </w:rPr>
        <w:t>以精湛的演技将片中男主角的感情演绎得淋漓尽致，也借此获得了当年奥斯卡金像奖最佳男主角的提名。</w:t>
      </w:r>
    </w:p>
    <w:p w:rsidR="006C144B" w:rsidRPr="00BC32A4" w:rsidRDefault="006C144B" w:rsidP="00F54B92">
      <w:pPr>
        <w:ind w:firstLine="405"/>
        <w:rPr>
          <w:rFonts w:ascii="Georgia" w:eastAsia="华文细黑" w:hAnsi="Georgia" w:cs="Times New Roman"/>
          <w:rPrChange w:id="118" w:author="林柏翰" w:date="2012-11-17T08:33:00Z">
            <w:rPr>
              <w:rFonts w:ascii="宋体" w:cs="Times New Roman"/>
            </w:rPr>
          </w:rPrChange>
        </w:rPr>
      </w:pPr>
    </w:p>
    <w:p w:rsidR="006C144B" w:rsidRPr="00BC32A4" w:rsidRDefault="006C144B" w:rsidP="00CC23B2">
      <w:pPr>
        <w:ind w:firstLine="405"/>
        <w:rPr>
          <w:rFonts w:ascii="Georgia" w:eastAsia="华文细黑" w:hAnsi="Georgia" w:cs="Times New Roman"/>
          <w:b/>
          <w:bCs/>
          <w:rPrChange w:id="119" w:author="林柏翰" w:date="2012-11-17T08:33:00Z">
            <w:rPr>
              <w:rFonts w:ascii="宋体" w:cs="Times New Roman"/>
              <w:b/>
              <w:bCs/>
            </w:rPr>
          </w:rPrChange>
        </w:rPr>
      </w:pPr>
      <w:r w:rsidRPr="00BC32A4">
        <w:rPr>
          <w:rFonts w:ascii="Georgia" w:eastAsia="华文细黑" w:hAnsi="Georgia" w:cs="宋体"/>
          <w:b/>
          <w:bCs/>
          <w:rPrChange w:id="120" w:author="林柏翰" w:date="2012-11-17T08:33:00Z">
            <w:rPr>
              <w:rFonts w:ascii="宋体" w:hAnsi="宋体" w:cs="宋体" w:hint="eastAsia"/>
              <w:b/>
              <w:bCs/>
            </w:rPr>
          </w:rPrChange>
        </w:rPr>
        <w:t>关于电影音乐</w:t>
      </w:r>
      <w:r w:rsidRPr="00BC32A4">
        <w:rPr>
          <w:rFonts w:ascii="Georgia" w:eastAsia="华文细黑" w:hAnsi="Georgia" w:cs="宋体"/>
          <w:b/>
          <w:bCs/>
          <w:rPrChange w:id="121" w:author="林柏翰" w:date="2012-11-17T08:33:00Z">
            <w:rPr>
              <w:rFonts w:ascii="宋体" w:hAnsi="宋体" w:cs="宋体"/>
              <w:b/>
              <w:bCs/>
            </w:rPr>
          </w:rPrChange>
        </w:rPr>
        <w:t>——</w:t>
      </w:r>
    </w:p>
    <w:p w:rsidR="006C144B" w:rsidRPr="00BC32A4" w:rsidRDefault="006C144B" w:rsidP="00CC23B2">
      <w:pPr>
        <w:ind w:firstLine="405"/>
        <w:rPr>
          <w:rFonts w:ascii="Georgia" w:eastAsia="华文细黑" w:hAnsi="Georgia" w:cs="Times New Roman"/>
          <w:rPrChange w:id="122" w:author="林柏翰" w:date="2012-11-17T08:33:00Z">
            <w:rPr>
              <w:rFonts w:ascii="宋体" w:cs="Times New Roman"/>
            </w:rPr>
          </w:rPrChange>
        </w:rPr>
      </w:pPr>
      <w:r w:rsidRPr="00BC32A4">
        <w:rPr>
          <w:rFonts w:ascii="Georgia" w:eastAsia="华文细黑" w:hAnsi="Georgia" w:cs="宋体"/>
          <w:rPrChange w:id="123" w:author="林柏翰" w:date="2012-11-17T08:33:00Z">
            <w:rPr>
              <w:rFonts w:ascii="宋体" w:hAnsi="宋体" w:cs="宋体" w:hint="eastAsia"/>
            </w:rPr>
          </w:rPrChange>
        </w:rPr>
        <w:t>《寂静之声（</w:t>
      </w:r>
      <w:r w:rsidRPr="00BC32A4">
        <w:rPr>
          <w:rFonts w:ascii="Georgia" w:eastAsia="华文细黑" w:hAnsi="Georgia" w:cs="宋体"/>
          <w:rPrChange w:id="124" w:author="林柏翰" w:date="2012-11-17T08:33:00Z">
            <w:rPr>
              <w:rFonts w:ascii="宋体" w:hAnsi="宋体" w:cs="宋体"/>
            </w:rPr>
          </w:rPrChange>
        </w:rPr>
        <w:t>The sound of silence</w:t>
      </w:r>
      <w:r w:rsidRPr="00BC32A4">
        <w:rPr>
          <w:rFonts w:ascii="Georgia" w:eastAsia="华文细黑" w:hAnsi="Georgia" w:cs="宋体"/>
          <w:rPrChange w:id="125" w:author="林柏翰" w:date="2012-11-17T08:33:00Z">
            <w:rPr>
              <w:rFonts w:ascii="宋体" w:hAnsi="宋体" w:cs="宋体" w:hint="eastAsia"/>
            </w:rPr>
          </w:rPrChange>
        </w:rPr>
        <w:t>）》是这部电影的主题曲，由戴夫</w:t>
      </w:r>
      <w:r w:rsidRPr="00BC32A4">
        <w:rPr>
          <w:rFonts w:ascii="Georgia" w:eastAsia="华文细黑" w:hAnsi="Georgia" w:cs="宋体"/>
          <w:rPrChange w:id="126" w:author="林柏翰" w:date="2012-11-17T08:33:00Z">
            <w:rPr>
              <w:rFonts w:ascii="宋体" w:hAnsi="宋体" w:cs="宋体" w:hint="eastAsia"/>
            </w:rPr>
          </w:rPrChange>
        </w:rPr>
        <w:t>·</w:t>
      </w:r>
      <w:r w:rsidRPr="00BC32A4">
        <w:rPr>
          <w:rFonts w:ascii="Georgia" w:eastAsia="华文细黑" w:hAnsi="Georgia" w:cs="宋体"/>
          <w:rPrChange w:id="127" w:author="林柏翰" w:date="2012-11-17T08:33:00Z">
            <w:rPr>
              <w:rFonts w:ascii="宋体" w:hAnsi="宋体" w:cs="宋体" w:hint="eastAsia"/>
            </w:rPr>
          </w:rPrChange>
        </w:rPr>
        <w:t>格鲁辛与保罗</w:t>
      </w:r>
      <w:r w:rsidRPr="00BC32A4">
        <w:rPr>
          <w:rFonts w:ascii="Georgia" w:eastAsia="华文细黑" w:hAnsi="Georgia" w:cs="宋体"/>
          <w:rPrChange w:id="128" w:author="林柏翰" w:date="2012-11-17T08:33:00Z">
            <w:rPr>
              <w:rFonts w:ascii="宋体" w:hAnsi="宋体" w:cs="宋体" w:hint="eastAsia"/>
            </w:rPr>
          </w:rPrChange>
        </w:rPr>
        <w:t>·</w:t>
      </w:r>
      <w:r w:rsidRPr="00BC32A4">
        <w:rPr>
          <w:rFonts w:ascii="Georgia" w:eastAsia="华文细黑" w:hAnsi="Georgia" w:cs="宋体"/>
          <w:rPrChange w:id="129" w:author="林柏翰" w:date="2012-11-17T08:33:00Z">
            <w:rPr>
              <w:rFonts w:ascii="宋体" w:hAnsi="宋体" w:cs="宋体" w:hint="eastAsia"/>
            </w:rPr>
          </w:rPrChange>
        </w:rPr>
        <w:t>西蒙合作编写，优雅的爵士腔、低音般的二重唱和清新的民谣风很好地反映了涉世未深的大学生的心境，更容易唱进人的心理。这首歌曲的名气可能比《毕业生》还要大，</w:t>
      </w:r>
      <w:ins w:id="130" w:author="微软用户" w:date="2012-10-31T13:46:00Z">
        <w:r w:rsidRPr="00BC32A4">
          <w:rPr>
            <w:rFonts w:ascii="Georgia" w:eastAsia="华文细黑" w:hAnsi="Georgia" w:cs="宋体"/>
            <w:rPrChange w:id="131" w:author="林柏翰" w:date="2012-11-17T08:33:00Z">
              <w:rPr>
                <w:rFonts w:ascii="宋体" w:hAnsi="宋体" w:cs="宋体" w:hint="eastAsia"/>
              </w:rPr>
            </w:rPrChange>
          </w:rPr>
          <w:t>也</w:t>
        </w:r>
      </w:ins>
      <w:r w:rsidRPr="00BC32A4">
        <w:rPr>
          <w:rFonts w:ascii="Georgia" w:eastAsia="华文细黑" w:hAnsi="Georgia" w:cs="宋体"/>
          <w:rPrChange w:id="132" w:author="林柏翰" w:date="2012-11-17T08:33:00Z">
            <w:rPr>
              <w:rFonts w:ascii="宋体" w:hAnsi="宋体" w:cs="宋体" w:hint="eastAsia"/>
            </w:rPr>
          </w:rPrChange>
        </w:rPr>
        <w:t>被众多听众所熟知。</w:t>
      </w:r>
    </w:p>
    <w:p w:rsidR="006C144B" w:rsidRPr="00BC32A4" w:rsidRDefault="006C144B" w:rsidP="00CC23B2">
      <w:pPr>
        <w:ind w:firstLine="405"/>
        <w:rPr>
          <w:rFonts w:ascii="Georgia" w:eastAsia="华文细黑" w:hAnsi="Georgia" w:cs="Times New Roman"/>
          <w:rPrChange w:id="133" w:author="林柏翰" w:date="2012-11-17T08:33:00Z">
            <w:rPr>
              <w:rFonts w:ascii="宋体" w:cs="Times New Roman"/>
            </w:rPr>
          </w:rPrChange>
        </w:rPr>
      </w:pPr>
      <w:r w:rsidRPr="00BC32A4">
        <w:rPr>
          <w:rFonts w:ascii="Georgia" w:eastAsia="华文细黑" w:hAnsi="Georgia" w:cs="宋体"/>
          <w:rPrChange w:id="134" w:author="林柏翰" w:date="2012-11-17T08:33:00Z">
            <w:rPr>
              <w:rFonts w:ascii="宋体" w:hAnsi="宋体" w:cs="宋体" w:hint="eastAsia"/>
            </w:rPr>
          </w:rPrChange>
        </w:rPr>
        <w:t>这首歌旋律飘逸而低沉，充满了如同幻觉般的意境，</w:t>
      </w:r>
      <w:commentRangeStart w:id="135"/>
      <w:del w:id="136" w:author="微软用户" w:date="2012-10-31T13:48:00Z">
        <w:r w:rsidRPr="00BC32A4" w:rsidDel="002D49DD">
          <w:rPr>
            <w:rFonts w:ascii="Georgia" w:eastAsia="华文细黑" w:hAnsi="Georgia" w:cs="宋体"/>
            <w:rPrChange w:id="137" w:author="林柏翰" w:date="2012-11-17T08:33:00Z">
              <w:rPr>
                <w:rFonts w:ascii="宋体" w:hAnsi="宋体" w:cs="宋体" w:hint="eastAsia"/>
              </w:rPr>
            </w:rPrChange>
          </w:rPr>
          <w:delText>在</w:delText>
        </w:r>
      </w:del>
      <w:r w:rsidRPr="00BC32A4">
        <w:rPr>
          <w:rFonts w:ascii="Georgia" w:eastAsia="华文细黑" w:hAnsi="Georgia" w:cs="宋体"/>
          <w:rPrChange w:id="138" w:author="林柏翰" w:date="2012-11-17T08:33:00Z">
            <w:rPr>
              <w:rFonts w:ascii="宋体" w:hAnsi="宋体" w:cs="宋体" w:hint="eastAsia"/>
            </w:rPr>
          </w:rPrChange>
        </w:rPr>
        <w:t>讲述</w:t>
      </w:r>
      <w:ins w:id="139" w:author="微软用户" w:date="2012-10-31T13:48:00Z">
        <w:r w:rsidRPr="00BC32A4">
          <w:rPr>
            <w:rFonts w:ascii="Georgia" w:eastAsia="华文细黑" w:hAnsi="Georgia" w:cs="宋体"/>
            <w:rPrChange w:id="140" w:author="林柏翰" w:date="2012-11-17T08:33:00Z">
              <w:rPr>
                <w:rFonts w:ascii="宋体" w:hAnsi="宋体" w:cs="宋体" w:hint="eastAsia"/>
              </w:rPr>
            </w:rPrChange>
          </w:rPr>
          <w:t>了</w:t>
        </w:r>
      </w:ins>
      <w:r w:rsidRPr="00BC32A4">
        <w:rPr>
          <w:rFonts w:ascii="Georgia" w:eastAsia="华文细黑" w:hAnsi="Georgia" w:cs="宋体"/>
          <w:rPrChange w:id="141" w:author="林柏翰" w:date="2012-11-17T08:33:00Z">
            <w:rPr>
              <w:rFonts w:ascii="宋体" w:hAnsi="宋体" w:cs="宋体" w:hint="eastAsia"/>
            </w:rPr>
          </w:rPrChange>
        </w:rPr>
        <w:t>一种年轻无助</w:t>
      </w:r>
      <w:ins w:id="142" w:author="微软用户" w:date="2012-10-31T13:48:00Z">
        <w:r w:rsidRPr="00BC32A4">
          <w:rPr>
            <w:rFonts w:ascii="Georgia" w:eastAsia="华文细黑" w:hAnsi="Georgia" w:cs="宋体"/>
            <w:rPrChange w:id="143" w:author="林柏翰" w:date="2012-11-17T08:33:00Z">
              <w:rPr>
                <w:rFonts w:ascii="宋体" w:hAnsi="宋体" w:cs="宋体" w:hint="eastAsia"/>
              </w:rPr>
            </w:rPrChange>
          </w:rPr>
          <w:t>、</w:t>
        </w:r>
      </w:ins>
      <w:del w:id="144" w:author="微软用户" w:date="2012-10-31T13:48:00Z">
        <w:r w:rsidRPr="00BC32A4" w:rsidDel="002D49DD">
          <w:rPr>
            <w:rFonts w:ascii="Georgia" w:eastAsia="华文细黑" w:hAnsi="Georgia" w:cs="宋体"/>
            <w:rPrChange w:id="145" w:author="林柏翰" w:date="2012-11-17T08:33:00Z">
              <w:rPr>
                <w:rFonts w:ascii="宋体" w:hAnsi="宋体" w:cs="宋体" w:hint="eastAsia"/>
              </w:rPr>
            </w:rPrChange>
          </w:rPr>
          <w:delText>，</w:delText>
        </w:r>
      </w:del>
      <w:r w:rsidRPr="00BC32A4">
        <w:rPr>
          <w:rFonts w:ascii="Georgia" w:eastAsia="华文细黑" w:hAnsi="Georgia" w:cs="宋体"/>
          <w:rPrChange w:id="146" w:author="林柏翰" w:date="2012-11-17T08:33:00Z">
            <w:rPr>
              <w:rFonts w:ascii="宋体" w:hAnsi="宋体" w:cs="宋体" w:hint="eastAsia"/>
            </w:rPr>
          </w:rPrChange>
        </w:rPr>
        <w:t>对静默黑暗的宣泄</w:t>
      </w:r>
      <w:ins w:id="147" w:author="微软用户" w:date="2012-10-31T13:50:00Z">
        <w:r w:rsidRPr="00BC32A4">
          <w:rPr>
            <w:rFonts w:ascii="Georgia" w:eastAsia="华文细黑" w:hAnsi="Georgia" w:cs="宋体"/>
            <w:rPrChange w:id="148" w:author="林柏翰" w:date="2012-11-17T08:33:00Z">
              <w:rPr>
                <w:rFonts w:ascii="宋体" w:hAnsi="宋体" w:cs="宋体" w:hint="eastAsia"/>
              </w:rPr>
            </w:rPrChange>
          </w:rPr>
          <w:t>；</w:t>
        </w:r>
      </w:ins>
      <w:del w:id="149" w:author="微软用户" w:date="2012-10-31T13:50:00Z">
        <w:r w:rsidRPr="00BC32A4" w:rsidDel="002D49DD">
          <w:rPr>
            <w:rFonts w:ascii="Georgia" w:eastAsia="华文细黑" w:hAnsi="Georgia" w:cs="宋体"/>
            <w:rPrChange w:id="150" w:author="林柏翰" w:date="2012-11-17T08:33:00Z">
              <w:rPr>
                <w:rFonts w:ascii="宋体" w:hAnsi="宋体" w:cs="宋体" w:hint="eastAsia"/>
              </w:rPr>
            </w:rPrChange>
          </w:rPr>
          <w:delText>，</w:delText>
        </w:r>
      </w:del>
      <w:ins w:id="151" w:author="微软用户" w:date="2012-10-31T13:49:00Z">
        <w:r w:rsidRPr="00BC32A4">
          <w:rPr>
            <w:rFonts w:ascii="Georgia" w:eastAsia="华文细黑" w:hAnsi="Georgia" w:cs="宋体"/>
            <w:rPrChange w:id="152" w:author="林柏翰" w:date="2012-11-17T08:33:00Z">
              <w:rPr>
                <w:rFonts w:ascii="宋体" w:hAnsi="宋体" w:cs="宋体" w:hint="eastAsia"/>
              </w:rPr>
            </w:rPrChange>
          </w:rPr>
          <w:t>一种对于</w:t>
        </w:r>
      </w:ins>
      <w:r w:rsidRPr="00BC32A4">
        <w:rPr>
          <w:rFonts w:ascii="Georgia" w:eastAsia="华文细黑" w:hAnsi="Georgia" w:cs="宋体"/>
          <w:rPrChange w:id="153" w:author="林柏翰" w:date="2012-11-17T08:33:00Z">
            <w:rPr>
              <w:rFonts w:ascii="宋体" w:hAnsi="宋体" w:cs="宋体" w:hint="eastAsia"/>
            </w:rPr>
          </w:rPrChange>
        </w:rPr>
        <w:t>孤独的倾诉</w:t>
      </w:r>
      <w:ins w:id="154" w:author="微软用户" w:date="2012-10-31T13:50:00Z">
        <w:r w:rsidRPr="00BC32A4">
          <w:rPr>
            <w:rFonts w:ascii="Georgia" w:eastAsia="华文细黑" w:hAnsi="Georgia" w:cs="宋体"/>
            <w:rPrChange w:id="155" w:author="林柏翰" w:date="2012-11-17T08:33:00Z">
              <w:rPr>
                <w:rFonts w:ascii="宋体" w:hAnsi="宋体" w:cs="宋体" w:hint="eastAsia"/>
              </w:rPr>
            </w:rPrChange>
          </w:rPr>
          <w:t>；</w:t>
        </w:r>
      </w:ins>
      <w:ins w:id="156" w:author="微软用户" w:date="2012-10-31T13:49:00Z">
        <w:r w:rsidRPr="00BC32A4">
          <w:rPr>
            <w:rFonts w:ascii="Georgia" w:eastAsia="华文细黑" w:hAnsi="Georgia" w:cs="宋体"/>
            <w:rPrChange w:id="157" w:author="林柏翰" w:date="2012-11-17T08:33:00Z">
              <w:rPr>
                <w:rFonts w:ascii="宋体" w:hAnsi="宋体" w:cs="宋体" w:hint="eastAsia"/>
              </w:rPr>
            </w:rPrChange>
          </w:rPr>
          <w:t>一种</w:t>
        </w:r>
      </w:ins>
      <w:del w:id="158" w:author="微软用户" w:date="2012-10-31T13:49:00Z">
        <w:r w:rsidRPr="00BC32A4" w:rsidDel="002D49DD">
          <w:rPr>
            <w:rFonts w:ascii="Georgia" w:eastAsia="华文细黑" w:hAnsi="Georgia" w:cs="宋体"/>
            <w:rPrChange w:id="159" w:author="林柏翰" w:date="2012-11-17T08:33:00Z">
              <w:rPr>
                <w:rFonts w:ascii="宋体" w:hAnsi="宋体" w:cs="宋体" w:hint="eastAsia"/>
              </w:rPr>
            </w:rPrChange>
          </w:rPr>
          <w:delText>，以及</w:delText>
        </w:r>
      </w:del>
      <w:r w:rsidRPr="00BC32A4">
        <w:rPr>
          <w:rFonts w:ascii="Georgia" w:eastAsia="华文细黑" w:hAnsi="Georgia" w:cs="宋体"/>
          <w:rPrChange w:id="160" w:author="林柏翰" w:date="2012-11-17T08:33:00Z">
            <w:rPr>
              <w:rFonts w:ascii="宋体" w:hAnsi="宋体" w:cs="宋体" w:hint="eastAsia"/>
            </w:rPr>
          </w:rPrChange>
        </w:rPr>
        <w:t>对像癌症一样蔓延扩散的寂静的反抗</w:t>
      </w:r>
      <w:ins w:id="161" w:author="微软用户" w:date="2012-10-31T13:51:00Z">
        <w:r w:rsidRPr="00BC32A4">
          <w:rPr>
            <w:rFonts w:ascii="Georgia" w:eastAsia="华文细黑" w:hAnsi="Georgia" w:cs="宋体"/>
            <w:rPrChange w:id="162" w:author="林柏翰" w:date="2012-11-17T08:33:00Z">
              <w:rPr>
                <w:rFonts w:ascii="宋体" w:hAnsi="宋体" w:cs="宋体" w:hint="eastAsia"/>
              </w:rPr>
            </w:rPrChange>
          </w:rPr>
          <w:t>；</w:t>
        </w:r>
      </w:ins>
      <w:del w:id="163" w:author="微软用户" w:date="2012-10-31T13:51:00Z">
        <w:r w:rsidRPr="00BC32A4" w:rsidDel="002D49DD">
          <w:rPr>
            <w:rFonts w:ascii="Georgia" w:eastAsia="华文细黑" w:hAnsi="Georgia" w:cs="宋体"/>
            <w:rPrChange w:id="164" w:author="林柏翰" w:date="2012-11-17T08:33:00Z">
              <w:rPr>
                <w:rFonts w:ascii="宋体" w:hAnsi="宋体" w:cs="宋体" w:hint="eastAsia"/>
              </w:rPr>
            </w:rPrChange>
          </w:rPr>
          <w:delText>，</w:delText>
        </w:r>
      </w:del>
      <w:ins w:id="165" w:author="微软用户" w:date="2012-10-31T13:50:00Z">
        <w:r w:rsidRPr="00BC32A4">
          <w:rPr>
            <w:rFonts w:ascii="Georgia" w:eastAsia="华文细黑" w:hAnsi="Georgia" w:cs="宋体"/>
            <w:rPrChange w:id="166" w:author="林柏翰" w:date="2012-11-17T08:33:00Z">
              <w:rPr>
                <w:rFonts w:ascii="宋体" w:hAnsi="宋体" w:cs="宋体" w:hint="eastAsia"/>
              </w:rPr>
            </w:rPrChange>
          </w:rPr>
          <w:t>一种</w:t>
        </w:r>
      </w:ins>
      <w:r w:rsidRPr="00BC32A4">
        <w:rPr>
          <w:rFonts w:ascii="Georgia" w:eastAsia="华文细黑" w:hAnsi="Georgia" w:cs="宋体"/>
          <w:rPrChange w:id="167" w:author="林柏翰" w:date="2012-11-17T08:33:00Z">
            <w:rPr>
              <w:rFonts w:ascii="宋体" w:hAnsi="宋体" w:cs="宋体" w:hint="eastAsia"/>
            </w:rPr>
          </w:rPrChange>
        </w:rPr>
        <w:t>拯救被吞噬的人</w:t>
      </w:r>
      <w:ins w:id="168" w:author="微软用户" w:date="2012-10-31T13:50:00Z">
        <w:r w:rsidRPr="00BC32A4">
          <w:rPr>
            <w:rFonts w:ascii="Georgia" w:eastAsia="华文细黑" w:hAnsi="Georgia" w:cs="宋体"/>
            <w:rPrChange w:id="169" w:author="林柏翰" w:date="2012-11-17T08:33:00Z">
              <w:rPr>
                <w:rFonts w:ascii="宋体" w:hAnsi="宋体" w:cs="宋体" w:hint="eastAsia"/>
              </w:rPr>
            </w:rPrChange>
          </w:rPr>
          <w:t>、</w:t>
        </w:r>
      </w:ins>
      <w:del w:id="170" w:author="微软用户" w:date="2012-10-31T13:50:00Z">
        <w:r w:rsidRPr="00BC32A4" w:rsidDel="002D49DD">
          <w:rPr>
            <w:rFonts w:ascii="Georgia" w:eastAsia="华文细黑" w:hAnsi="Georgia" w:cs="宋体"/>
            <w:rPrChange w:id="171" w:author="林柏翰" w:date="2012-11-17T08:33:00Z">
              <w:rPr>
                <w:rFonts w:ascii="宋体" w:hAnsi="宋体" w:cs="宋体" w:hint="eastAsia"/>
              </w:rPr>
            </w:rPrChange>
          </w:rPr>
          <w:delText>，</w:delText>
        </w:r>
      </w:del>
      <w:r w:rsidRPr="00BC32A4">
        <w:rPr>
          <w:rFonts w:ascii="Georgia" w:eastAsia="华文细黑" w:hAnsi="Georgia" w:cs="宋体"/>
          <w:rPrChange w:id="172" w:author="林柏翰" w:date="2012-11-17T08:33:00Z">
            <w:rPr>
              <w:rFonts w:ascii="宋体" w:hAnsi="宋体" w:cs="宋体" w:hint="eastAsia"/>
            </w:rPr>
          </w:rPrChange>
        </w:rPr>
        <w:t>对世界发出无言的呐喊</w:t>
      </w:r>
      <w:ins w:id="173" w:author="微软用户" w:date="2012-10-31T13:51:00Z">
        <w:r w:rsidRPr="00BC32A4">
          <w:rPr>
            <w:rFonts w:ascii="Georgia" w:eastAsia="华文细黑" w:hAnsi="Georgia" w:cs="宋体"/>
            <w:rPrChange w:id="174" w:author="林柏翰" w:date="2012-11-17T08:33:00Z">
              <w:rPr>
                <w:rFonts w:ascii="宋体" w:hAnsi="宋体" w:cs="宋体" w:hint="eastAsia"/>
              </w:rPr>
            </w:rPrChange>
          </w:rPr>
          <w:t>；</w:t>
        </w:r>
      </w:ins>
      <w:del w:id="175" w:author="微软用户" w:date="2012-10-31T13:51:00Z">
        <w:r w:rsidRPr="00BC32A4" w:rsidDel="002D49DD">
          <w:rPr>
            <w:rFonts w:ascii="Georgia" w:eastAsia="华文细黑" w:hAnsi="Georgia" w:cs="宋体"/>
            <w:rPrChange w:id="176" w:author="林柏翰" w:date="2012-11-17T08:33:00Z">
              <w:rPr>
                <w:rFonts w:ascii="宋体" w:hAnsi="宋体" w:cs="宋体" w:hint="eastAsia"/>
              </w:rPr>
            </w:rPrChange>
          </w:rPr>
          <w:delText>，</w:delText>
        </w:r>
      </w:del>
      <w:ins w:id="177" w:author="微软用户" w:date="2012-10-31T13:50:00Z">
        <w:r w:rsidRPr="00BC32A4">
          <w:rPr>
            <w:rFonts w:ascii="Georgia" w:eastAsia="华文细黑" w:hAnsi="Georgia" w:cs="宋体"/>
            <w:rPrChange w:id="178" w:author="林柏翰" w:date="2012-11-17T08:33:00Z">
              <w:rPr>
                <w:rFonts w:ascii="宋体" w:hAnsi="宋体" w:cs="宋体" w:hint="eastAsia"/>
              </w:rPr>
            </w:rPrChange>
          </w:rPr>
          <w:t>一种</w:t>
        </w:r>
      </w:ins>
      <w:r w:rsidRPr="00BC32A4">
        <w:rPr>
          <w:rFonts w:ascii="Georgia" w:eastAsia="华文细黑" w:hAnsi="Georgia" w:cs="宋体"/>
          <w:rPrChange w:id="179" w:author="林柏翰" w:date="2012-11-17T08:33:00Z">
            <w:rPr>
              <w:rFonts w:ascii="宋体" w:hAnsi="宋体" w:cs="宋体" w:hint="eastAsia"/>
            </w:rPr>
          </w:rPrChange>
        </w:rPr>
        <w:t>无声的抗争。</w:t>
      </w:r>
      <w:commentRangeEnd w:id="135"/>
      <w:r w:rsidR="00ED3111" w:rsidRPr="00BC32A4">
        <w:rPr>
          <w:rStyle w:val="a6"/>
          <w:rFonts w:ascii="Georgia" w:eastAsia="华文细黑" w:hAnsi="Georgia"/>
          <w:rPrChange w:id="180" w:author="林柏翰" w:date="2012-11-17T08:33:00Z">
            <w:rPr>
              <w:rStyle w:val="a6"/>
            </w:rPr>
          </w:rPrChange>
        </w:rPr>
        <w:commentReference w:id="135"/>
      </w:r>
    </w:p>
    <w:p w:rsidR="006C144B" w:rsidRPr="00BC32A4" w:rsidRDefault="006C144B" w:rsidP="00CC23B2">
      <w:pPr>
        <w:ind w:firstLine="405"/>
        <w:rPr>
          <w:rFonts w:ascii="Georgia" w:eastAsia="华文细黑" w:hAnsi="Georgia" w:cs="Times New Roman"/>
          <w:rPrChange w:id="181" w:author="林柏翰" w:date="2012-11-17T08:33:00Z">
            <w:rPr>
              <w:rFonts w:ascii="宋体" w:cs="Times New Roman"/>
            </w:rPr>
          </w:rPrChange>
        </w:rPr>
      </w:pPr>
      <w:r w:rsidRPr="00BC32A4">
        <w:rPr>
          <w:rFonts w:ascii="Georgia" w:eastAsia="华文细黑" w:hAnsi="Georgia" w:cs="宋体"/>
          <w:rPrChange w:id="182" w:author="林柏翰" w:date="2012-11-17T08:33:00Z">
            <w:rPr>
              <w:rFonts w:ascii="宋体" w:hAnsi="宋体" w:cs="宋体" w:hint="eastAsia"/>
            </w:rPr>
          </w:rPrChange>
        </w:rPr>
        <w:t>同为保罗</w:t>
      </w:r>
      <w:r w:rsidRPr="00BC32A4">
        <w:rPr>
          <w:rFonts w:ascii="Georgia" w:eastAsia="华文细黑" w:hAnsi="Georgia" w:cs="宋体"/>
          <w:rPrChange w:id="183" w:author="林柏翰" w:date="2012-11-17T08:33:00Z">
            <w:rPr>
              <w:rFonts w:ascii="宋体" w:hAnsi="宋体" w:cs="宋体" w:hint="eastAsia"/>
            </w:rPr>
          </w:rPrChange>
        </w:rPr>
        <w:t>·</w:t>
      </w:r>
      <w:r w:rsidRPr="00BC32A4">
        <w:rPr>
          <w:rFonts w:ascii="Georgia" w:eastAsia="华文细黑" w:hAnsi="Georgia" w:cs="宋体"/>
          <w:rPrChange w:id="184" w:author="林柏翰" w:date="2012-11-17T08:33:00Z">
            <w:rPr>
              <w:rFonts w:ascii="宋体" w:hAnsi="宋体" w:cs="宋体" w:hint="eastAsia"/>
            </w:rPr>
          </w:rPrChange>
        </w:rPr>
        <w:t>西蒙</w:t>
      </w:r>
      <w:del w:id="185" w:author="微软用户" w:date="2012-10-31T18:38:00Z">
        <w:r w:rsidRPr="00BC32A4" w:rsidDel="00F5065B">
          <w:rPr>
            <w:rFonts w:ascii="Georgia" w:eastAsia="华文细黑" w:hAnsi="Georgia" w:cs="宋体"/>
            <w:rPrChange w:id="186" w:author="林柏翰" w:date="2012-11-17T08:33:00Z">
              <w:rPr>
                <w:rFonts w:ascii="宋体" w:hAnsi="宋体" w:cs="宋体" w:hint="eastAsia"/>
              </w:rPr>
            </w:rPrChange>
          </w:rPr>
          <w:delText>的</w:delText>
        </w:r>
      </w:del>
      <w:r w:rsidRPr="00BC32A4">
        <w:rPr>
          <w:rFonts w:ascii="Georgia" w:eastAsia="华文细黑" w:hAnsi="Georgia" w:cs="宋体"/>
          <w:rPrChange w:id="187" w:author="林柏翰" w:date="2012-11-17T08:33:00Z">
            <w:rPr>
              <w:rFonts w:ascii="宋体" w:hAnsi="宋体" w:cs="宋体" w:hint="eastAsia"/>
            </w:rPr>
          </w:rPrChange>
        </w:rPr>
        <w:t>作品</w:t>
      </w:r>
      <w:ins w:id="188" w:author="thinkpad" w:date="2012-11-04T21:12:00Z">
        <w:r w:rsidR="00DD10CA" w:rsidRPr="00BC32A4" w:rsidDel="00D64F2E">
          <w:rPr>
            <w:rFonts w:ascii="Georgia" w:eastAsia="华文细黑" w:hAnsi="Georgia" w:cs="宋体"/>
            <w:rPrChange w:id="189" w:author="林柏翰" w:date="2012-11-17T08:33:00Z">
              <w:rPr>
                <w:rFonts w:ascii="宋体" w:hAnsi="宋体" w:cs="宋体" w:hint="eastAsia"/>
              </w:rPr>
            </w:rPrChange>
          </w:rPr>
          <w:t xml:space="preserve"> </w:t>
        </w:r>
      </w:ins>
      <w:ins w:id="190" w:author="微软用户" w:date="2012-10-31T18:38:00Z">
        <w:del w:id="191" w:author="thinkpad" w:date="2012-11-04T20:33:00Z">
          <w:r w:rsidRPr="008218E2" w:rsidDel="00D64F2E">
            <w:rPr>
              <w:rFonts w:ascii="Georgia" w:eastAsia="华文细黑" w:hAnsi="Georgia" w:cs="宋体"/>
              <w:color w:val="4F81BD"/>
              <w:u w:val="single"/>
              <w:rPrChange w:id="192" w:author="林柏翰" w:date="2012-11-17T08:33:00Z">
                <w:rPr>
                  <w:rFonts w:ascii="宋体" w:hAnsi="宋体" w:cs="宋体" w:hint="eastAsia"/>
                  <w:color w:val="4F81BD"/>
                  <w:u w:val="single"/>
                </w:rPr>
              </w:rPrChange>
            </w:rPr>
            <w:delText>的</w:delText>
          </w:r>
        </w:del>
      </w:ins>
      <w:r w:rsidR="00DD10CA" w:rsidRPr="008218E2">
        <w:rPr>
          <w:rFonts w:ascii="Georgia" w:eastAsia="华文细黑" w:hAnsi="Georgia" w:cs="宋体"/>
          <w:color w:val="4F81BD"/>
          <w:u w:val="single"/>
          <w:rPrChange w:id="193" w:author="林柏翰" w:date="2012-11-17T08:33:00Z">
            <w:rPr>
              <w:rFonts w:ascii="宋体" w:hAnsi="宋体" w:cs="宋体" w:hint="eastAsia"/>
              <w:color w:val="4F81BD"/>
              <w:u w:val="single"/>
            </w:rPr>
          </w:rPrChange>
        </w:rPr>
        <w:t>的</w:t>
      </w:r>
      <w:r w:rsidRPr="00BC32A4">
        <w:rPr>
          <w:rFonts w:ascii="Georgia" w:eastAsia="华文细黑" w:hAnsi="Georgia" w:cs="宋体"/>
          <w:rPrChange w:id="194" w:author="林柏翰" w:date="2012-11-17T08:33:00Z">
            <w:rPr>
              <w:rFonts w:ascii="宋体" w:hAnsi="宋体" w:cs="宋体" w:hint="eastAsia"/>
            </w:rPr>
          </w:rPrChange>
        </w:rPr>
        <w:t>“</w:t>
      </w:r>
      <w:r w:rsidRPr="00BC32A4">
        <w:rPr>
          <w:rFonts w:ascii="Georgia" w:eastAsia="华文细黑" w:hAnsi="Georgia" w:cs="宋体"/>
          <w:spacing w:val="8"/>
          <w:rPrChange w:id="195" w:author="林柏翰" w:date="2012-11-17T08:33:00Z">
            <w:rPr>
              <w:rFonts w:ascii="宋体" w:hAnsi="宋体" w:cs="宋体"/>
              <w:spacing w:val="8"/>
            </w:rPr>
          </w:rPrChange>
        </w:rPr>
        <w:t>Scarborough Fair”</w:t>
      </w:r>
      <w:r w:rsidRPr="00BC32A4">
        <w:rPr>
          <w:rFonts w:ascii="Georgia" w:eastAsia="华文细黑" w:hAnsi="Georgia" w:cs="宋体"/>
          <w:spacing w:val="8"/>
          <w:rPrChange w:id="196" w:author="林柏翰" w:date="2012-11-17T08:33:00Z">
            <w:rPr>
              <w:rFonts w:ascii="宋体" w:hAnsi="宋体" w:cs="宋体" w:hint="eastAsia"/>
              <w:spacing w:val="8"/>
            </w:rPr>
          </w:rPrChange>
        </w:rPr>
        <w:t>和</w:t>
      </w:r>
      <w:r w:rsidRPr="00BC32A4">
        <w:rPr>
          <w:rFonts w:ascii="Georgia" w:eastAsia="华文细黑" w:hAnsi="Georgia" w:cs="宋体"/>
          <w:spacing w:val="8"/>
          <w:rPrChange w:id="197" w:author="林柏翰" w:date="2012-11-17T08:33:00Z">
            <w:rPr>
              <w:rFonts w:ascii="宋体" w:hAnsi="宋体" w:cs="宋体" w:hint="eastAsia"/>
              <w:spacing w:val="8"/>
            </w:rPr>
          </w:rPrChange>
        </w:rPr>
        <w:t>“Mrs. Robinson”</w:t>
      </w:r>
      <w:ins w:id="198" w:author="微软用户" w:date="2012-10-31T18:38:00Z">
        <w:r w:rsidRPr="008218E2">
          <w:rPr>
            <w:rFonts w:ascii="Georgia" w:eastAsia="华文细黑" w:hAnsi="Georgia" w:cs="宋体"/>
            <w:strike/>
            <w:color w:val="1F497D"/>
            <w:spacing w:val="8"/>
            <w:rPrChange w:id="199" w:author="林柏翰" w:date="2012-11-17T08:33:00Z">
              <w:rPr>
                <w:rFonts w:ascii="宋体" w:hAnsi="宋体" w:cs="宋体" w:hint="eastAsia"/>
                <w:strike/>
                <w:color w:val="1F497D"/>
                <w:spacing w:val="8"/>
              </w:rPr>
            </w:rPrChange>
          </w:rPr>
          <w:t>在当时</w:t>
        </w:r>
      </w:ins>
      <w:r w:rsidRPr="00BC32A4">
        <w:rPr>
          <w:rFonts w:ascii="Georgia" w:eastAsia="华文细黑" w:hAnsi="Georgia" w:cs="宋体"/>
          <w:spacing w:val="8"/>
          <w:rPrChange w:id="200" w:author="林柏翰" w:date="2012-11-17T08:33:00Z">
            <w:rPr>
              <w:rFonts w:ascii="宋体" w:hAnsi="宋体" w:cs="宋体" w:hint="eastAsia"/>
              <w:spacing w:val="8"/>
            </w:rPr>
          </w:rPrChange>
        </w:rPr>
        <w:t>都成为当时朗朗上口的畅销曲，前者因被莎拉</w:t>
      </w:r>
      <w:r w:rsidRPr="00BC32A4">
        <w:rPr>
          <w:rFonts w:ascii="Georgia" w:eastAsia="华文细黑" w:hAnsi="Georgia" w:cs="宋体"/>
          <w:spacing w:val="8"/>
          <w:rPrChange w:id="201" w:author="林柏翰" w:date="2012-11-17T08:33:00Z">
            <w:rPr>
              <w:rFonts w:ascii="宋体" w:hAnsi="宋体" w:cs="宋体" w:hint="eastAsia"/>
              <w:spacing w:val="8"/>
            </w:rPr>
          </w:rPrChange>
        </w:rPr>
        <w:t>·</w:t>
      </w:r>
      <w:r w:rsidRPr="00BC32A4">
        <w:rPr>
          <w:rFonts w:ascii="Georgia" w:eastAsia="华文细黑" w:hAnsi="Georgia" w:cs="宋体"/>
          <w:spacing w:val="8"/>
          <w:rPrChange w:id="202" w:author="林柏翰" w:date="2012-11-17T08:33:00Z">
            <w:rPr>
              <w:rFonts w:ascii="宋体" w:hAnsi="宋体" w:cs="宋体" w:hint="eastAsia"/>
              <w:spacing w:val="8"/>
            </w:rPr>
          </w:rPrChange>
        </w:rPr>
        <w:t>布莱曼翻唱</w:t>
      </w:r>
      <w:r w:rsidR="00CE40C8" w:rsidRPr="008218E2">
        <w:rPr>
          <w:rFonts w:ascii="Georgia" w:eastAsia="华文细黑" w:hAnsi="Georgia" w:cs="宋体"/>
          <w:color w:val="4F81BD"/>
          <w:spacing w:val="8"/>
          <w:u w:val="single"/>
          <w:rPrChange w:id="203" w:author="林柏翰" w:date="2012-11-17T08:33:00Z">
            <w:rPr>
              <w:rFonts w:ascii="宋体" w:hAnsi="宋体" w:cs="宋体" w:hint="eastAsia"/>
              <w:color w:val="4F81BD"/>
              <w:spacing w:val="8"/>
              <w:u w:val="single"/>
            </w:rPr>
          </w:rPrChange>
        </w:rPr>
        <w:t>，</w:t>
      </w:r>
      <w:r w:rsidRPr="00BC32A4">
        <w:rPr>
          <w:rFonts w:ascii="Georgia" w:eastAsia="华文细黑" w:hAnsi="Georgia" w:cs="宋体"/>
          <w:spacing w:val="8"/>
          <w:rPrChange w:id="204" w:author="林柏翰" w:date="2012-11-17T08:33:00Z">
            <w:rPr>
              <w:rFonts w:ascii="宋体" w:hAnsi="宋体" w:cs="宋体" w:hint="eastAsia"/>
              <w:spacing w:val="8"/>
            </w:rPr>
          </w:rPrChange>
        </w:rPr>
        <w:t>一时间被更多人所熟悉。当年，这首歌曲曾</w:t>
      </w:r>
      <w:proofErr w:type="gramStart"/>
      <w:r w:rsidRPr="00BC32A4">
        <w:rPr>
          <w:rFonts w:ascii="Georgia" w:eastAsia="华文细黑" w:hAnsi="Georgia" w:cs="宋体"/>
          <w:spacing w:val="8"/>
          <w:rPrChange w:id="205" w:author="林柏翰" w:date="2012-11-17T08:33:00Z">
            <w:rPr>
              <w:rFonts w:ascii="宋体" w:hAnsi="宋体" w:cs="宋体" w:hint="eastAsia"/>
              <w:spacing w:val="8"/>
            </w:rPr>
          </w:rPrChange>
        </w:rPr>
        <w:t>超过了披头</w:t>
      </w:r>
      <w:proofErr w:type="gramEnd"/>
      <w:r w:rsidRPr="00BC32A4">
        <w:rPr>
          <w:rFonts w:ascii="Georgia" w:eastAsia="华文细黑" w:hAnsi="Georgia" w:cs="宋体"/>
          <w:spacing w:val="8"/>
          <w:rPrChange w:id="206" w:author="林柏翰" w:date="2012-11-17T08:33:00Z">
            <w:rPr>
              <w:rFonts w:ascii="宋体" w:hAnsi="宋体" w:cs="宋体" w:hint="eastAsia"/>
              <w:spacing w:val="8"/>
            </w:rPr>
          </w:rPrChange>
        </w:rPr>
        <w:t>士的白专辑。可惜的是，人们往往被莎拉布莱曼空灵优美的高音音色所吸引，而忽略了它原本的韵味。歌词表面上看是写一个美丽的爱情故事，对远方恋人的思念</w:t>
      </w:r>
      <w:r w:rsidRPr="00BC32A4">
        <w:rPr>
          <w:rFonts w:ascii="Georgia" w:eastAsia="华文细黑" w:hAnsi="Georgia" w:cs="宋体"/>
          <w:strike/>
          <w:spacing w:val="8"/>
          <w:rPrChange w:id="207" w:author="林柏翰" w:date="2012-11-17T08:33:00Z">
            <w:rPr>
              <w:rFonts w:ascii="宋体" w:hAnsi="宋体" w:cs="宋体" w:hint="eastAsia"/>
              <w:strike/>
              <w:spacing w:val="8"/>
            </w:rPr>
          </w:rPrChange>
        </w:rPr>
        <w:t>，</w:t>
      </w:r>
      <w:r w:rsidR="00CE40C8" w:rsidRPr="008218E2">
        <w:rPr>
          <w:rFonts w:ascii="Georgia" w:eastAsia="华文细黑" w:hAnsi="Georgia" w:cs="宋体"/>
          <w:color w:val="4F81BD"/>
          <w:spacing w:val="8"/>
          <w:u w:val="single"/>
          <w:rPrChange w:id="208" w:author="林柏翰" w:date="2012-11-17T08:33:00Z">
            <w:rPr>
              <w:rFonts w:ascii="宋体" w:hAnsi="宋体" w:cs="宋体" w:hint="eastAsia"/>
              <w:color w:val="4F81BD"/>
              <w:spacing w:val="8"/>
              <w:u w:val="single"/>
            </w:rPr>
          </w:rPrChange>
        </w:rPr>
        <w:t>。</w:t>
      </w:r>
      <w:r w:rsidRPr="00BC32A4">
        <w:rPr>
          <w:rFonts w:ascii="Georgia" w:eastAsia="华文细黑" w:hAnsi="Georgia" w:cs="宋体"/>
          <w:spacing w:val="8"/>
          <w:rPrChange w:id="209" w:author="林柏翰" w:date="2012-11-17T08:33:00Z">
            <w:rPr>
              <w:rFonts w:ascii="宋体" w:hAnsi="宋体" w:cs="宋体" w:hint="eastAsia"/>
              <w:spacing w:val="8"/>
            </w:rPr>
          </w:rPrChange>
        </w:rPr>
        <w:t>歌词的第二句芫荽、鼠尾草、迷迭香和百里香（</w:t>
      </w:r>
      <w:r w:rsidRPr="00BC32A4">
        <w:rPr>
          <w:rFonts w:ascii="Georgia" w:eastAsia="华文细黑" w:hAnsi="Georgia" w:cs="宋体"/>
          <w:spacing w:val="8"/>
          <w:rPrChange w:id="210" w:author="林柏翰" w:date="2012-11-17T08:33:00Z">
            <w:rPr>
              <w:rFonts w:ascii="宋体" w:hAnsi="宋体" w:cs="宋体"/>
              <w:spacing w:val="8"/>
            </w:rPr>
          </w:rPrChange>
        </w:rPr>
        <w:t>Parsley, Sage, Rosemary and Thyme</w:t>
      </w:r>
      <w:r w:rsidRPr="00BC32A4">
        <w:rPr>
          <w:rFonts w:ascii="Georgia" w:eastAsia="华文细黑" w:hAnsi="Georgia" w:cs="宋体"/>
          <w:spacing w:val="8"/>
          <w:rPrChange w:id="211" w:author="林柏翰" w:date="2012-11-17T08:33:00Z">
            <w:rPr>
              <w:rFonts w:ascii="宋体" w:hAnsi="宋体" w:cs="宋体" w:hint="eastAsia"/>
              <w:spacing w:val="8"/>
            </w:rPr>
          </w:rPrChange>
        </w:rPr>
        <w:t>），据说分别代表爱情的甜蜜、力量、忠诚和勇气。而歌曲的中后部分，每一句后都有一个微弱的声音在唱着另外一套不一样的歌词，歌词里控诉战争，期望和平，这是美国人在迷茫中激起的反抗。</w:t>
      </w:r>
    </w:p>
    <w:p w:rsidR="006C144B" w:rsidRPr="00BC32A4" w:rsidRDefault="006C144B" w:rsidP="00F54B92">
      <w:pPr>
        <w:ind w:firstLine="405"/>
        <w:rPr>
          <w:rFonts w:ascii="Georgia" w:eastAsia="华文细黑" w:hAnsi="Georgia" w:cs="Times New Roman"/>
          <w:rPrChange w:id="212" w:author="林柏翰" w:date="2012-11-17T08:33:00Z">
            <w:rPr>
              <w:rFonts w:ascii="宋体" w:cs="Times New Roman"/>
            </w:rPr>
          </w:rPrChange>
        </w:rPr>
      </w:pPr>
    </w:p>
    <w:p w:rsidR="006C144B" w:rsidRPr="00BC32A4" w:rsidRDefault="006C144B" w:rsidP="00F54B92">
      <w:pPr>
        <w:ind w:firstLine="405"/>
        <w:rPr>
          <w:rFonts w:ascii="Georgia" w:eastAsia="华文细黑" w:hAnsi="Georgia" w:cs="Times New Roman"/>
          <w:b/>
          <w:bCs/>
          <w:rPrChange w:id="213" w:author="林柏翰" w:date="2012-11-17T08:33:00Z">
            <w:rPr>
              <w:rFonts w:ascii="宋体" w:cs="Times New Roman"/>
              <w:b/>
              <w:bCs/>
            </w:rPr>
          </w:rPrChange>
        </w:rPr>
      </w:pPr>
      <w:r w:rsidRPr="00BC32A4">
        <w:rPr>
          <w:rFonts w:ascii="Georgia" w:eastAsia="华文细黑" w:hAnsi="Georgia" w:cs="宋体"/>
          <w:b/>
          <w:bCs/>
          <w:rPrChange w:id="214" w:author="林柏翰" w:date="2012-11-17T08:33:00Z">
            <w:rPr>
              <w:rFonts w:ascii="宋体" w:hAnsi="宋体" w:cs="宋体" w:hint="eastAsia"/>
              <w:b/>
              <w:bCs/>
            </w:rPr>
          </w:rPrChange>
        </w:rPr>
        <w:t>关于</w:t>
      </w:r>
      <w:r w:rsidRPr="008218E2">
        <w:rPr>
          <w:rFonts w:ascii="Georgia" w:eastAsia="华文细黑" w:hAnsi="Georgia" w:cs="宋体"/>
          <w:b/>
          <w:bCs/>
          <w:strike/>
          <w:color w:val="4F81BD"/>
          <w:rPrChange w:id="215" w:author="林柏翰" w:date="2012-11-17T08:33:00Z">
            <w:rPr>
              <w:rFonts w:ascii="宋体" w:hAnsi="宋体" w:cs="宋体" w:hint="eastAsia"/>
              <w:b/>
              <w:bCs/>
              <w:strike/>
              <w:color w:val="4F81BD"/>
            </w:rPr>
          </w:rPrChange>
        </w:rPr>
        <w:t>毕业生</w:t>
      </w:r>
      <w:r w:rsidR="00CE40C8" w:rsidRPr="008218E2">
        <w:rPr>
          <w:rFonts w:ascii="Georgia" w:eastAsia="华文细黑" w:hAnsi="Georgia" w:cs="宋体"/>
          <w:b/>
          <w:bCs/>
          <w:color w:val="4F81BD"/>
          <w:u w:val="single"/>
          <w:rPrChange w:id="216" w:author="林柏翰" w:date="2012-11-17T08:33:00Z">
            <w:rPr>
              <w:rFonts w:ascii="宋体" w:hAnsi="宋体" w:cs="宋体" w:hint="eastAsia"/>
              <w:b/>
              <w:bCs/>
              <w:color w:val="4F81BD"/>
              <w:u w:val="single"/>
            </w:rPr>
          </w:rPrChange>
        </w:rPr>
        <w:t>电影</w:t>
      </w:r>
      <w:r w:rsidRPr="00BC32A4">
        <w:rPr>
          <w:rFonts w:ascii="Georgia" w:eastAsia="华文细黑" w:hAnsi="Georgia" w:cs="宋体"/>
          <w:b/>
          <w:bCs/>
          <w:rPrChange w:id="217" w:author="林柏翰" w:date="2012-11-17T08:33:00Z">
            <w:rPr>
              <w:rFonts w:ascii="宋体" w:hAnsi="宋体" w:cs="宋体"/>
              <w:b/>
              <w:bCs/>
            </w:rPr>
          </w:rPrChange>
        </w:rPr>
        <w:t>——</w:t>
      </w:r>
    </w:p>
    <w:p w:rsidR="006C144B" w:rsidRPr="00BC32A4" w:rsidRDefault="006C144B" w:rsidP="00F54B92">
      <w:pPr>
        <w:ind w:firstLine="405"/>
        <w:rPr>
          <w:rFonts w:ascii="Georgia" w:eastAsia="华文细黑" w:hAnsi="Georgia" w:cs="Times New Roman"/>
          <w:rPrChange w:id="218" w:author="林柏翰" w:date="2012-11-17T08:33:00Z">
            <w:rPr>
              <w:rFonts w:ascii="宋体" w:cs="Times New Roman"/>
            </w:rPr>
          </w:rPrChange>
        </w:rPr>
      </w:pPr>
      <w:r w:rsidRPr="00BC32A4">
        <w:rPr>
          <w:rFonts w:ascii="Georgia" w:eastAsia="华文细黑" w:hAnsi="Georgia" w:cs="宋体"/>
          <w:rPrChange w:id="219" w:author="林柏翰" w:date="2012-11-17T08:33:00Z">
            <w:rPr>
              <w:rFonts w:ascii="宋体" w:cs="宋体" w:hint="eastAsia"/>
            </w:rPr>
          </w:rPrChange>
        </w:rPr>
        <w:t>“Mrs. Robinson are you trying to seduce me(</w:t>
      </w:r>
      <w:r w:rsidRPr="00BC32A4">
        <w:rPr>
          <w:rFonts w:ascii="Georgia" w:eastAsia="华文细黑" w:hAnsi="Georgia" w:cs="宋体"/>
          <w:rPrChange w:id="220" w:author="林柏翰" w:date="2012-11-17T08:33:00Z">
            <w:rPr>
              <w:rFonts w:ascii="宋体" w:hAnsi="宋体" w:cs="宋体" w:hint="eastAsia"/>
            </w:rPr>
          </w:rPrChange>
        </w:rPr>
        <w:t>罗宾逊太太，你是在勾引我吗</w:t>
      </w:r>
      <w:r w:rsidRPr="00BC32A4">
        <w:rPr>
          <w:rFonts w:ascii="Georgia" w:eastAsia="华文细黑" w:hAnsi="Georgia" w:cs="宋体"/>
          <w:rPrChange w:id="221" w:author="林柏翰" w:date="2012-11-17T08:33:00Z">
            <w:rPr>
              <w:rFonts w:ascii="宋体" w:hAnsi="宋体" w:cs="宋体"/>
            </w:rPr>
          </w:rPrChange>
        </w:rPr>
        <w:t>)?”</w:t>
      </w:r>
    </w:p>
    <w:p w:rsidR="006C144B" w:rsidRPr="00BC32A4" w:rsidRDefault="006C144B" w:rsidP="00F54B92">
      <w:pPr>
        <w:ind w:firstLine="405"/>
        <w:rPr>
          <w:rFonts w:ascii="Georgia" w:eastAsia="华文细黑" w:hAnsi="Georgia" w:cs="Times New Roman"/>
          <w:rPrChange w:id="222" w:author="林柏翰" w:date="2012-11-17T08:33:00Z">
            <w:rPr>
              <w:rFonts w:ascii="宋体" w:cs="Times New Roman"/>
            </w:rPr>
          </w:rPrChange>
        </w:rPr>
      </w:pPr>
      <w:r w:rsidRPr="00BC32A4">
        <w:rPr>
          <w:rFonts w:ascii="Georgia" w:eastAsia="华文细黑" w:hAnsi="Georgia" w:cs="宋体"/>
          <w:rPrChange w:id="223" w:author="林柏翰" w:date="2012-11-17T08:33:00Z">
            <w:rPr>
              <w:rFonts w:ascii="宋体" w:hAnsi="宋体" w:cs="宋体" w:hint="eastAsia"/>
            </w:rPr>
          </w:rPrChange>
        </w:rPr>
        <w:t>这是电影</w:t>
      </w:r>
      <w:proofErr w:type="gramStart"/>
      <w:r w:rsidRPr="00BC32A4">
        <w:rPr>
          <w:rFonts w:ascii="Georgia" w:eastAsia="华文细黑" w:hAnsi="Georgia" w:cs="宋体"/>
          <w:rPrChange w:id="224" w:author="林柏翰" w:date="2012-11-17T08:33:00Z">
            <w:rPr>
              <w:rFonts w:ascii="宋体" w:hAnsi="宋体" w:cs="宋体" w:hint="eastAsia"/>
            </w:rPr>
          </w:rPrChange>
        </w:rPr>
        <w:t>最</w:t>
      </w:r>
      <w:proofErr w:type="gramEnd"/>
      <w:r w:rsidRPr="00BC32A4">
        <w:rPr>
          <w:rFonts w:ascii="Georgia" w:eastAsia="华文细黑" w:hAnsi="Georgia" w:cs="宋体"/>
          <w:rPrChange w:id="225" w:author="林柏翰" w:date="2012-11-17T08:33:00Z">
            <w:rPr>
              <w:rFonts w:ascii="宋体" w:hAnsi="宋体" w:cs="宋体" w:hint="eastAsia"/>
            </w:rPr>
          </w:rPrChange>
        </w:rPr>
        <w:t>经典的台词。</w:t>
      </w:r>
    </w:p>
    <w:p w:rsidR="006C144B" w:rsidRPr="00BC32A4" w:rsidRDefault="006C144B" w:rsidP="00F54B92">
      <w:pPr>
        <w:ind w:firstLine="405"/>
        <w:rPr>
          <w:rFonts w:ascii="Georgia" w:eastAsia="华文细黑" w:hAnsi="Georgia" w:cs="Times New Roman"/>
          <w:rPrChange w:id="226" w:author="林柏翰" w:date="2012-11-17T08:33:00Z">
            <w:rPr>
              <w:rFonts w:ascii="宋体" w:cs="Times New Roman"/>
            </w:rPr>
          </w:rPrChange>
        </w:rPr>
      </w:pPr>
      <w:r w:rsidRPr="00BC32A4">
        <w:rPr>
          <w:rFonts w:ascii="Georgia" w:eastAsia="华文细黑" w:hAnsi="Georgia" w:cs="宋体"/>
          <w:rPrChange w:id="227" w:author="林柏翰" w:date="2012-11-17T08:33:00Z">
            <w:rPr>
              <w:rFonts w:ascii="宋体" w:hAnsi="宋体" w:cs="宋体" w:hint="eastAsia"/>
            </w:rPr>
          </w:rPrChange>
        </w:rPr>
        <w:lastRenderedPageBreak/>
        <w:t>本杰明是一个获得奖学金的优秀毕业生</w:t>
      </w:r>
      <w:r w:rsidRPr="008218E2">
        <w:rPr>
          <w:rFonts w:ascii="Georgia" w:eastAsia="华文细黑" w:hAnsi="Georgia" w:cs="宋体"/>
          <w:strike/>
          <w:color w:val="4F81BD"/>
          <w:rPrChange w:id="228" w:author="林柏翰" w:date="2012-11-17T08:33:00Z">
            <w:rPr>
              <w:rFonts w:ascii="宋体" w:hAnsi="宋体" w:cs="宋体" w:hint="eastAsia"/>
              <w:strike/>
              <w:color w:val="4F81BD"/>
            </w:rPr>
          </w:rPrChange>
        </w:rPr>
        <w:t>，</w:t>
      </w:r>
      <w:r w:rsidR="00CE40C8" w:rsidRPr="008218E2">
        <w:rPr>
          <w:rFonts w:ascii="Georgia" w:eastAsia="华文细黑" w:hAnsi="Georgia" w:cs="宋体"/>
          <w:color w:val="4F81BD"/>
          <w:u w:val="single"/>
          <w:rPrChange w:id="229" w:author="林柏翰" w:date="2012-11-17T08:33:00Z">
            <w:rPr>
              <w:rFonts w:ascii="宋体" w:hAnsi="宋体" w:cs="宋体" w:hint="eastAsia"/>
              <w:color w:val="4F81BD"/>
              <w:u w:val="single"/>
            </w:rPr>
          </w:rPrChange>
        </w:rPr>
        <w:t>。</w:t>
      </w:r>
      <w:r w:rsidRPr="00BC32A4">
        <w:rPr>
          <w:rFonts w:ascii="Georgia" w:eastAsia="华文细黑" w:hAnsi="Georgia" w:cs="宋体"/>
          <w:rPrChange w:id="230" w:author="林柏翰" w:date="2012-11-17T08:33:00Z">
            <w:rPr>
              <w:rFonts w:ascii="宋体" w:hAnsi="宋体" w:cs="宋体" w:hint="eastAsia"/>
            </w:rPr>
          </w:rPrChange>
        </w:rPr>
        <w:t>在家庭派对的一次碰面上，本杰明遇到了罗宾逊太太，随后与这位风韵犹存的半老徐娘产生了感情。影片采用蒙太奇的手法处理偷情的片段，简单明了。</w:t>
      </w:r>
    </w:p>
    <w:p w:rsidR="006C144B" w:rsidRPr="00BC32A4" w:rsidRDefault="006C144B" w:rsidP="00F54B92">
      <w:pPr>
        <w:ind w:firstLine="405"/>
        <w:rPr>
          <w:rFonts w:ascii="Georgia" w:eastAsia="华文细黑" w:hAnsi="Georgia" w:cs="Times New Roman"/>
          <w:rPrChange w:id="231" w:author="林柏翰" w:date="2012-11-17T08:33:00Z">
            <w:rPr>
              <w:rFonts w:ascii="宋体" w:cs="Times New Roman"/>
            </w:rPr>
          </w:rPrChange>
        </w:rPr>
      </w:pPr>
      <w:r w:rsidRPr="00BC32A4">
        <w:rPr>
          <w:rFonts w:ascii="Georgia" w:eastAsia="华文细黑" w:hAnsi="Georgia" w:cs="宋体"/>
          <w:rPrChange w:id="232" w:author="林柏翰" w:date="2012-11-17T08:33:00Z">
            <w:rPr>
              <w:rFonts w:ascii="宋体" w:hAnsi="宋体" w:cs="宋体" w:hint="eastAsia"/>
            </w:rPr>
          </w:rPrChange>
        </w:rPr>
        <w:t>本杰明是个彻头彻尾疑惑的毕业生，他提到过</w:t>
      </w:r>
      <w:proofErr w:type="gramStart"/>
      <w:r w:rsidRPr="00BC32A4">
        <w:rPr>
          <w:rFonts w:ascii="Georgia" w:eastAsia="华文细黑" w:hAnsi="Georgia" w:cs="宋体"/>
          <w:rPrChange w:id="233" w:author="林柏翰" w:date="2012-11-17T08:33:00Z">
            <w:rPr>
              <w:rFonts w:ascii="宋体" w:hAnsi="宋体" w:cs="宋体" w:hint="eastAsia"/>
            </w:rPr>
          </w:rPrChange>
        </w:rPr>
        <w:t>最多</w:t>
      </w:r>
      <w:r w:rsidRPr="008218E2">
        <w:rPr>
          <w:rFonts w:ascii="Georgia" w:eastAsia="华文细黑" w:hAnsi="Georgia" w:cs="宋体"/>
          <w:strike/>
          <w:color w:val="4F81BD"/>
          <w:rPrChange w:id="234" w:author="林柏翰" w:date="2012-11-17T08:33:00Z">
            <w:rPr>
              <w:rFonts w:ascii="宋体" w:hAnsi="宋体" w:cs="宋体" w:hint="eastAsia"/>
              <w:strike/>
              <w:color w:val="4F81BD"/>
            </w:rPr>
          </w:rPrChange>
        </w:rPr>
        <w:t>次</w:t>
      </w:r>
      <w:proofErr w:type="gramEnd"/>
      <w:r w:rsidRPr="00BC32A4">
        <w:rPr>
          <w:rFonts w:ascii="Georgia" w:eastAsia="华文细黑" w:hAnsi="Georgia" w:cs="宋体"/>
          <w:rPrChange w:id="235" w:author="林柏翰" w:date="2012-11-17T08:33:00Z">
            <w:rPr>
              <w:rFonts w:ascii="宋体" w:hAnsi="宋体" w:cs="宋体" w:hint="eastAsia"/>
            </w:rPr>
          </w:rPrChange>
        </w:rPr>
        <w:t>的事情就是他对未来的担忧和迷茫。</w:t>
      </w:r>
    </w:p>
    <w:p w:rsidR="006C144B" w:rsidRPr="00BC32A4" w:rsidRDefault="006C144B" w:rsidP="00F54B92">
      <w:pPr>
        <w:ind w:firstLine="405"/>
        <w:rPr>
          <w:rFonts w:ascii="Georgia" w:eastAsia="华文细黑" w:hAnsi="Georgia" w:cs="Times New Roman"/>
          <w:rPrChange w:id="236" w:author="林柏翰" w:date="2012-11-17T08:33:00Z">
            <w:rPr>
              <w:rFonts w:ascii="宋体" w:cs="Times New Roman"/>
            </w:rPr>
          </w:rPrChange>
        </w:rPr>
      </w:pPr>
    </w:p>
    <w:p w:rsidR="006C144B" w:rsidRPr="00BC32A4" w:rsidRDefault="006C144B" w:rsidP="00F54B92">
      <w:pPr>
        <w:ind w:firstLine="405"/>
        <w:rPr>
          <w:rFonts w:ascii="Georgia" w:eastAsia="华文细黑" w:hAnsi="Georgia" w:cs="Times New Roman"/>
          <w:i/>
          <w:iCs/>
          <w:rPrChange w:id="237" w:author="林柏翰" w:date="2012-11-17T08:33:00Z">
            <w:rPr>
              <w:rFonts w:ascii="宋体" w:cs="Times New Roman"/>
              <w:i/>
              <w:iCs/>
            </w:rPr>
          </w:rPrChange>
        </w:rPr>
      </w:pPr>
      <w:r w:rsidRPr="00BC32A4">
        <w:rPr>
          <w:rFonts w:ascii="Georgia" w:eastAsia="华文细黑" w:hAnsi="Georgia" w:cs="宋体"/>
          <w:i/>
          <w:iCs/>
          <w:rPrChange w:id="238" w:author="林柏翰" w:date="2012-11-17T08:33:00Z">
            <w:rPr>
              <w:rFonts w:ascii="宋体" w:hAnsi="宋体" w:cs="宋体" w:hint="eastAsia"/>
              <w:i/>
              <w:iCs/>
            </w:rPr>
          </w:rPrChange>
        </w:rPr>
        <w:t>寻找</w:t>
      </w:r>
      <w:r w:rsidRPr="008218E2">
        <w:rPr>
          <w:rFonts w:ascii="Georgia" w:eastAsia="华文细黑" w:hAnsi="Georgia" w:cs="宋体"/>
          <w:i/>
          <w:iCs/>
          <w:strike/>
          <w:color w:val="4F81BD"/>
          <w:rPrChange w:id="239" w:author="林柏翰" w:date="2012-11-17T08:33:00Z">
            <w:rPr>
              <w:rFonts w:ascii="宋体" w:hAnsi="宋体" w:cs="宋体" w:hint="eastAsia"/>
              <w:i/>
              <w:iCs/>
              <w:strike/>
              <w:color w:val="4F81BD"/>
            </w:rPr>
          </w:rPrChange>
        </w:rPr>
        <w:t>，</w:t>
      </w:r>
      <w:r w:rsidRPr="00BC32A4">
        <w:rPr>
          <w:rFonts w:ascii="Georgia" w:eastAsia="华文细黑" w:hAnsi="Georgia" w:cs="宋体"/>
          <w:i/>
          <w:iCs/>
          <w:rPrChange w:id="240" w:author="林柏翰" w:date="2012-11-17T08:33:00Z">
            <w:rPr>
              <w:rFonts w:ascii="宋体" w:hAnsi="宋体" w:cs="宋体" w:hint="eastAsia"/>
              <w:i/>
              <w:iCs/>
            </w:rPr>
          </w:rPrChange>
        </w:rPr>
        <w:t>未来的方向</w:t>
      </w:r>
    </w:p>
    <w:p w:rsidR="006C144B" w:rsidRPr="00BC32A4" w:rsidRDefault="006C144B" w:rsidP="00F54B92">
      <w:pPr>
        <w:ind w:firstLine="405"/>
        <w:rPr>
          <w:rFonts w:ascii="Georgia" w:eastAsia="华文细黑" w:hAnsi="Georgia" w:cs="Times New Roman"/>
          <w:rPrChange w:id="241" w:author="林柏翰" w:date="2012-11-17T08:33:00Z">
            <w:rPr>
              <w:rFonts w:ascii="宋体" w:cs="Times New Roman"/>
            </w:rPr>
          </w:rPrChange>
        </w:rPr>
      </w:pPr>
      <w:r w:rsidRPr="00BC32A4">
        <w:rPr>
          <w:rFonts w:ascii="Georgia" w:eastAsia="华文细黑" w:hAnsi="Georgia" w:cs="宋体"/>
          <w:rPrChange w:id="242" w:author="林柏翰" w:date="2012-11-17T08:33:00Z">
            <w:rPr>
              <w:rFonts w:ascii="宋体" w:hAnsi="宋体" w:cs="宋体" w:hint="eastAsia"/>
            </w:rPr>
          </w:rPrChange>
        </w:rPr>
        <w:t>即便再平庸的人，都会有一颗渴望飞翔的心，至少在他的梦里，</w:t>
      </w:r>
      <w:del w:id="243" w:author="微软用户" w:date="2012-10-31T18:38:00Z">
        <w:r w:rsidRPr="00BC32A4" w:rsidDel="00F5065B">
          <w:rPr>
            <w:rFonts w:ascii="Georgia" w:eastAsia="华文细黑" w:hAnsi="Georgia" w:cs="宋体"/>
            <w:rPrChange w:id="244" w:author="林柏翰" w:date="2012-11-17T08:33:00Z">
              <w:rPr>
                <w:rFonts w:ascii="宋体" w:hAnsi="宋体" w:cs="宋体" w:hint="eastAsia"/>
              </w:rPr>
            </w:rPrChange>
          </w:rPr>
          <w:delText>应该</w:delText>
        </w:r>
      </w:del>
      <w:ins w:id="245" w:author="微软用户" w:date="2012-10-31T18:38:00Z">
        <w:r w:rsidRPr="00BC32A4">
          <w:rPr>
            <w:rFonts w:ascii="Georgia" w:eastAsia="华文细黑" w:hAnsi="Georgia" w:cs="宋体"/>
            <w:rPrChange w:id="246" w:author="林柏翰" w:date="2012-11-17T08:33:00Z">
              <w:rPr>
                <w:rFonts w:ascii="宋体" w:hAnsi="宋体" w:cs="宋体" w:hint="eastAsia"/>
              </w:rPr>
            </w:rPrChange>
          </w:rPr>
          <w:t>也会</w:t>
        </w:r>
      </w:ins>
      <w:r w:rsidRPr="00BC32A4">
        <w:rPr>
          <w:rFonts w:ascii="Georgia" w:eastAsia="华文细黑" w:hAnsi="Georgia" w:cs="宋体"/>
          <w:rPrChange w:id="247" w:author="林柏翰" w:date="2012-11-17T08:33:00Z">
            <w:rPr>
              <w:rFonts w:ascii="宋体" w:hAnsi="宋体" w:cs="宋体" w:hint="eastAsia"/>
            </w:rPr>
          </w:rPrChange>
        </w:rPr>
        <w:t>自由地飞翔。可是插上翅膀终究是梦想，现实带来的差距</w:t>
      </w:r>
      <w:ins w:id="248" w:author="微软用户" w:date="2012-10-31T18:40:00Z">
        <w:r w:rsidRPr="00BC32A4">
          <w:rPr>
            <w:rFonts w:ascii="Georgia" w:eastAsia="华文细黑" w:hAnsi="Georgia" w:cs="宋体"/>
            <w:rPrChange w:id="249" w:author="林柏翰" w:date="2012-11-17T08:33:00Z">
              <w:rPr>
                <w:rFonts w:ascii="宋体" w:hAnsi="宋体" w:cs="宋体" w:hint="eastAsia"/>
              </w:rPr>
            </w:rPrChange>
          </w:rPr>
          <w:t>始终</w:t>
        </w:r>
      </w:ins>
      <w:r w:rsidRPr="00BC32A4">
        <w:rPr>
          <w:rFonts w:ascii="Georgia" w:eastAsia="华文细黑" w:hAnsi="Georgia" w:cs="宋体"/>
          <w:rPrChange w:id="250" w:author="林柏翰" w:date="2012-11-17T08:33:00Z">
            <w:rPr>
              <w:rFonts w:ascii="宋体" w:hAnsi="宋体" w:cs="宋体" w:hint="eastAsia"/>
            </w:rPr>
          </w:rPrChange>
        </w:rPr>
        <w:t>让人难以接受。</w:t>
      </w:r>
    </w:p>
    <w:p w:rsidR="006C144B" w:rsidRPr="00BC32A4" w:rsidDel="003D6F00" w:rsidRDefault="006C144B" w:rsidP="00F54B92">
      <w:pPr>
        <w:ind w:firstLine="405"/>
        <w:rPr>
          <w:del w:id="251" w:author="thinkpad" w:date="2012-11-04T20:41:00Z"/>
          <w:rFonts w:ascii="Georgia" w:eastAsia="华文细黑" w:hAnsi="Georgia" w:cs="Times New Roman"/>
          <w:rPrChange w:id="252" w:author="林柏翰" w:date="2012-11-17T08:33:00Z">
            <w:rPr>
              <w:del w:id="253" w:author="thinkpad" w:date="2012-11-04T20:41:00Z"/>
              <w:rFonts w:ascii="宋体" w:cs="Times New Roman"/>
            </w:rPr>
          </w:rPrChange>
        </w:rPr>
      </w:pPr>
      <w:r w:rsidRPr="00BC32A4">
        <w:rPr>
          <w:rFonts w:ascii="Georgia" w:eastAsia="华文细黑" w:hAnsi="Georgia" w:cs="宋体"/>
          <w:rPrChange w:id="254" w:author="林柏翰" w:date="2012-11-17T08:33:00Z">
            <w:rPr>
              <w:rFonts w:ascii="宋体" w:hAnsi="宋体" w:cs="宋体" w:hint="eastAsia"/>
            </w:rPr>
          </w:rPrChange>
        </w:rPr>
        <w:t>本杰明是一个优秀的学生，当过校报主编、辩论队员</w:t>
      </w:r>
      <w:ins w:id="255" w:author="thinkpad" w:date="2012-11-04T20:39:00Z">
        <w:r w:rsidR="003D6F00" w:rsidRPr="00BC32A4">
          <w:rPr>
            <w:rFonts w:ascii="Georgia" w:eastAsia="华文细黑" w:hAnsi="Georgia" w:cs="宋体"/>
            <w:rPrChange w:id="256" w:author="林柏翰" w:date="2012-11-17T08:33:00Z">
              <w:rPr>
                <w:rFonts w:ascii="宋体" w:hAnsi="宋体" w:cs="宋体" w:hint="eastAsia"/>
              </w:rPr>
            </w:rPrChange>
          </w:rPr>
          <w:t>，</w:t>
        </w:r>
      </w:ins>
      <w:r w:rsidRPr="00BC32A4">
        <w:rPr>
          <w:rFonts w:ascii="Georgia" w:eastAsia="华文细黑" w:hAnsi="Georgia" w:cs="宋体"/>
          <w:rPrChange w:id="257" w:author="林柏翰" w:date="2012-11-17T08:33:00Z">
            <w:rPr>
              <w:rFonts w:ascii="宋体" w:hAnsi="宋体" w:cs="宋体" w:hint="eastAsia"/>
            </w:rPr>
          </w:rPrChange>
        </w:rPr>
        <w:t>还拿</w:t>
      </w:r>
      <w:r w:rsidRPr="00BC32A4">
        <w:rPr>
          <w:rFonts w:ascii="Georgia" w:eastAsia="华文细黑" w:hAnsi="Georgia" w:cs="宋体"/>
          <w:strike/>
          <w:color w:val="FF0000"/>
          <w:rPrChange w:id="258" w:author="林柏翰" w:date="2012-11-17T08:33:00Z">
            <w:rPr>
              <w:rFonts w:ascii="宋体" w:hAnsi="宋体" w:cs="宋体" w:hint="eastAsia"/>
              <w:strike/>
              <w:color w:val="FF0000"/>
            </w:rPr>
          </w:rPrChange>
        </w:rPr>
        <w:t>到</w:t>
      </w:r>
      <w:ins w:id="259" w:author="thinkpad" w:date="2012-11-04T20:40:00Z">
        <w:r w:rsidR="003D6F00" w:rsidRPr="00BC32A4">
          <w:rPr>
            <w:rFonts w:ascii="Georgia" w:eastAsia="华文细黑" w:hAnsi="Georgia" w:cs="宋体"/>
            <w:color w:val="FF0000"/>
            <w:rPrChange w:id="260" w:author="林柏翰" w:date="2012-11-17T08:33:00Z">
              <w:rPr>
                <w:rFonts w:ascii="宋体" w:hAnsi="宋体" w:cs="宋体" w:hint="eastAsia"/>
                <w:color w:val="FF0000"/>
              </w:rPr>
            </w:rPrChange>
          </w:rPr>
          <w:t>过</w:t>
        </w:r>
      </w:ins>
      <w:r w:rsidRPr="00BC32A4">
        <w:rPr>
          <w:rFonts w:ascii="Georgia" w:eastAsia="华文细黑" w:hAnsi="Georgia" w:cs="宋体"/>
          <w:rPrChange w:id="261" w:author="林柏翰" w:date="2012-11-17T08:33:00Z">
            <w:rPr>
              <w:rFonts w:ascii="宋体" w:hAnsi="宋体" w:cs="宋体" w:hint="eastAsia"/>
            </w:rPr>
          </w:rPrChange>
        </w:rPr>
        <w:t>奖学金</w:t>
      </w:r>
      <w:r w:rsidRPr="00BC32A4">
        <w:rPr>
          <w:rFonts w:ascii="Georgia" w:eastAsia="华文细黑" w:hAnsi="Georgia" w:cs="宋体"/>
          <w:strike/>
          <w:color w:val="FF0000"/>
          <w:rPrChange w:id="262" w:author="林柏翰" w:date="2012-11-17T08:33:00Z">
            <w:rPr>
              <w:rFonts w:ascii="宋体" w:hAnsi="宋体" w:cs="宋体" w:hint="eastAsia"/>
              <w:strike/>
              <w:color w:val="FF0000"/>
            </w:rPr>
          </w:rPrChange>
        </w:rPr>
        <w:t>，</w:t>
      </w:r>
      <w:ins w:id="263" w:author="thinkpad" w:date="2012-11-04T20:42:00Z">
        <w:r w:rsidR="003D6F00" w:rsidRPr="00BC32A4">
          <w:rPr>
            <w:rFonts w:ascii="Georgia" w:eastAsia="华文细黑" w:hAnsi="Georgia" w:cs="宋体"/>
            <w:color w:val="FF0000"/>
            <w:rPrChange w:id="264" w:author="林柏翰" w:date="2012-11-17T08:33:00Z">
              <w:rPr>
                <w:rFonts w:ascii="宋体" w:hAnsi="宋体" w:cs="宋体" w:hint="eastAsia"/>
                <w:color w:val="FF0000"/>
              </w:rPr>
            </w:rPrChange>
          </w:rPr>
          <w:t>。</w:t>
        </w:r>
      </w:ins>
      <w:r w:rsidRPr="00BC32A4">
        <w:rPr>
          <w:rFonts w:ascii="Georgia" w:eastAsia="华文细黑" w:hAnsi="Georgia" w:cs="宋体"/>
          <w:rPrChange w:id="265" w:author="林柏翰" w:date="2012-11-17T08:33:00Z">
            <w:rPr>
              <w:rFonts w:ascii="宋体" w:hAnsi="宋体" w:cs="宋体" w:hint="eastAsia"/>
            </w:rPr>
          </w:rPrChange>
        </w:rPr>
        <w:t>即便如此，他也一样迷茫，对未知的明天充满了恐惧，害怕得到也害怕失去。一双忧郁迷茫而又困惑的眼睛凝视着前方，眼神</w:t>
      </w:r>
      <w:proofErr w:type="gramStart"/>
      <w:r w:rsidRPr="00BC32A4">
        <w:rPr>
          <w:rFonts w:ascii="Georgia" w:eastAsia="华文细黑" w:hAnsi="Georgia" w:cs="宋体"/>
          <w:rPrChange w:id="266" w:author="林柏翰" w:date="2012-11-17T08:33:00Z">
            <w:rPr>
              <w:rFonts w:ascii="宋体" w:hAnsi="宋体" w:cs="宋体" w:hint="eastAsia"/>
            </w:rPr>
          </w:rPrChange>
        </w:rPr>
        <w:t>里带着</w:t>
      </w:r>
      <w:proofErr w:type="gramEnd"/>
      <w:r w:rsidRPr="00BC32A4">
        <w:rPr>
          <w:rFonts w:ascii="Georgia" w:eastAsia="华文细黑" w:hAnsi="Georgia" w:cs="宋体"/>
          <w:rPrChange w:id="267" w:author="林柏翰" w:date="2012-11-17T08:33:00Z">
            <w:rPr>
              <w:rFonts w:ascii="宋体" w:hAnsi="宋体" w:cs="宋体" w:hint="eastAsia"/>
            </w:rPr>
          </w:rPrChange>
        </w:rPr>
        <w:t>少许的焦虑和惶恐。这样的神情，怕在每个人身上都曾出现过。</w:t>
      </w:r>
    </w:p>
    <w:p w:rsidR="006C144B" w:rsidRPr="00BC32A4" w:rsidDel="003D6F00" w:rsidRDefault="006C144B" w:rsidP="00F54B92">
      <w:pPr>
        <w:ind w:firstLine="405"/>
        <w:rPr>
          <w:del w:id="268" w:author="thinkpad" w:date="2012-11-04T20:41:00Z"/>
          <w:rFonts w:ascii="Georgia" w:eastAsia="华文细黑" w:hAnsi="Georgia" w:cs="Times New Roman"/>
          <w:rPrChange w:id="269" w:author="林柏翰" w:date="2012-11-17T08:33:00Z">
            <w:rPr>
              <w:del w:id="270" w:author="thinkpad" w:date="2012-11-04T20:41:00Z"/>
              <w:rFonts w:ascii="宋体" w:cs="Times New Roman"/>
            </w:rPr>
          </w:rPrChange>
        </w:rPr>
      </w:pPr>
    </w:p>
    <w:p w:rsidR="006C144B" w:rsidRPr="00BC32A4" w:rsidRDefault="006C144B" w:rsidP="00F54B92">
      <w:pPr>
        <w:ind w:firstLine="405"/>
        <w:rPr>
          <w:rFonts w:ascii="Georgia" w:eastAsia="华文细黑" w:hAnsi="Georgia" w:cs="Times New Roman"/>
          <w:i/>
          <w:iCs/>
          <w:rPrChange w:id="271" w:author="林柏翰" w:date="2012-11-17T08:33:00Z">
            <w:rPr>
              <w:rFonts w:ascii="宋体" w:cs="Times New Roman"/>
              <w:i/>
              <w:iCs/>
            </w:rPr>
          </w:rPrChange>
        </w:rPr>
      </w:pPr>
      <w:r w:rsidRPr="00BC32A4">
        <w:rPr>
          <w:rFonts w:ascii="Georgia" w:eastAsia="华文细黑" w:hAnsi="Georgia" w:cs="宋体"/>
          <w:i/>
          <w:iCs/>
          <w:rPrChange w:id="272" w:author="林柏翰" w:date="2012-11-17T08:33:00Z">
            <w:rPr>
              <w:rFonts w:ascii="宋体" w:hAnsi="宋体" w:cs="宋体" w:hint="eastAsia"/>
              <w:i/>
              <w:iCs/>
            </w:rPr>
          </w:rPrChange>
        </w:rPr>
        <w:t>水中逃亡</w:t>
      </w:r>
    </w:p>
    <w:p w:rsidR="006C144B" w:rsidRPr="00BC32A4" w:rsidRDefault="006C144B" w:rsidP="00F54B92">
      <w:pPr>
        <w:ind w:firstLine="405"/>
        <w:rPr>
          <w:rFonts w:ascii="Georgia" w:eastAsia="华文细黑" w:hAnsi="Georgia" w:cs="Times New Roman"/>
          <w:rPrChange w:id="273" w:author="林柏翰" w:date="2012-11-17T08:33:00Z">
            <w:rPr>
              <w:rFonts w:ascii="宋体" w:cs="Times New Roman"/>
            </w:rPr>
          </w:rPrChange>
        </w:rPr>
      </w:pPr>
      <w:r w:rsidRPr="00BC32A4">
        <w:rPr>
          <w:rFonts w:ascii="Georgia" w:eastAsia="华文细黑" w:hAnsi="Georgia" w:cs="宋体"/>
          <w:rPrChange w:id="274" w:author="林柏翰" w:date="2012-11-17T08:33:00Z">
            <w:rPr>
              <w:rFonts w:ascii="宋体" w:hAnsi="宋体" w:cs="宋体" w:hint="eastAsia"/>
            </w:rPr>
          </w:rPrChange>
        </w:rPr>
        <w:t>大人们总是喜欢让小孩子表演节目</w:t>
      </w:r>
      <w:r w:rsidRPr="008218E2">
        <w:rPr>
          <w:rFonts w:ascii="Georgia" w:eastAsia="华文细黑" w:hAnsi="Georgia" w:cs="宋体"/>
          <w:strike/>
          <w:color w:val="4F81BD"/>
          <w:rPrChange w:id="275" w:author="林柏翰" w:date="2012-11-17T08:33:00Z">
            <w:rPr>
              <w:rFonts w:ascii="宋体" w:hAnsi="宋体" w:cs="宋体" w:hint="eastAsia"/>
              <w:strike/>
              <w:color w:val="4F81BD"/>
            </w:rPr>
          </w:rPrChange>
        </w:rPr>
        <w:t>，</w:t>
      </w:r>
      <w:r w:rsidR="00CE40C8" w:rsidRPr="008218E2">
        <w:rPr>
          <w:rFonts w:ascii="Georgia" w:eastAsia="华文细黑" w:hAnsi="Georgia" w:cs="宋体"/>
          <w:color w:val="4F81BD"/>
          <w:u w:val="single"/>
          <w:rPrChange w:id="276" w:author="林柏翰" w:date="2012-11-17T08:33:00Z">
            <w:rPr>
              <w:rFonts w:ascii="宋体" w:hAnsi="宋体" w:cs="宋体" w:hint="eastAsia"/>
              <w:color w:val="4F81BD"/>
              <w:u w:val="single"/>
            </w:rPr>
          </w:rPrChange>
        </w:rPr>
        <w:t>。</w:t>
      </w:r>
      <w:r w:rsidRPr="00BC32A4">
        <w:rPr>
          <w:rFonts w:ascii="Georgia" w:eastAsia="华文细黑" w:hAnsi="Georgia" w:cs="宋体"/>
          <w:rPrChange w:id="277" w:author="林柏翰" w:date="2012-11-17T08:33:00Z">
            <w:rPr>
              <w:rFonts w:ascii="宋体" w:hAnsi="宋体" w:cs="宋体" w:hint="eastAsia"/>
            </w:rPr>
          </w:rPrChange>
        </w:rPr>
        <w:t>即便本杰明已经从男孩变成一个成年男人，他仍然逃脱不了作为一个孩子让大人</w:t>
      </w:r>
      <w:r w:rsidRPr="00BC32A4">
        <w:rPr>
          <w:rFonts w:ascii="Georgia" w:eastAsia="华文细黑" w:hAnsi="Georgia" w:cs="宋体"/>
          <w:rPrChange w:id="278" w:author="林柏翰" w:date="2012-11-17T08:33:00Z">
            <w:rPr>
              <w:rFonts w:ascii="宋体" w:hAnsi="宋体" w:cs="宋体" w:hint="eastAsia"/>
            </w:rPr>
          </w:rPrChange>
        </w:rPr>
        <w:t>“</w:t>
      </w:r>
      <w:r w:rsidRPr="00BC32A4">
        <w:rPr>
          <w:rFonts w:ascii="Georgia" w:eastAsia="华文细黑" w:hAnsi="Georgia" w:cs="宋体"/>
          <w:rPrChange w:id="279" w:author="林柏翰" w:date="2012-11-17T08:33:00Z">
            <w:rPr>
              <w:rFonts w:ascii="宋体" w:hAnsi="宋体" w:cs="宋体" w:hint="eastAsia"/>
            </w:rPr>
          </w:rPrChange>
        </w:rPr>
        <w:t>开心一下</w:t>
      </w:r>
      <w:r w:rsidRPr="00BC32A4">
        <w:rPr>
          <w:rFonts w:ascii="Georgia" w:eastAsia="华文细黑" w:hAnsi="Georgia" w:cs="宋体"/>
          <w:rPrChange w:id="280" w:author="林柏翰" w:date="2012-11-17T08:33:00Z">
            <w:rPr>
              <w:rFonts w:ascii="宋体" w:hAnsi="宋体" w:cs="宋体" w:hint="eastAsia"/>
            </w:rPr>
          </w:rPrChange>
        </w:rPr>
        <w:t>”</w:t>
      </w:r>
      <w:r w:rsidRPr="00BC32A4">
        <w:rPr>
          <w:rFonts w:ascii="Georgia" w:eastAsia="华文细黑" w:hAnsi="Georgia" w:cs="宋体"/>
          <w:rPrChange w:id="281" w:author="林柏翰" w:date="2012-11-17T08:33:00Z">
            <w:rPr>
              <w:rFonts w:ascii="宋体" w:hAnsi="宋体" w:cs="宋体" w:hint="eastAsia"/>
            </w:rPr>
          </w:rPrChange>
        </w:rPr>
        <w:t>的命运。</w:t>
      </w:r>
    </w:p>
    <w:p w:rsidR="006C144B" w:rsidRPr="00BC32A4" w:rsidRDefault="006C144B" w:rsidP="00F54B92">
      <w:pPr>
        <w:ind w:firstLine="405"/>
        <w:rPr>
          <w:rFonts w:ascii="Georgia" w:eastAsia="华文细黑" w:hAnsi="Georgia" w:cs="Times New Roman"/>
          <w:rPrChange w:id="282" w:author="林柏翰" w:date="2012-11-17T08:33:00Z">
            <w:rPr>
              <w:rFonts w:ascii="宋体" w:cs="Times New Roman"/>
            </w:rPr>
          </w:rPrChange>
        </w:rPr>
      </w:pPr>
      <w:r w:rsidRPr="00BC32A4">
        <w:rPr>
          <w:rFonts w:ascii="Georgia" w:eastAsia="华文细黑" w:hAnsi="Georgia" w:cs="宋体"/>
          <w:rPrChange w:id="283" w:author="林柏翰" w:date="2012-11-17T08:33:00Z">
            <w:rPr>
              <w:rFonts w:ascii="宋体" w:hAnsi="宋体" w:cs="宋体" w:hint="eastAsia"/>
            </w:rPr>
          </w:rPrChange>
        </w:rPr>
        <w:t>穿着笨重的潜水服，本杰明走到泳池边。父母在眼前为自己加油鼓劲，高声地赞美</w:t>
      </w:r>
      <w:ins w:id="284" w:author="thinkpad" w:date="2012-11-04T20:43:00Z">
        <w:r w:rsidR="003D6F00" w:rsidRPr="00BC32A4">
          <w:rPr>
            <w:rFonts w:ascii="Georgia" w:eastAsia="华文细黑" w:hAnsi="Georgia" w:cs="宋体"/>
            <w:rPrChange w:id="285" w:author="林柏翰" w:date="2012-11-17T08:33:00Z">
              <w:rPr>
                <w:rFonts w:ascii="宋体" w:hAnsi="宋体" w:cs="宋体" w:hint="eastAsia"/>
              </w:rPr>
            </w:rPrChange>
          </w:rPr>
          <w:t>着</w:t>
        </w:r>
      </w:ins>
      <w:r w:rsidRPr="00BC32A4">
        <w:rPr>
          <w:rFonts w:ascii="Georgia" w:eastAsia="华文细黑" w:hAnsi="Georgia" w:cs="宋体"/>
          <w:rPrChange w:id="286" w:author="林柏翰" w:date="2012-11-17T08:33:00Z">
            <w:rPr>
              <w:rFonts w:ascii="宋体" w:hAnsi="宋体" w:cs="宋体" w:hint="eastAsia"/>
            </w:rPr>
          </w:rPrChange>
        </w:rPr>
        <w:t>自己的儿子</w:t>
      </w:r>
      <w:r w:rsidRPr="008218E2">
        <w:rPr>
          <w:rFonts w:ascii="Georgia" w:eastAsia="华文细黑" w:hAnsi="Georgia" w:cs="宋体"/>
          <w:strike/>
          <w:color w:val="4F81BD"/>
          <w:rPrChange w:id="287" w:author="林柏翰" w:date="2012-11-17T08:33:00Z">
            <w:rPr>
              <w:rFonts w:ascii="宋体" w:hAnsi="宋体" w:cs="宋体" w:hint="eastAsia"/>
              <w:strike/>
              <w:color w:val="4F81BD"/>
            </w:rPr>
          </w:rPrChange>
        </w:rPr>
        <w:t>，</w:t>
      </w:r>
      <w:r w:rsidR="00CE40C8" w:rsidRPr="008218E2">
        <w:rPr>
          <w:rFonts w:ascii="Georgia" w:eastAsia="华文细黑" w:hAnsi="Georgia" w:cs="宋体"/>
          <w:color w:val="4F81BD"/>
          <w:u w:val="single"/>
          <w:rPrChange w:id="288" w:author="林柏翰" w:date="2012-11-17T08:33:00Z">
            <w:rPr>
              <w:rFonts w:ascii="宋体" w:hAnsi="宋体" w:cs="宋体" w:hint="eastAsia"/>
              <w:color w:val="4F81BD"/>
              <w:u w:val="single"/>
            </w:rPr>
          </w:rPrChange>
        </w:rPr>
        <w:t>；</w:t>
      </w:r>
      <w:r w:rsidRPr="00BC32A4">
        <w:rPr>
          <w:rFonts w:ascii="Georgia" w:eastAsia="华文细黑" w:hAnsi="Georgia" w:cs="宋体"/>
          <w:rPrChange w:id="289" w:author="林柏翰" w:date="2012-11-17T08:33:00Z">
            <w:rPr>
              <w:rFonts w:ascii="宋体" w:hAnsi="宋体" w:cs="宋体" w:hint="eastAsia"/>
            </w:rPr>
          </w:rPrChange>
        </w:rPr>
        <w:t>一旁的亲戚朋友也在围观喝彩，期待着他的表现。</w:t>
      </w:r>
    </w:p>
    <w:p w:rsidR="006C144B" w:rsidRPr="00BC32A4" w:rsidRDefault="006C144B" w:rsidP="00F54B92">
      <w:pPr>
        <w:ind w:firstLine="405"/>
        <w:rPr>
          <w:rFonts w:ascii="Georgia" w:eastAsia="华文细黑" w:hAnsi="Georgia" w:cs="Times New Roman"/>
          <w:rPrChange w:id="290" w:author="林柏翰" w:date="2012-11-17T08:33:00Z">
            <w:rPr>
              <w:rFonts w:ascii="宋体" w:cs="Times New Roman"/>
            </w:rPr>
          </w:rPrChange>
        </w:rPr>
      </w:pPr>
      <w:r w:rsidRPr="00BC32A4">
        <w:rPr>
          <w:rFonts w:ascii="Georgia" w:eastAsia="华文细黑" w:hAnsi="Georgia" w:cs="宋体"/>
          <w:rPrChange w:id="291" w:author="林柏翰" w:date="2012-11-17T08:33:00Z">
            <w:rPr>
              <w:rFonts w:ascii="宋体" w:hAnsi="宋体" w:cs="宋体" w:hint="eastAsia"/>
            </w:rPr>
          </w:rPrChange>
        </w:rPr>
        <w:t>在厚重的潜水服里，本杰明听不到任何</w:t>
      </w:r>
      <w:r w:rsidRPr="008218E2">
        <w:rPr>
          <w:rFonts w:ascii="Georgia" w:eastAsia="华文细黑" w:hAnsi="Georgia" w:cs="宋体"/>
          <w:strike/>
          <w:color w:val="4F81BD"/>
          <w:rPrChange w:id="292" w:author="林柏翰" w:date="2012-11-17T08:33:00Z">
            <w:rPr>
              <w:rFonts w:ascii="宋体" w:hAnsi="宋体" w:cs="宋体" w:hint="eastAsia"/>
              <w:strike/>
              <w:color w:val="4F81BD"/>
            </w:rPr>
          </w:rPrChange>
        </w:rPr>
        <w:t>东西</w:t>
      </w:r>
      <w:ins w:id="293" w:author="thinkpad" w:date="2012-11-04T20:43:00Z">
        <w:r w:rsidR="003D6F00" w:rsidRPr="00BC32A4">
          <w:rPr>
            <w:rFonts w:ascii="Georgia" w:eastAsia="华文细黑" w:hAnsi="Georgia" w:cs="宋体"/>
            <w:rPrChange w:id="294" w:author="林柏翰" w:date="2012-11-17T08:33:00Z">
              <w:rPr>
                <w:rFonts w:ascii="宋体" w:hAnsi="宋体" w:cs="宋体" w:hint="eastAsia"/>
              </w:rPr>
            </w:rPrChange>
          </w:rPr>
          <w:t>声音</w:t>
        </w:r>
      </w:ins>
      <w:r w:rsidRPr="00BC32A4">
        <w:rPr>
          <w:rFonts w:ascii="Georgia" w:eastAsia="华文细黑" w:hAnsi="Georgia" w:cs="宋体"/>
          <w:rPrChange w:id="295" w:author="林柏翰" w:date="2012-11-17T08:33:00Z">
            <w:rPr>
              <w:rFonts w:ascii="宋体" w:hAnsi="宋体" w:cs="宋体" w:hint="eastAsia"/>
            </w:rPr>
          </w:rPrChange>
        </w:rPr>
        <w:t>，透过潜水镜，看到父母灿烂的笑容和嘴型，耳畔却只能听见自己的呼吸声。</w:t>
      </w:r>
    </w:p>
    <w:p w:rsidR="006C144B" w:rsidRPr="00BC32A4" w:rsidRDefault="006C144B" w:rsidP="00F54B92">
      <w:pPr>
        <w:ind w:firstLine="405"/>
        <w:rPr>
          <w:rFonts w:ascii="Georgia" w:eastAsia="华文细黑" w:hAnsi="Georgia" w:cs="Times New Roman"/>
          <w:rPrChange w:id="296" w:author="林柏翰" w:date="2012-11-17T08:33:00Z">
            <w:rPr>
              <w:rFonts w:ascii="宋体" w:cs="Times New Roman"/>
            </w:rPr>
          </w:rPrChange>
        </w:rPr>
      </w:pPr>
      <w:r w:rsidRPr="00BC32A4">
        <w:rPr>
          <w:rFonts w:ascii="Georgia" w:eastAsia="华文细黑" w:hAnsi="Georgia" w:cs="宋体"/>
          <w:rPrChange w:id="297" w:author="林柏翰" w:date="2012-11-17T08:33:00Z">
            <w:rPr>
              <w:rFonts w:ascii="宋体" w:hAnsi="宋体" w:cs="宋体" w:hint="eastAsia"/>
            </w:rPr>
          </w:rPrChange>
        </w:rPr>
        <w:t>贵重的潜水服是个沉重的负担，</w:t>
      </w:r>
      <w:ins w:id="298" w:author="微软用户" w:date="2012-10-31T18:41:00Z">
        <w:r w:rsidRPr="00BC32A4">
          <w:rPr>
            <w:rFonts w:ascii="Georgia" w:eastAsia="华文细黑" w:hAnsi="Georgia" w:cs="宋体"/>
            <w:rPrChange w:id="299" w:author="林柏翰" w:date="2012-11-17T08:33:00Z">
              <w:rPr>
                <w:rFonts w:ascii="宋体" w:hAnsi="宋体" w:cs="宋体" w:hint="eastAsia"/>
              </w:rPr>
            </w:rPrChange>
          </w:rPr>
          <w:t>本杰明</w:t>
        </w:r>
      </w:ins>
      <w:r w:rsidRPr="00BC32A4">
        <w:rPr>
          <w:rFonts w:ascii="Georgia" w:eastAsia="华文细黑" w:hAnsi="Georgia" w:cs="宋体"/>
          <w:rPrChange w:id="300" w:author="林柏翰" w:date="2012-11-17T08:33:00Z">
            <w:rPr>
              <w:rFonts w:ascii="宋体" w:hAnsi="宋体" w:cs="宋体" w:hint="eastAsia"/>
            </w:rPr>
          </w:rPrChange>
        </w:rPr>
        <w:t>像一个套中人，举步维艰，呼吸沉重，听不到外界任何声音，只有挥手和微笑。猛的跌入水中，只有蓝绿色的池水在眼前晃动。抬头向上，透过池水，只有父母依稀的幻影。最后，他站在水底，一动不动地站在水底，一动不动地躲在水底。</w:t>
      </w:r>
    </w:p>
    <w:p w:rsidR="006C144B" w:rsidRPr="00BC32A4" w:rsidRDefault="006C144B" w:rsidP="00F54B92">
      <w:pPr>
        <w:ind w:firstLine="405"/>
        <w:rPr>
          <w:rFonts w:ascii="Georgia" w:eastAsia="华文细黑" w:hAnsi="Georgia" w:cs="Times New Roman"/>
          <w:rPrChange w:id="301" w:author="林柏翰" w:date="2012-11-17T08:33:00Z">
            <w:rPr>
              <w:rFonts w:ascii="宋体" w:cs="Times New Roman"/>
            </w:rPr>
          </w:rPrChange>
        </w:rPr>
      </w:pPr>
      <w:r w:rsidRPr="00BC32A4">
        <w:rPr>
          <w:rFonts w:ascii="Georgia" w:eastAsia="华文细黑" w:hAnsi="Georgia" w:cs="宋体"/>
          <w:rPrChange w:id="302" w:author="林柏翰" w:date="2012-11-17T08:33:00Z">
            <w:rPr>
              <w:rFonts w:ascii="宋体" w:hAnsi="宋体" w:cs="宋体" w:hint="eastAsia"/>
            </w:rPr>
          </w:rPrChange>
        </w:rPr>
        <w:t>这段剧情的表现形式十分巧妙。有时候，压力几乎把我们压垮，就像水一样，一点</w:t>
      </w:r>
      <w:proofErr w:type="gramStart"/>
      <w:r w:rsidRPr="00BC32A4">
        <w:rPr>
          <w:rFonts w:ascii="Georgia" w:eastAsia="华文细黑" w:hAnsi="Georgia" w:cs="宋体"/>
          <w:rPrChange w:id="303" w:author="林柏翰" w:date="2012-11-17T08:33:00Z">
            <w:rPr>
              <w:rFonts w:ascii="宋体" w:hAnsi="宋体" w:cs="宋体" w:hint="eastAsia"/>
            </w:rPr>
          </w:rPrChange>
        </w:rPr>
        <w:t>一点</w:t>
      </w:r>
      <w:proofErr w:type="gramEnd"/>
      <w:r w:rsidRPr="00BC32A4">
        <w:rPr>
          <w:rFonts w:ascii="Georgia" w:eastAsia="华文细黑" w:hAnsi="Georgia" w:cs="宋体"/>
          <w:rPrChange w:id="304" w:author="林柏翰" w:date="2012-11-17T08:33:00Z">
            <w:rPr>
              <w:rFonts w:ascii="宋体" w:hAnsi="宋体" w:cs="宋体" w:hint="eastAsia"/>
            </w:rPr>
          </w:rPrChange>
        </w:rPr>
        <w:t>地在我们眼前蔓延，直到把我们吞没。我们迷茫无助，希望能从世界上消失，不留下任何痕迹。我们有太多的顾虑和牵挂，家庭的期望，个人的梦想都需要由自己实现，在这无尽的挤压中，第一个跳入脑海的想法便是逃离。</w:t>
      </w:r>
    </w:p>
    <w:p w:rsidR="006C144B" w:rsidRPr="00BC32A4" w:rsidRDefault="006C144B" w:rsidP="00F54B92">
      <w:pPr>
        <w:ind w:firstLine="405"/>
        <w:rPr>
          <w:rFonts w:ascii="Georgia" w:eastAsia="华文细黑" w:hAnsi="Georgia" w:cs="Times New Roman"/>
          <w:rPrChange w:id="305" w:author="林柏翰" w:date="2012-11-17T08:33:00Z">
            <w:rPr>
              <w:rFonts w:ascii="宋体" w:cs="Times New Roman"/>
            </w:rPr>
          </w:rPrChange>
        </w:rPr>
      </w:pPr>
      <w:r w:rsidRPr="00BC32A4">
        <w:rPr>
          <w:rFonts w:ascii="Georgia" w:eastAsia="华文细黑" w:hAnsi="Georgia" w:cs="宋体"/>
          <w:rPrChange w:id="306" w:author="林柏翰" w:date="2012-11-17T08:33:00Z">
            <w:rPr>
              <w:rFonts w:ascii="宋体" w:hAnsi="宋体" w:cs="宋体" w:hint="eastAsia"/>
            </w:rPr>
          </w:rPrChange>
        </w:rPr>
        <w:t>这个世界对我们有太多的赞扬，却少了几分感同身受的理解。跌入水中的刹那，一切都会消失，只剩下自己的呼吸和无尽的蓝绿。所有的烦恼和负担，都被流水洗刷去，留下简单的自己。</w:t>
      </w:r>
    </w:p>
    <w:p w:rsidR="006C144B" w:rsidRPr="00BC32A4" w:rsidRDefault="006C144B" w:rsidP="00F54B92">
      <w:pPr>
        <w:ind w:firstLine="405"/>
        <w:rPr>
          <w:rFonts w:ascii="Georgia" w:eastAsia="华文细黑" w:hAnsi="Georgia" w:cs="Times New Roman"/>
          <w:rPrChange w:id="307" w:author="林柏翰" w:date="2012-11-17T08:33:00Z">
            <w:rPr>
              <w:rFonts w:ascii="宋体" w:cs="Times New Roman"/>
            </w:rPr>
          </w:rPrChange>
        </w:rPr>
      </w:pPr>
      <w:r w:rsidRPr="00BC32A4">
        <w:rPr>
          <w:rFonts w:ascii="Georgia" w:eastAsia="华文细黑" w:hAnsi="Georgia" w:cs="宋体"/>
          <w:rPrChange w:id="308" w:author="林柏翰" w:date="2012-11-17T08:33:00Z">
            <w:rPr>
              <w:rFonts w:ascii="宋体" w:hAnsi="宋体" w:cs="宋体" w:hint="eastAsia"/>
            </w:rPr>
          </w:rPrChange>
        </w:rPr>
        <w:t>水底的世界尽管梦幻美好，寂静无声，但总要</w:t>
      </w:r>
      <w:del w:id="309" w:author="thinkpad" w:date="2012-11-04T20:45:00Z">
        <w:r w:rsidRPr="00BC32A4" w:rsidDel="00A008B1">
          <w:rPr>
            <w:rFonts w:ascii="Georgia" w:eastAsia="华文细黑" w:hAnsi="Georgia" w:cs="宋体"/>
            <w:rPrChange w:id="310" w:author="林柏翰" w:date="2012-11-17T08:33:00Z">
              <w:rPr>
                <w:rFonts w:ascii="宋体" w:hAnsi="宋体" w:cs="宋体" w:hint="eastAsia"/>
              </w:rPr>
            </w:rPrChange>
          </w:rPr>
          <w:delText>付出</w:delText>
        </w:r>
      </w:del>
      <w:ins w:id="311" w:author="thinkpad" w:date="2012-11-04T20:45:00Z">
        <w:r w:rsidR="00A008B1" w:rsidRPr="00BC32A4">
          <w:rPr>
            <w:rFonts w:ascii="Georgia" w:eastAsia="华文细黑" w:hAnsi="Georgia" w:cs="宋体"/>
            <w:rPrChange w:id="312" w:author="林柏翰" w:date="2012-11-17T08:33:00Z">
              <w:rPr>
                <w:rFonts w:ascii="宋体" w:hAnsi="宋体" w:cs="宋体" w:hint="eastAsia"/>
              </w:rPr>
            </w:rPrChange>
          </w:rPr>
          <w:t>浮出</w:t>
        </w:r>
      </w:ins>
      <w:r w:rsidRPr="00BC32A4">
        <w:rPr>
          <w:rFonts w:ascii="Georgia" w:eastAsia="华文细黑" w:hAnsi="Georgia" w:cs="宋体"/>
          <w:rPrChange w:id="313" w:author="林柏翰" w:date="2012-11-17T08:33:00Z">
            <w:rPr>
              <w:rFonts w:ascii="宋体" w:hAnsi="宋体" w:cs="宋体" w:hint="eastAsia"/>
            </w:rPr>
          </w:rPrChange>
        </w:rPr>
        <w:t>水面，逃离之后，还要回头面对。</w:t>
      </w:r>
    </w:p>
    <w:p w:rsidR="006C144B" w:rsidRPr="00BC32A4" w:rsidRDefault="006C144B" w:rsidP="00F54B92">
      <w:pPr>
        <w:ind w:firstLine="405"/>
        <w:rPr>
          <w:rFonts w:ascii="Georgia" w:eastAsia="华文细黑" w:hAnsi="Georgia" w:cs="Times New Roman"/>
          <w:rPrChange w:id="314" w:author="林柏翰" w:date="2012-11-17T08:33:00Z">
            <w:rPr>
              <w:rFonts w:ascii="宋体" w:cs="Times New Roman"/>
            </w:rPr>
          </w:rPrChange>
        </w:rPr>
      </w:pPr>
    </w:p>
    <w:p w:rsidR="006C144B" w:rsidRPr="00BC32A4" w:rsidRDefault="006C144B" w:rsidP="00F54B92">
      <w:pPr>
        <w:ind w:firstLine="405"/>
        <w:rPr>
          <w:rFonts w:ascii="Georgia" w:eastAsia="华文细黑" w:hAnsi="Georgia" w:cs="Times New Roman"/>
          <w:i/>
          <w:iCs/>
          <w:rPrChange w:id="315" w:author="林柏翰" w:date="2012-11-17T08:33:00Z">
            <w:rPr>
              <w:rFonts w:ascii="宋体" w:cs="Times New Roman"/>
              <w:i/>
              <w:iCs/>
            </w:rPr>
          </w:rPrChange>
        </w:rPr>
      </w:pPr>
      <w:r w:rsidRPr="00BC32A4">
        <w:rPr>
          <w:rFonts w:ascii="Georgia" w:eastAsia="华文细黑" w:hAnsi="Georgia" w:cs="宋体"/>
          <w:i/>
          <w:iCs/>
          <w:rPrChange w:id="316" w:author="林柏翰" w:date="2012-11-17T08:33:00Z">
            <w:rPr>
              <w:rFonts w:ascii="宋体" w:hAnsi="宋体" w:cs="宋体" w:hint="eastAsia"/>
              <w:i/>
              <w:iCs/>
            </w:rPr>
          </w:rPrChange>
        </w:rPr>
        <w:t>抢婚与结局</w:t>
      </w:r>
    </w:p>
    <w:p w:rsidR="006C144B" w:rsidRPr="00BC32A4" w:rsidRDefault="006C144B" w:rsidP="008448D8">
      <w:pPr>
        <w:ind w:firstLine="405"/>
        <w:rPr>
          <w:rFonts w:ascii="Georgia" w:eastAsia="华文细黑" w:hAnsi="Georgia" w:cs="Times New Roman"/>
          <w:rPrChange w:id="317" w:author="林柏翰" w:date="2012-11-17T08:33:00Z">
            <w:rPr>
              <w:rFonts w:ascii="宋体" w:cs="Times New Roman"/>
            </w:rPr>
          </w:rPrChange>
        </w:rPr>
      </w:pPr>
      <w:r w:rsidRPr="00BC32A4">
        <w:rPr>
          <w:rFonts w:ascii="Georgia" w:eastAsia="华文细黑" w:hAnsi="Georgia" w:cs="宋体"/>
          <w:rPrChange w:id="318" w:author="林柏翰" w:date="2012-11-17T08:33:00Z">
            <w:rPr>
              <w:rFonts w:ascii="宋体" w:hAnsi="宋体" w:cs="宋体" w:hint="eastAsia"/>
            </w:rPr>
          </w:rPrChange>
        </w:rPr>
        <w:t>本杰明</w:t>
      </w:r>
      <w:del w:id="319" w:author="微软用户" w:date="2012-10-31T18:41:00Z">
        <w:r w:rsidRPr="00BC32A4" w:rsidDel="00824BEB">
          <w:rPr>
            <w:rFonts w:ascii="Georgia" w:eastAsia="华文细黑" w:hAnsi="Georgia" w:cs="宋体"/>
            <w:rPrChange w:id="320" w:author="林柏翰" w:date="2012-11-17T08:33:00Z">
              <w:rPr>
                <w:rFonts w:ascii="宋体" w:hAnsi="宋体" w:cs="宋体" w:hint="eastAsia"/>
              </w:rPr>
            </w:rPrChange>
          </w:rPr>
          <w:delText>却</w:delText>
        </w:r>
      </w:del>
      <w:r w:rsidRPr="00BC32A4">
        <w:rPr>
          <w:rFonts w:ascii="Georgia" w:eastAsia="华文细黑" w:hAnsi="Georgia" w:cs="宋体"/>
          <w:rPrChange w:id="321" w:author="林柏翰" w:date="2012-11-17T08:33:00Z">
            <w:rPr>
              <w:rFonts w:ascii="宋体" w:hAnsi="宋体" w:cs="宋体" w:hint="eastAsia"/>
            </w:rPr>
          </w:rPrChange>
        </w:rPr>
        <w:t>阴差阳错地与罗宾逊太太的女儿伊琳相爱了，而罗宾逊太太担心自己和本杰明的事情会伤害到女儿，不愿意让他们在一起。偶然的，伊琳发现自己母亲和恋人的奸情，他们的感情走向谷底。她无视本杰明的千里追寻，与其他人结婚。</w:t>
      </w:r>
    </w:p>
    <w:p w:rsidR="006C144B" w:rsidRPr="00BC32A4" w:rsidRDefault="006C144B" w:rsidP="008448D8">
      <w:pPr>
        <w:ind w:firstLine="405"/>
        <w:rPr>
          <w:rFonts w:ascii="Georgia" w:eastAsia="华文细黑" w:hAnsi="Georgia" w:cs="Times New Roman"/>
          <w:rPrChange w:id="322" w:author="林柏翰" w:date="2012-11-17T08:33:00Z">
            <w:rPr>
              <w:rFonts w:ascii="宋体" w:cs="Times New Roman"/>
            </w:rPr>
          </w:rPrChange>
        </w:rPr>
      </w:pPr>
      <w:r w:rsidRPr="00BC32A4">
        <w:rPr>
          <w:rFonts w:ascii="Georgia" w:eastAsia="华文细黑" w:hAnsi="Georgia" w:cs="宋体"/>
          <w:rPrChange w:id="323" w:author="林柏翰" w:date="2012-11-17T08:33:00Z">
            <w:rPr>
              <w:rFonts w:ascii="宋体" w:hAnsi="宋体" w:cs="宋体" w:hint="eastAsia"/>
            </w:rPr>
          </w:rPrChange>
        </w:rPr>
        <w:t>结尾的抢婚是最精彩的部分，如果说电影前面部分都是本杰明单方面的对未来的逃避，那么这也是他第一次对未来做出真正的选择。</w:t>
      </w:r>
    </w:p>
    <w:p w:rsidR="006C144B" w:rsidRPr="00BC32A4" w:rsidRDefault="006C144B" w:rsidP="008448D8">
      <w:pPr>
        <w:ind w:firstLine="405"/>
        <w:rPr>
          <w:rFonts w:ascii="Georgia" w:eastAsia="华文细黑" w:hAnsi="Georgia" w:cs="Times New Roman"/>
          <w:rPrChange w:id="324" w:author="林柏翰" w:date="2012-11-17T08:33:00Z">
            <w:rPr>
              <w:rFonts w:ascii="宋体" w:cs="Times New Roman"/>
            </w:rPr>
          </w:rPrChange>
        </w:rPr>
      </w:pPr>
      <w:r w:rsidRPr="00BC32A4">
        <w:rPr>
          <w:rFonts w:ascii="Georgia" w:eastAsia="华文细黑" w:hAnsi="Georgia" w:cs="宋体"/>
          <w:rPrChange w:id="325" w:author="林柏翰" w:date="2012-11-17T08:33:00Z">
            <w:rPr>
              <w:rFonts w:ascii="宋体" w:hAnsi="宋体" w:cs="宋体" w:hint="eastAsia"/>
            </w:rPr>
          </w:rPrChange>
        </w:rPr>
        <w:t>两个相爱的人在上帝和亲友的见证下逃出教堂。他们的爱情圆满了，他们背离了自己的亲人，至少在那一刹那，享受着幸福与喜悦。</w:t>
      </w:r>
    </w:p>
    <w:p w:rsidR="006C144B" w:rsidRPr="00BC32A4" w:rsidRDefault="006C144B" w:rsidP="00F54B92">
      <w:pPr>
        <w:ind w:firstLine="405"/>
        <w:rPr>
          <w:rFonts w:ascii="Georgia" w:eastAsia="华文细黑" w:hAnsi="Georgia" w:cs="Times New Roman"/>
          <w:rPrChange w:id="326" w:author="林柏翰" w:date="2012-11-17T08:33:00Z">
            <w:rPr>
              <w:rFonts w:ascii="宋体" w:cs="Times New Roman"/>
            </w:rPr>
          </w:rPrChange>
        </w:rPr>
      </w:pPr>
      <w:r w:rsidRPr="00BC32A4">
        <w:rPr>
          <w:rFonts w:ascii="Georgia" w:eastAsia="华文细黑" w:hAnsi="Georgia" w:cs="宋体"/>
          <w:rPrChange w:id="327" w:author="林柏翰" w:date="2012-11-17T08:33:00Z">
            <w:rPr>
              <w:rFonts w:ascii="宋体" w:hAnsi="宋体" w:cs="宋体" w:hint="eastAsia"/>
            </w:rPr>
          </w:rPrChange>
        </w:rPr>
        <w:t>结局是看似光明美好的</w:t>
      </w:r>
      <w:r w:rsidRPr="008218E2">
        <w:rPr>
          <w:rFonts w:ascii="Georgia" w:eastAsia="华文细黑" w:hAnsi="Georgia" w:cs="宋体"/>
          <w:strike/>
          <w:color w:val="4F81BD"/>
          <w:rPrChange w:id="328" w:author="林柏翰" w:date="2012-11-17T08:33:00Z">
            <w:rPr>
              <w:rFonts w:ascii="宋体" w:hAnsi="宋体" w:cs="宋体" w:hint="eastAsia"/>
              <w:strike/>
              <w:color w:val="4F81BD"/>
            </w:rPr>
          </w:rPrChange>
        </w:rPr>
        <w:t>，</w:t>
      </w:r>
      <w:r w:rsidR="00CE40C8" w:rsidRPr="008218E2">
        <w:rPr>
          <w:rFonts w:ascii="Georgia" w:eastAsia="华文细黑" w:hAnsi="Georgia" w:cs="宋体"/>
          <w:color w:val="4F81BD"/>
          <w:u w:val="single"/>
          <w:rPrChange w:id="329" w:author="林柏翰" w:date="2012-11-17T08:33:00Z">
            <w:rPr>
              <w:rFonts w:ascii="宋体" w:hAnsi="宋体" w:cs="宋体" w:hint="eastAsia"/>
              <w:color w:val="4F81BD"/>
              <w:u w:val="single"/>
            </w:rPr>
          </w:rPrChange>
        </w:rPr>
        <w:t>：</w:t>
      </w:r>
      <w:r w:rsidRPr="00BC32A4">
        <w:rPr>
          <w:rFonts w:ascii="Georgia" w:eastAsia="华文细黑" w:hAnsi="Georgia" w:cs="宋体"/>
          <w:rPrChange w:id="330" w:author="林柏翰" w:date="2012-11-17T08:33:00Z">
            <w:rPr>
              <w:rFonts w:ascii="宋体" w:hAnsi="宋体" w:cs="宋体" w:hint="eastAsia"/>
            </w:rPr>
          </w:rPrChange>
        </w:rPr>
        <w:t>两个相爱的人</w:t>
      </w:r>
      <w:r w:rsidR="00CE40C8" w:rsidRPr="008218E2">
        <w:rPr>
          <w:rFonts w:ascii="Georgia" w:eastAsia="华文细黑" w:hAnsi="Georgia" w:cs="宋体"/>
          <w:color w:val="4F81BD"/>
          <w:u w:val="single"/>
          <w:rPrChange w:id="331" w:author="林柏翰" w:date="2012-11-17T08:33:00Z">
            <w:rPr>
              <w:rFonts w:ascii="宋体" w:hAnsi="宋体" w:cs="宋体" w:hint="eastAsia"/>
              <w:color w:val="4F81BD"/>
              <w:u w:val="single"/>
            </w:rPr>
          </w:rPrChange>
        </w:rPr>
        <w:t>，</w:t>
      </w:r>
      <w:r w:rsidRPr="00BC32A4">
        <w:rPr>
          <w:rFonts w:ascii="Georgia" w:eastAsia="华文细黑" w:hAnsi="Georgia" w:cs="宋体"/>
          <w:rPrChange w:id="332" w:author="林柏翰" w:date="2012-11-17T08:33:00Z">
            <w:rPr>
              <w:rFonts w:ascii="宋体" w:hAnsi="宋体" w:cs="宋体" w:hint="eastAsia"/>
            </w:rPr>
          </w:rPrChange>
        </w:rPr>
        <w:t>一个穿着西装，一个穿着婚纱</w:t>
      </w:r>
      <w:r w:rsidR="00CE40C8" w:rsidRPr="008218E2">
        <w:rPr>
          <w:rFonts w:ascii="Georgia" w:eastAsia="华文细黑" w:hAnsi="Georgia" w:cs="宋体"/>
          <w:color w:val="4F81BD"/>
          <w:u w:val="single"/>
          <w:rPrChange w:id="333" w:author="林柏翰" w:date="2012-11-17T08:33:00Z">
            <w:rPr>
              <w:rFonts w:ascii="宋体" w:hAnsi="宋体" w:cs="宋体" w:hint="eastAsia"/>
              <w:color w:val="4F81BD"/>
              <w:u w:val="single"/>
            </w:rPr>
          </w:rPrChange>
        </w:rPr>
        <w:t>，</w:t>
      </w:r>
      <w:r w:rsidRPr="00BC32A4">
        <w:rPr>
          <w:rFonts w:ascii="Georgia" w:eastAsia="华文细黑" w:hAnsi="Georgia" w:cs="宋体"/>
          <w:rPrChange w:id="334" w:author="林柏翰" w:date="2012-11-17T08:33:00Z">
            <w:rPr>
              <w:rFonts w:ascii="宋体" w:hAnsi="宋体" w:cs="宋体" w:hint="eastAsia"/>
            </w:rPr>
          </w:rPrChange>
        </w:rPr>
        <w:t>坐上了一辆黄色巴士，无视那些惊诧地望着他们的乘客，两人放声大笑。</w:t>
      </w:r>
    </w:p>
    <w:p w:rsidR="006C144B" w:rsidRPr="00BC32A4" w:rsidRDefault="006C144B" w:rsidP="00F54B92">
      <w:pPr>
        <w:ind w:firstLine="405"/>
        <w:rPr>
          <w:rFonts w:ascii="Georgia" w:eastAsia="华文细黑" w:hAnsi="Georgia" w:cs="Times New Roman"/>
          <w:rPrChange w:id="335" w:author="林柏翰" w:date="2012-11-17T08:33:00Z">
            <w:rPr>
              <w:rFonts w:ascii="宋体" w:cs="Times New Roman"/>
            </w:rPr>
          </w:rPrChange>
        </w:rPr>
      </w:pPr>
      <w:r w:rsidRPr="00BC32A4">
        <w:rPr>
          <w:rFonts w:ascii="Georgia" w:eastAsia="华文细黑" w:hAnsi="Georgia" w:cs="宋体"/>
          <w:rPrChange w:id="336" w:author="林柏翰" w:date="2012-11-17T08:33:00Z">
            <w:rPr>
              <w:rFonts w:ascii="宋体" w:hAnsi="宋体" w:cs="宋体" w:hint="eastAsia"/>
            </w:rPr>
          </w:rPrChange>
        </w:rPr>
        <w:t>可惜的是，逐渐僵住的笑容泄露了他们</w:t>
      </w:r>
      <w:del w:id="337" w:author="微软用户" w:date="2012-10-31T18:41:00Z">
        <w:r w:rsidRPr="00BC32A4" w:rsidDel="00824BEB">
          <w:rPr>
            <w:rFonts w:ascii="Georgia" w:eastAsia="华文细黑" w:hAnsi="Georgia" w:cs="宋体"/>
            <w:rPrChange w:id="338" w:author="林柏翰" w:date="2012-11-17T08:33:00Z">
              <w:rPr>
                <w:rFonts w:ascii="宋体" w:hAnsi="宋体" w:cs="宋体" w:hint="eastAsia"/>
              </w:rPr>
            </w:rPrChange>
          </w:rPr>
          <w:delText>担忧的心情</w:delText>
        </w:r>
      </w:del>
      <w:ins w:id="339" w:author="微软用户" w:date="2012-10-31T18:41:00Z">
        <w:r w:rsidRPr="00BC32A4">
          <w:rPr>
            <w:rFonts w:ascii="Georgia" w:eastAsia="华文细黑" w:hAnsi="Georgia" w:cs="宋体"/>
            <w:rPrChange w:id="340" w:author="林柏翰" w:date="2012-11-17T08:33:00Z">
              <w:rPr>
                <w:rFonts w:ascii="宋体" w:hAnsi="宋体" w:cs="宋体" w:hint="eastAsia"/>
              </w:rPr>
            </w:rPrChange>
          </w:rPr>
          <w:t>的</w:t>
        </w:r>
      </w:ins>
      <w:ins w:id="341" w:author="微软用户" w:date="2012-10-31T18:42:00Z">
        <w:r w:rsidRPr="00BC32A4">
          <w:rPr>
            <w:rFonts w:ascii="Georgia" w:eastAsia="华文细黑" w:hAnsi="Georgia" w:cs="宋体"/>
            <w:rPrChange w:id="342" w:author="林柏翰" w:date="2012-11-17T08:33:00Z">
              <w:rPr>
                <w:rFonts w:ascii="宋体" w:hAnsi="宋体" w:cs="宋体" w:hint="eastAsia"/>
              </w:rPr>
            </w:rPrChange>
          </w:rPr>
          <w:t>担忧</w:t>
        </w:r>
      </w:ins>
      <w:r w:rsidRPr="00BC32A4">
        <w:rPr>
          <w:rFonts w:ascii="Georgia" w:eastAsia="华文细黑" w:hAnsi="Georgia" w:cs="宋体"/>
          <w:rPrChange w:id="343" w:author="林柏翰" w:date="2012-11-17T08:33:00Z">
            <w:rPr>
              <w:rFonts w:ascii="宋体" w:hAnsi="宋体" w:cs="宋体" w:hint="eastAsia"/>
            </w:rPr>
          </w:rPrChange>
        </w:rPr>
        <w:t>。神情逐渐凝重，</w:t>
      </w:r>
      <w:del w:id="344" w:author="微软用户" w:date="2012-10-31T18:42:00Z">
        <w:r w:rsidRPr="00BC32A4" w:rsidDel="00824BEB">
          <w:rPr>
            <w:rFonts w:ascii="Georgia" w:eastAsia="华文细黑" w:hAnsi="Georgia" w:cs="宋体"/>
            <w:rPrChange w:id="345" w:author="林柏翰" w:date="2012-11-17T08:33:00Z">
              <w:rPr>
                <w:rFonts w:ascii="宋体" w:hAnsi="宋体" w:cs="宋体" w:hint="eastAsia"/>
              </w:rPr>
            </w:rPrChange>
          </w:rPr>
          <w:delText>有的只是对未来的迷茫</w:delText>
        </w:r>
      </w:del>
      <w:ins w:id="346" w:author="微软用户" w:date="2012-10-31T18:42:00Z">
        <w:r w:rsidRPr="00BC32A4">
          <w:rPr>
            <w:rFonts w:ascii="Georgia" w:eastAsia="华文细黑" w:hAnsi="Georgia" w:cs="宋体"/>
            <w:rPrChange w:id="347" w:author="林柏翰" w:date="2012-11-17T08:33:00Z">
              <w:rPr>
                <w:rFonts w:ascii="宋体" w:hAnsi="宋体" w:cs="宋体" w:hint="eastAsia"/>
              </w:rPr>
            </w:rPrChange>
          </w:rPr>
          <w:t>浮现出了对未来的迷茫</w:t>
        </w:r>
      </w:ins>
      <w:r w:rsidRPr="00BC32A4">
        <w:rPr>
          <w:rFonts w:ascii="Georgia" w:eastAsia="华文细黑" w:hAnsi="Georgia" w:cs="宋体"/>
          <w:rPrChange w:id="348" w:author="林柏翰" w:date="2012-11-17T08:33:00Z">
            <w:rPr>
              <w:rFonts w:ascii="宋体" w:hAnsi="宋体" w:cs="宋体" w:hint="eastAsia"/>
            </w:rPr>
          </w:rPrChange>
        </w:rPr>
        <w:t>。</w:t>
      </w:r>
    </w:p>
    <w:p w:rsidR="006C144B" w:rsidRPr="00BC32A4" w:rsidRDefault="006C144B" w:rsidP="00F54B92">
      <w:pPr>
        <w:ind w:firstLine="405"/>
        <w:rPr>
          <w:rFonts w:ascii="Georgia" w:eastAsia="华文细黑" w:hAnsi="Georgia" w:cs="Times New Roman"/>
          <w:rPrChange w:id="349" w:author="林柏翰" w:date="2012-11-17T08:33:00Z">
            <w:rPr>
              <w:rFonts w:ascii="宋体" w:cs="Times New Roman"/>
            </w:rPr>
          </w:rPrChange>
        </w:rPr>
      </w:pPr>
      <w:r w:rsidRPr="00BC32A4">
        <w:rPr>
          <w:rFonts w:ascii="Georgia" w:eastAsia="华文细黑" w:hAnsi="Georgia" w:cs="宋体"/>
          <w:rPrChange w:id="350" w:author="林柏翰" w:date="2012-11-17T08:33:00Z">
            <w:rPr>
              <w:rFonts w:ascii="宋体" w:hAnsi="宋体" w:cs="宋体" w:hint="eastAsia"/>
            </w:rPr>
          </w:rPrChange>
        </w:rPr>
        <w:t>坐上逐渐远去的巴士，逃离了一切，内心得到了解放，可这能持续多久呢？</w:t>
      </w:r>
    </w:p>
    <w:p w:rsidR="006C144B" w:rsidRPr="00BC32A4" w:rsidRDefault="006C144B" w:rsidP="00F54B92">
      <w:pPr>
        <w:ind w:firstLine="405"/>
        <w:rPr>
          <w:rFonts w:ascii="Georgia" w:eastAsia="华文细黑" w:hAnsi="Georgia" w:cs="Times New Roman"/>
          <w:rPrChange w:id="351" w:author="林柏翰" w:date="2012-11-17T08:33:00Z">
            <w:rPr>
              <w:rFonts w:ascii="宋体" w:cs="Times New Roman"/>
            </w:rPr>
          </w:rPrChange>
        </w:rPr>
      </w:pPr>
      <w:r w:rsidRPr="00BC32A4">
        <w:rPr>
          <w:rFonts w:ascii="Georgia" w:eastAsia="华文细黑" w:hAnsi="Georgia" w:cs="宋体"/>
          <w:rPrChange w:id="352" w:author="林柏翰" w:date="2012-11-17T08:33:00Z">
            <w:rPr>
              <w:rFonts w:ascii="宋体" w:hAnsi="宋体" w:cs="宋体" w:hint="eastAsia"/>
            </w:rPr>
          </w:rPrChange>
        </w:rPr>
        <w:t>找到了爱情，要在哪里找到生活？要在哪里找到未来？</w:t>
      </w:r>
    </w:p>
    <w:p w:rsidR="006C144B" w:rsidRPr="00BC32A4" w:rsidRDefault="006C144B" w:rsidP="00F54B92">
      <w:pPr>
        <w:ind w:firstLine="405"/>
        <w:rPr>
          <w:rFonts w:ascii="Georgia" w:eastAsia="华文细黑" w:hAnsi="Georgia" w:cs="Times New Roman"/>
          <w:rPrChange w:id="353" w:author="林柏翰" w:date="2012-11-17T08:33:00Z">
            <w:rPr>
              <w:rFonts w:ascii="宋体" w:cs="Times New Roman" w:hint="eastAsia"/>
            </w:rPr>
          </w:rPrChange>
        </w:rPr>
      </w:pPr>
      <w:r w:rsidRPr="00BC32A4">
        <w:rPr>
          <w:rFonts w:ascii="Georgia" w:eastAsia="华文细黑" w:hAnsi="Georgia" w:cs="宋体"/>
          <w:rPrChange w:id="354" w:author="林柏翰" w:date="2012-11-17T08:33:00Z">
            <w:rPr>
              <w:rFonts w:ascii="宋体" w:hAnsi="宋体" w:cs="宋体" w:hint="eastAsia"/>
            </w:rPr>
          </w:rPrChange>
        </w:rPr>
        <w:t>留下疑问的不只有电影，还有冷酷的现实和未完待续的人生。</w:t>
      </w:r>
    </w:p>
    <w:p w:rsidR="00BC32A4" w:rsidRPr="00BC32A4" w:rsidRDefault="00BC32A4" w:rsidP="00F54B92">
      <w:pPr>
        <w:ind w:firstLine="405"/>
        <w:rPr>
          <w:rFonts w:ascii="Georgia" w:eastAsia="华文细黑" w:hAnsi="Georgia" w:cs="Times New Roman"/>
          <w:rPrChange w:id="355" w:author="林柏翰" w:date="2012-11-17T08:33:00Z">
            <w:rPr>
              <w:rFonts w:ascii="宋体" w:cs="Times New Roman" w:hint="eastAsia"/>
            </w:rPr>
          </w:rPrChange>
        </w:rPr>
      </w:pPr>
    </w:p>
    <w:p w:rsidR="00BC32A4" w:rsidRPr="00BC32A4" w:rsidRDefault="00BC32A4" w:rsidP="00F54B92">
      <w:pPr>
        <w:ind w:firstLine="405"/>
        <w:rPr>
          <w:rFonts w:ascii="Georgia" w:eastAsia="华文细黑" w:hAnsi="Georgia" w:cs="Times New Roman"/>
          <w:rPrChange w:id="356" w:author="林柏翰" w:date="2012-11-17T08:33:00Z">
            <w:rPr>
              <w:rFonts w:ascii="宋体" w:cs="Times New Roman"/>
            </w:rPr>
          </w:rPrChange>
        </w:rPr>
      </w:pPr>
      <w:ins w:id="357" w:author="林柏翰" w:date="2012-11-17T08:32:00Z">
        <w:r w:rsidRPr="00BC32A4">
          <w:rPr>
            <w:rFonts w:ascii="Georgia" w:eastAsia="华文细黑" w:hAnsi="Georgia" w:cs="Times New Roman"/>
            <w:rPrChange w:id="358" w:author="林柏翰" w:date="2012-11-17T08:33:00Z">
              <w:rPr>
                <w:rFonts w:ascii="宋体" w:cs="Times New Roman" w:hint="eastAsia"/>
              </w:rPr>
            </w:rPrChange>
          </w:rPr>
          <w:t>再校：林柏翰</w:t>
        </w:r>
      </w:ins>
      <w:bookmarkStart w:id="359" w:name="_GoBack"/>
      <w:bookmarkEnd w:id="359"/>
    </w:p>
    <w:sectPr w:rsidR="00BC32A4" w:rsidRPr="00BC32A4" w:rsidSect="00A008B1">
      <w:pgSz w:w="12240" w:h="15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thinkpad" w:date="2012-11-04T20:17:00Z" w:initials="t">
    <w:p w:rsidR="009C62AF" w:rsidRDefault="009C62AF">
      <w:pPr>
        <w:pStyle w:val="a7"/>
      </w:pPr>
      <w:r>
        <w:rPr>
          <w:rStyle w:val="a6"/>
        </w:rPr>
        <w:annotationRef/>
      </w:r>
      <w:r>
        <w:rPr>
          <w:rFonts w:cs="宋体" w:hint="eastAsia"/>
        </w:rPr>
        <w:t>离开学校，面对一个完全不同的真正社会，他们迷茫、焦虑、无助、担忧、渴望……。</w:t>
      </w:r>
    </w:p>
  </w:comment>
  <w:comment w:id="85" w:author="thinkpad" w:date="2012-11-04T20:59:00Z" w:initials="t">
    <w:p w:rsidR="00ED3111" w:rsidRDefault="00ED3111">
      <w:pPr>
        <w:pStyle w:val="a7"/>
      </w:pPr>
      <w:r>
        <w:rPr>
          <w:rStyle w:val="a6"/>
        </w:rPr>
        <w:annotationRef/>
      </w:r>
      <w:r>
        <w:rPr>
          <w:rFonts w:cs="宋体" w:hint="eastAsia"/>
        </w:rPr>
        <w:t>《毕业生（</w:t>
      </w:r>
      <w:r>
        <w:t>The Graduate</w:t>
      </w:r>
      <w:r>
        <w:rPr>
          <w:rFonts w:cs="宋体" w:hint="eastAsia"/>
        </w:rPr>
        <w:t>）》是一部在</w:t>
      </w:r>
      <w:r>
        <w:t>1967</w:t>
      </w:r>
      <w:r>
        <w:rPr>
          <w:rFonts w:cs="宋体" w:hint="eastAsia"/>
        </w:rPr>
        <w:t>年上映，由迈克·尼克尔斯执导的美国电影。</w:t>
      </w:r>
      <w:r>
        <w:rPr>
          <w:rFonts w:cs="宋体" w:hint="eastAsia"/>
        </w:rPr>
        <w:t xml:space="preserve">     </w:t>
      </w:r>
      <w:r>
        <w:rPr>
          <w:rFonts w:cs="宋体" w:hint="eastAsia"/>
        </w:rPr>
        <w:t>这样句子完整，没有语病。</w:t>
      </w:r>
    </w:p>
  </w:comment>
  <w:comment w:id="135" w:author="thinkpad" w:date="2012-11-04T21:10:00Z" w:initials="t">
    <w:p w:rsidR="00ED3111" w:rsidRDefault="00ED3111">
      <w:pPr>
        <w:pStyle w:val="a7"/>
      </w:pPr>
      <w:r>
        <w:rPr>
          <w:rStyle w:val="a6"/>
        </w:rPr>
        <w:annotationRef/>
      </w:r>
      <w:r w:rsidR="00DD10CA">
        <w:rPr>
          <w:rFonts w:hint="eastAsia"/>
        </w:rPr>
        <w:t>表达了年轻无助的毕业生对静默黑暗的宣泄，对孤独的倾诉，对象癌症一样蔓延扩散的静寂的反抗，并向世界发出无言的呐喊：拯救被吞噬的人吧。</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8E2" w:rsidRDefault="008218E2" w:rsidP="00644256">
      <w:pPr>
        <w:rPr>
          <w:rFonts w:cs="Times New Roman"/>
        </w:rPr>
      </w:pPr>
      <w:r>
        <w:rPr>
          <w:rFonts w:cs="Times New Roman"/>
        </w:rPr>
        <w:separator/>
      </w:r>
    </w:p>
  </w:endnote>
  <w:endnote w:type="continuationSeparator" w:id="0">
    <w:p w:rsidR="008218E2" w:rsidRDefault="008218E2" w:rsidP="0064425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迷你简黑体">
    <w:panose1 w:val="03000509000000000000"/>
    <w:charset w:val="86"/>
    <w:family w:val="script"/>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8E2" w:rsidRDefault="008218E2" w:rsidP="00644256">
      <w:pPr>
        <w:rPr>
          <w:rFonts w:cs="Times New Roman"/>
        </w:rPr>
      </w:pPr>
      <w:r>
        <w:rPr>
          <w:rFonts w:cs="Times New Roman"/>
        </w:rPr>
        <w:separator/>
      </w:r>
    </w:p>
  </w:footnote>
  <w:footnote w:type="continuationSeparator" w:id="0">
    <w:p w:rsidR="008218E2" w:rsidRDefault="008218E2" w:rsidP="00644256">
      <w:pPr>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3DDE"/>
    <w:rsid w:val="00002162"/>
    <w:rsid w:val="00012E28"/>
    <w:rsid w:val="0002630F"/>
    <w:rsid w:val="000270A5"/>
    <w:rsid w:val="00044954"/>
    <w:rsid w:val="00045F27"/>
    <w:rsid w:val="00047F2B"/>
    <w:rsid w:val="0005280C"/>
    <w:rsid w:val="000543C4"/>
    <w:rsid w:val="000802C0"/>
    <w:rsid w:val="00120F6A"/>
    <w:rsid w:val="00124EDE"/>
    <w:rsid w:val="00144455"/>
    <w:rsid w:val="00155DF1"/>
    <w:rsid w:val="001647E8"/>
    <w:rsid w:val="001B76C8"/>
    <w:rsid w:val="001E3FD0"/>
    <w:rsid w:val="001E7602"/>
    <w:rsid w:val="00250941"/>
    <w:rsid w:val="0026114C"/>
    <w:rsid w:val="00261A18"/>
    <w:rsid w:val="00263CFE"/>
    <w:rsid w:val="002651A4"/>
    <w:rsid w:val="002772B2"/>
    <w:rsid w:val="002773AE"/>
    <w:rsid w:val="00285694"/>
    <w:rsid w:val="002909BD"/>
    <w:rsid w:val="002D49DD"/>
    <w:rsid w:val="002D7DA3"/>
    <w:rsid w:val="003D6F00"/>
    <w:rsid w:val="003E202C"/>
    <w:rsid w:val="00403B21"/>
    <w:rsid w:val="004606D7"/>
    <w:rsid w:val="00461EB3"/>
    <w:rsid w:val="00485DAD"/>
    <w:rsid w:val="004B5838"/>
    <w:rsid w:val="004E4B6E"/>
    <w:rsid w:val="004E7310"/>
    <w:rsid w:val="005207FA"/>
    <w:rsid w:val="00530A90"/>
    <w:rsid w:val="00565BAC"/>
    <w:rsid w:val="00573C19"/>
    <w:rsid w:val="00582D5E"/>
    <w:rsid w:val="005B512E"/>
    <w:rsid w:val="005F1816"/>
    <w:rsid w:val="0062423C"/>
    <w:rsid w:val="00624C66"/>
    <w:rsid w:val="00644256"/>
    <w:rsid w:val="006C144B"/>
    <w:rsid w:val="006F3472"/>
    <w:rsid w:val="007334F4"/>
    <w:rsid w:val="00746D99"/>
    <w:rsid w:val="00797787"/>
    <w:rsid w:val="007A3041"/>
    <w:rsid w:val="00807C24"/>
    <w:rsid w:val="00812048"/>
    <w:rsid w:val="008218E2"/>
    <w:rsid w:val="00824BEB"/>
    <w:rsid w:val="00840758"/>
    <w:rsid w:val="008448D8"/>
    <w:rsid w:val="00884E78"/>
    <w:rsid w:val="008A1FFB"/>
    <w:rsid w:val="0093387E"/>
    <w:rsid w:val="00961DE8"/>
    <w:rsid w:val="009A62D9"/>
    <w:rsid w:val="009C62AF"/>
    <w:rsid w:val="009D0675"/>
    <w:rsid w:val="00A008B1"/>
    <w:rsid w:val="00A043BA"/>
    <w:rsid w:val="00A43413"/>
    <w:rsid w:val="00A67B93"/>
    <w:rsid w:val="00B360DE"/>
    <w:rsid w:val="00BC32A4"/>
    <w:rsid w:val="00BC60CD"/>
    <w:rsid w:val="00BE3DDE"/>
    <w:rsid w:val="00C022F5"/>
    <w:rsid w:val="00C21971"/>
    <w:rsid w:val="00C42C9F"/>
    <w:rsid w:val="00C45188"/>
    <w:rsid w:val="00C56C42"/>
    <w:rsid w:val="00CB060D"/>
    <w:rsid w:val="00CC23B2"/>
    <w:rsid w:val="00CE40C8"/>
    <w:rsid w:val="00CE7D9D"/>
    <w:rsid w:val="00D153F3"/>
    <w:rsid w:val="00D16245"/>
    <w:rsid w:val="00D64F2E"/>
    <w:rsid w:val="00DA1519"/>
    <w:rsid w:val="00DD10CA"/>
    <w:rsid w:val="00DF1917"/>
    <w:rsid w:val="00E1227B"/>
    <w:rsid w:val="00E1392F"/>
    <w:rsid w:val="00E320FF"/>
    <w:rsid w:val="00E51931"/>
    <w:rsid w:val="00E62D9C"/>
    <w:rsid w:val="00E86852"/>
    <w:rsid w:val="00E9199E"/>
    <w:rsid w:val="00ED3111"/>
    <w:rsid w:val="00F11A3E"/>
    <w:rsid w:val="00F5065B"/>
    <w:rsid w:val="00F53F4E"/>
    <w:rsid w:val="00F54B92"/>
    <w:rsid w:val="00FD7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EDE"/>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4425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644256"/>
    <w:rPr>
      <w:sz w:val="18"/>
      <w:szCs w:val="18"/>
    </w:rPr>
  </w:style>
  <w:style w:type="paragraph" w:styleId="a4">
    <w:name w:val="footer"/>
    <w:basedOn w:val="a"/>
    <w:link w:val="Char0"/>
    <w:uiPriority w:val="99"/>
    <w:rsid w:val="00644256"/>
    <w:pPr>
      <w:tabs>
        <w:tab w:val="center" w:pos="4153"/>
        <w:tab w:val="right" w:pos="8306"/>
      </w:tabs>
      <w:snapToGrid w:val="0"/>
      <w:jc w:val="left"/>
    </w:pPr>
    <w:rPr>
      <w:sz w:val="18"/>
      <w:szCs w:val="18"/>
    </w:rPr>
  </w:style>
  <w:style w:type="character" w:customStyle="1" w:styleId="Char0">
    <w:name w:val="页脚 Char"/>
    <w:link w:val="a4"/>
    <w:uiPriority w:val="99"/>
    <w:locked/>
    <w:rsid w:val="00644256"/>
    <w:rPr>
      <w:sz w:val="18"/>
      <w:szCs w:val="18"/>
    </w:rPr>
  </w:style>
  <w:style w:type="paragraph" w:styleId="a5">
    <w:name w:val="Balloon Text"/>
    <w:basedOn w:val="a"/>
    <w:link w:val="Char1"/>
    <w:uiPriority w:val="99"/>
    <w:semiHidden/>
    <w:rsid w:val="00261A18"/>
    <w:rPr>
      <w:sz w:val="18"/>
      <w:szCs w:val="18"/>
    </w:rPr>
  </w:style>
  <w:style w:type="character" w:customStyle="1" w:styleId="Char1">
    <w:name w:val="批注框文本 Char"/>
    <w:link w:val="a5"/>
    <w:uiPriority w:val="99"/>
    <w:semiHidden/>
    <w:locked/>
    <w:rsid w:val="00285694"/>
    <w:rPr>
      <w:sz w:val="2"/>
      <w:szCs w:val="2"/>
    </w:rPr>
  </w:style>
  <w:style w:type="character" w:styleId="a6">
    <w:name w:val="annotation reference"/>
    <w:uiPriority w:val="99"/>
    <w:semiHidden/>
    <w:unhideWhenUsed/>
    <w:rsid w:val="009C62AF"/>
    <w:rPr>
      <w:sz w:val="21"/>
      <w:szCs w:val="21"/>
    </w:rPr>
  </w:style>
  <w:style w:type="paragraph" w:styleId="a7">
    <w:name w:val="annotation text"/>
    <w:basedOn w:val="a"/>
    <w:link w:val="Char2"/>
    <w:uiPriority w:val="99"/>
    <w:semiHidden/>
    <w:unhideWhenUsed/>
    <w:rsid w:val="009C62AF"/>
    <w:pPr>
      <w:jc w:val="left"/>
    </w:pPr>
  </w:style>
  <w:style w:type="character" w:customStyle="1" w:styleId="Char2">
    <w:name w:val="批注文字 Char"/>
    <w:link w:val="a7"/>
    <w:uiPriority w:val="99"/>
    <w:semiHidden/>
    <w:rsid w:val="009C62AF"/>
    <w:rPr>
      <w:rFonts w:cs="Calibri"/>
      <w:szCs w:val="21"/>
    </w:rPr>
  </w:style>
  <w:style w:type="paragraph" w:styleId="a8">
    <w:name w:val="annotation subject"/>
    <w:basedOn w:val="a7"/>
    <w:next w:val="a7"/>
    <w:link w:val="Char3"/>
    <w:uiPriority w:val="99"/>
    <w:semiHidden/>
    <w:unhideWhenUsed/>
    <w:rsid w:val="009C62AF"/>
    <w:rPr>
      <w:b/>
      <w:bCs/>
    </w:rPr>
  </w:style>
  <w:style w:type="character" w:customStyle="1" w:styleId="Char3">
    <w:name w:val="批注主题 Char"/>
    <w:link w:val="a8"/>
    <w:uiPriority w:val="99"/>
    <w:semiHidden/>
    <w:rsid w:val="009C62AF"/>
    <w:rPr>
      <w:rFonts w:cs="Calibri"/>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2256</Characters>
  <Application>Microsoft Office Word</Application>
  <DocSecurity>0</DocSecurity>
  <Lines>18</Lines>
  <Paragraphs>5</Paragraphs>
  <ScaleCrop>false</ScaleCrop>
  <Company>微软中国</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林柏翰</cp:lastModifiedBy>
  <cp:revision>2</cp:revision>
  <dcterms:created xsi:type="dcterms:W3CDTF">2012-11-17T00:38:00Z</dcterms:created>
  <dcterms:modified xsi:type="dcterms:W3CDTF">2012-11-17T00:38:00Z</dcterms:modified>
</cp:coreProperties>
</file>